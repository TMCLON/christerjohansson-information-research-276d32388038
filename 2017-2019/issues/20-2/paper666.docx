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charts/chart1.xml" ContentType="application/vnd.openxmlformats-officedocument.drawingml.chart+xml"/>
  <Override PartName="/word/endnotes.xml" ContentType="application/vnd.openxmlformats-officedocument.wordprocessingml.endnotes+xml"/>
  <Override PartName="/customXml/itemProps1.xml" ContentType="application/vnd.openxmlformats-officedocument.customXmlProperties+xml"/>
  <Override PartName="/word/charts/chart2.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charts/chart3.xml" ContentType="application/vnd.openxmlformats-officedocument.drawingml.chart+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E9B" w:rsidRDefault="00C25619" w:rsidP="00F560E3">
      <w:pPr>
        <w:pStyle w:val="Heading1"/>
        <w:bidi w:val="0"/>
        <w:rPr>
          <w:rFonts w:asciiTheme="majorBidi" w:hAnsiTheme="majorBidi" w:cstheme="majorBidi"/>
          <w:sz w:val="24"/>
          <w:szCs w:val="24"/>
        </w:rPr>
      </w:pPr>
      <w:bookmarkStart w:id="0" w:name="_GoBack"/>
      <w:bookmarkEnd w:id="0"/>
      <w:r w:rsidRPr="00406369">
        <w:rPr>
          <w:rStyle w:val="SubtleEmphasis"/>
          <w:rFonts w:asciiTheme="majorBidi" w:hAnsiTheme="majorBidi" w:cstheme="majorBidi"/>
          <w:i w:val="0"/>
          <w:iCs w:val="0"/>
          <w:color w:val="auto"/>
          <w:sz w:val="24"/>
          <w:szCs w:val="24"/>
        </w:rPr>
        <w:t xml:space="preserve">Mining </w:t>
      </w:r>
      <w:r w:rsidR="000516C1" w:rsidRPr="00406369">
        <w:rPr>
          <w:rFonts w:asciiTheme="majorBidi" w:hAnsiTheme="majorBidi" w:cstheme="majorBidi"/>
          <w:sz w:val="24"/>
          <w:szCs w:val="24"/>
        </w:rPr>
        <w:t>query subtopics</w:t>
      </w:r>
      <w:r w:rsidR="008719E3">
        <w:rPr>
          <w:rFonts w:asciiTheme="majorBidi" w:hAnsiTheme="majorBidi" w:cstheme="majorBidi"/>
          <w:sz w:val="24"/>
          <w:szCs w:val="24"/>
        </w:rPr>
        <w:t xml:space="preserve"> from social tags</w:t>
      </w:r>
    </w:p>
    <w:p w:rsidR="008719E3" w:rsidRDefault="008719E3" w:rsidP="008719E3">
      <w:pPr>
        <w:bidi w:val="0"/>
      </w:pPr>
    </w:p>
    <w:p w:rsidR="008719E3" w:rsidRDefault="008719E3" w:rsidP="008719E3">
      <w:pPr>
        <w:bidi w:val="0"/>
      </w:pPr>
      <w:proofErr w:type="spellStart"/>
      <w:r>
        <w:t>Maayan</w:t>
      </w:r>
      <w:proofErr w:type="spellEnd"/>
      <w:r>
        <w:t xml:space="preserve"> </w:t>
      </w:r>
      <w:proofErr w:type="spellStart"/>
      <w:r>
        <w:t>Zhitomirsky-Geffet</w:t>
      </w:r>
      <w:proofErr w:type="spellEnd"/>
    </w:p>
    <w:p w:rsidR="008719E3" w:rsidRDefault="008719E3" w:rsidP="008719E3">
      <w:pPr>
        <w:bidi w:val="0"/>
      </w:pPr>
      <w:r>
        <w:t>Information Science Department</w:t>
      </w:r>
      <w:r w:rsidR="0000421C">
        <w:t xml:space="preserve">, </w:t>
      </w:r>
      <w:r>
        <w:t>Bar-</w:t>
      </w:r>
      <w:proofErr w:type="spellStart"/>
      <w:r>
        <w:t>Ilan</w:t>
      </w:r>
      <w:proofErr w:type="spellEnd"/>
      <w:r>
        <w:t xml:space="preserve"> University</w:t>
      </w:r>
      <w:r w:rsidR="0000421C">
        <w:t xml:space="preserve"> </w:t>
      </w:r>
      <w:r>
        <w:t>Ramat-</w:t>
      </w:r>
      <w:proofErr w:type="spellStart"/>
      <w:r>
        <w:t>Gan</w:t>
      </w:r>
      <w:proofErr w:type="spellEnd"/>
      <w:r>
        <w:t xml:space="preserve"> Israel</w:t>
      </w:r>
    </w:p>
    <w:p w:rsidR="008719E3" w:rsidRDefault="008719E3" w:rsidP="008719E3">
      <w:pPr>
        <w:bidi w:val="0"/>
      </w:pPr>
    </w:p>
    <w:p w:rsidR="008719E3" w:rsidRDefault="008719E3" w:rsidP="008719E3">
      <w:pPr>
        <w:bidi w:val="0"/>
      </w:pPr>
      <w:r>
        <w:t xml:space="preserve">Yossi </w:t>
      </w:r>
      <w:proofErr w:type="spellStart"/>
      <w:r>
        <w:t>Daya</w:t>
      </w:r>
      <w:proofErr w:type="spellEnd"/>
    </w:p>
    <w:p w:rsidR="008719E3" w:rsidRDefault="008719E3" w:rsidP="008719E3">
      <w:pPr>
        <w:bidi w:val="0"/>
      </w:pPr>
      <w:r>
        <w:t>Information Science Department</w:t>
      </w:r>
      <w:r w:rsidR="0000421C">
        <w:t xml:space="preserve">, </w:t>
      </w:r>
      <w:r>
        <w:t>Bar-</w:t>
      </w:r>
      <w:proofErr w:type="spellStart"/>
      <w:r>
        <w:t>Ilan</w:t>
      </w:r>
      <w:proofErr w:type="spellEnd"/>
      <w:r>
        <w:t xml:space="preserve"> University</w:t>
      </w:r>
      <w:r w:rsidR="0000421C">
        <w:t xml:space="preserve"> </w:t>
      </w:r>
      <w:r>
        <w:t>Ramat-</w:t>
      </w:r>
      <w:proofErr w:type="spellStart"/>
      <w:r>
        <w:t>Gan</w:t>
      </w:r>
      <w:proofErr w:type="spellEnd"/>
      <w:r>
        <w:t xml:space="preserve"> Israel</w:t>
      </w:r>
    </w:p>
    <w:p w:rsidR="00D54DA4" w:rsidRPr="008719E3" w:rsidRDefault="00D54DA4" w:rsidP="00D54DA4">
      <w:pPr>
        <w:bidi w:val="0"/>
      </w:pPr>
    </w:p>
    <w:p w:rsidR="00EB3BA1" w:rsidRPr="00406369" w:rsidRDefault="00B738CC" w:rsidP="00F560E3">
      <w:pPr>
        <w:bidi w:val="0"/>
        <w:spacing w:before="100" w:beforeAutospacing="1" w:after="100" w:afterAutospacing="1"/>
        <w:jc w:val="both"/>
        <w:rPr>
          <w:rFonts w:asciiTheme="majorBidi" w:hAnsiTheme="majorBidi" w:cstheme="majorBidi"/>
        </w:rPr>
      </w:pPr>
      <w:r w:rsidRPr="00406369">
        <w:rPr>
          <w:rStyle w:val="Strong"/>
          <w:rFonts w:asciiTheme="majorBidi" w:hAnsiTheme="majorBidi" w:cstheme="majorBidi"/>
          <w:color w:val="000000"/>
          <w:shd w:val="clear" w:color="auto" w:fill="FFFFFF"/>
        </w:rPr>
        <w:t>I</w:t>
      </w:r>
      <w:r w:rsidR="00195FA5" w:rsidRPr="00406369">
        <w:rPr>
          <w:rStyle w:val="Strong"/>
          <w:rFonts w:asciiTheme="majorBidi" w:hAnsiTheme="majorBidi" w:cstheme="majorBidi"/>
          <w:color w:val="000000"/>
          <w:shd w:val="clear" w:color="auto" w:fill="FFFFFF"/>
        </w:rPr>
        <w:t>ntroduction.</w:t>
      </w:r>
      <w:r w:rsidR="0000421C">
        <w:rPr>
          <w:rStyle w:val="apple-converted-space"/>
          <w:rFonts w:asciiTheme="majorBidi" w:hAnsiTheme="majorBidi" w:cstheme="majorBidi"/>
          <w:color w:val="000000"/>
          <w:shd w:val="clear" w:color="auto" w:fill="FFFFFF"/>
        </w:rPr>
        <w:t xml:space="preserve"> </w:t>
      </w:r>
      <w:r w:rsidR="00EB3BA1" w:rsidRPr="00406369">
        <w:rPr>
          <w:rFonts w:asciiTheme="majorBidi" w:hAnsiTheme="majorBidi" w:cstheme="majorBidi"/>
        </w:rPr>
        <w:t xml:space="preserve">One of the principal difficulties confronted by modern search engines is the overwhelming amount </w:t>
      </w:r>
      <w:r w:rsidR="0000421C">
        <w:rPr>
          <w:rFonts w:asciiTheme="majorBidi" w:hAnsiTheme="majorBidi" w:cstheme="majorBidi"/>
        </w:rPr>
        <w:t xml:space="preserve">of, </w:t>
      </w:r>
      <w:r w:rsidR="00EB3BA1" w:rsidRPr="00406369">
        <w:rPr>
          <w:rFonts w:asciiTheme="majorBidi" w:hAnsiTheme="majorBidi" w:cstheme="majorBidi"/>
        </w:rPr>
        <w:t xml:space="preserve">and lack of focus </w:t>
      </w:r>
      <w:r w:rsidR="0000421C">
        <w:rPr>
          <w:rFonts w:asciiTheme="majorBidi" w:hAnsiTheme="majorBidi" w:cstheme="majorBidi"/>
        </w:rPr>
        <w:t>in,</w:t>
      </w:r>
      <w:r w:rsidR="00EB3BA1" w:rsidRPr="00406369">
        <w:rPr>
          <w:rFonts w:asciiTheme="majorBidi" w:hAnsiTheme="majorBidi" w:cstheme="majorBidi"/>
        </w:rPr>
        <w:t xml:space="preserve"> retrieved results. The goal of this study is identification and extraction of an assortment of diverse subtopics for the query and reduction and re-ranking of search results</w:t>
      </w:r>
      <w:r w:rsidR="0000421C">
        <w:rPr>
          <w:rFonts w:asciiTheme="majorBidi" w:hAnsiTheme="majorBidi" w:cstheme="majorBidi"/>
        </w:rPr>
        <w:t>,</w:t>
      </w:r>
      <w:r w:rsidR="00EB3BA1" w:rsidRPr="00406369">
        <w:rPr>
          <w:rFonts w:asciiTheme="majorBidi" w:hAnsiTheme="majorBidi" w:cstheme="majorBidi"/>
        </w:rPr>
        <w:t xml:space="preserve"> according to the most prominent and discriminative subtopics. </w:t>
      </w:r>
    </w:p>
    <w:p w:rsidR="00EB3BA1" w:rsidRPr="00406369" w:rsidRDefault="00195FA5" w:rsidP="00F560E3">
      <w:pPr>
        <w:bidi w:val="0"/>
        <w:spacing w:before="100" w:beforeAutospacing="1" w:after="100" w:afterAutospacing="1"/>
        <w:jc w:val="both"/>
        <w:rPr>
          <w:rStyle w:val="Strong"/>
        </w:rPr>
      </w:pPr>
      <w:r w:rsidRPr="00406369">
        <w:rPr>
          <w:rStyle w:val="Strong"/>
          <w:rFonts w:asciiTheme="majorBidi" w:hAnsiTheme="majorBidi" w:cstheme="majorBidi"/>
          <w:color w:val="000000"/>
          <w:shd w:val="clear" w:color="auto" w:fill="FFFFFF"/>
        </w:rPr>
        <w:t>Method.</w:t>
      </w:r>
      <w:r w:rsidR="0000421C">
        <w:rPr>
          <w:rStyle w:val="apple-converted-space"/>
          <w:rFonts w:asciiTheme="majorBidi" w:hAnsiTheme="majorBidi" w:cstheme="majorBidi"/>
          <w:color w:val="000000"/>
          <w:shd w:val="clear" w:color="auto" w:fill="FFFFFF"/>
        </w:rPr>
        <w:t xml:space="preserve"> </w:t>
      </w:r>
      <w:r w:rsidR="00AE3E9A">
        <w:rPr>
          <w:rFonts w:asciiTheme="majorBidi" w:hAnsiTheme="majorBidi" w:cstheme="majorBidi"/>
        </w:rPr>
        <w:t>S</w:t>
      </w:r>
      <w:r w:rsidR="00EB3BA1" w:rsidRPr="00406369">
        <w:rPr>
          <w:rFonts w:asciiTheme="majorBidi" w:hAnsiTheme="majorBidi" w:cstheme="majorBidi"/>
        </w:rPr>
        <w:t>ocial tagging as a 'wisdom of crowds' source for characteristic query subtopics</w:t>
      </w:r>
      <w:r w:rsidR="00AE3E9A">
        <w:rPr>
          <w:rFonts w:asciiTheme="majorBidi" w:hAnsiTheme="majorBidi" w:cstheme="majorBidi"/>
        </w:rPr>
        <w:t xml:space="preserve"> was employed</w:t>
      </w:r>
      <w:r w:rsidR="00EB3BA1" w:rsidRPr="00406369">
        <w:rPr>
          <w:rFonts w:asciiTheme="majorBidi" w:hAnsiTheme="majorBidi" w:cstheme="majorBidi"/>
        </w:rPr>
        <w:t xml:space="preserve">. A new method for extraction of subtopics from social tags was </w:t>
      </w:r>
      <w:proofErr w:type="spellStart"/>
      <w:r w:rsidR="00EB3BA1" w:rsidRPr="00406369">
        <w:rPr>
          <w:rFonts w:asciiTheme="majorBidi" w:hAnsiTheme="majorBidi" w:cstheme="majorBidi"/>
        </w:rPr>
        <w:t>devised</w:t>
      </w:r>
      <w:proofErr w:type="spellEnd"/>
      <w:r w:rsidR="00EB3BA1" w:rsidRPr="00406369">
        <w:rPr>
          <w:rFonts w:asciiTheme="majorBidi" w:hAnsiTheme="majorBidi" w:cstheme="majorBidi"/>
        </w:rPr>
        <w:t>.</w:t>
      </w:r>
      <w:ins w:id="1" w:author="Copy  Editor" w:date="2015-05-12T19:12:00Z">
        <w:r w:rsidR="00AE3E9A">
          <w:rPr>
            <w:rFonts w:asciiTheme="majorBidi" w:hAnsiTheme="majorBidi" w:cstheme="majorBidi"/>
          </w:rPr>
          <w:t xml:space="preserve"> </w:t>
        </w:r>
      </w:ins>
      <w:r w:rsidR="00AE3E9A">
        <w:rPr>
          <w:rFonts w:asciiTheme="majorBidi" w:hAnsiTheme="majorBidi" w:cstheme="majorBidi"/>
        </w:rPr>
        <w:t xml:space="preserve">  T</w:t>
      </w:r>
      <w:r w:rsidR="00EB3BA1" w:rsidRPr="00406369">
        <w:rPr>
          <w:rFonts w:asciiTheme="majorBidi" w:hAnsiTheme="majorBidi" w:cstheme="majorBidi"/>
        </w:rPr>
        <w:t xml:space="preserve">hree different ranking measures for query result </w:t>
      </w:r>
      <w:r w:rsidR="00AE3E9A">
        <w:rPr>
          <w:rFonts w:asciiTheme="majorBidi" w:hAnsiTheme="majorBidi" w:cstheme="majorBidi"/>
        </w:rPr>
        <w:t>are</w:t>
      </w:r>
      <w:r w:rsidR="00EB3BA1" w:rsidRPr="00406369">
        <w:rPr>
          <w:rFonts w:asciiTheme="majorBidi" w:hAnsiTheme="majorBidi" w:cstheme="majorBidi"/>
        </w:rPr>
        <w:t xml:space="preserve"> presented and comparatively evaluated.  </w:t>
      </w:r>
    </w:p>
    <w:p w:rsidR="00EB3BA1" w:rsidRPr="00406369" w:rsidRDefault="00195FA5" w:rsidP="00F560E3">
      <w:pPr>
        <w:bidi w:val="0"/>
        <w:spacing w:before="100" w:beforeAutospacing="1" w:after="100" w:afterAutospacing="1"/>
        <w:jc w:val="both"/>
        <w:rPr>
          <w:rFonts w:asciiTheme="majorBidi" w:hAnsiTheme="majorBidi" w:cstheme="majorBidi"/>
          <w:color w:val="000000"/>
          <w:shd w:val="clear" w:color="auto" w:fill="FFFFFF"/>
        </w:rPr>
      </w:pPr>
      <w:r w:rsidRPr="00406369">
        <w:rPr>
          <w:rStyle w:val="Strong"/>
          <w:rFonts w:asciiTheme="majorBidi" w:hAnsiTheme="majorBidi" w:cstheme="majorBidi"/>
          <w:color w:val="000000"/>
          <w:shd w:val="clear" w:color="auto" w:fill="FFFFFF"/>
        </w:rPr>
        <w:t>Analysis</w:t>
      </w:r>
      <w:r w:rsidRPr="00406369">
        <w:rPr>
          <w:rFonts w:asciiTheme="majorBidi" w:hAnsiTheme="majorBidi" w:cstheme="majorBidi"/>
          <w:color w:val="000000"/>
          <w:shd w:val="clear" w:color="auto" w:fill="FFFFFF"/>
        </w:rPr>
        <w:t xml:space="preserve">. </w:t>
      </w:r>
      <w:r w:rsidR="00EB3BA1" w:rsidRPr="00406369">
        <w:rPr>
          <w:rFonts w:asciiTheme="majorBidi" w:hAnsiTheme="majorBidi" w:cstheme="majorBidi"/>
        </w:rPr>
        <w:t xml:space="preserve">We propose a new automatic methodology for </w:t>
      </w:r>
      <w:r w:rsidR="00DE7E2B" w:rsidRPr="00406369">
        <w:rPr>
          <w:rFonts w:asciiTheme="majorBidi" w:hAnsiTheme="majorBidi" w:cstheme="majorBidi"/>
        </w:rPr>
        <w:t xml:space="preserve">evaluation of the quality of the extracted subtopics. For this purpose, we </w:t>
      </w:r>
      <w:r w:rsidR="00EB3BA1" w:rsidRPr="00406369">
        <w:rPr>
          <w:rFonts w:asciiTheme="majorBidi" w:hAnsiTheme="majorBidi" w:cstheme="majorBidi"/>
        </w:rPr>
        <w:t xml:space="preserve">assess the minimal potential contribution of our approach to enhancement of query result </w:t>
      </w:r>
      <w:r w:rsidR="00C25619" w:rsidRPr="00406369">
        <w:rPr>
          <w:rFonts w:asciiTheme="majorBidi" w:hAnsiTheme="majorBidi" w:cstheme="majorBidi"/>
        </w:rPr>
        <w:t>ranking and focusing</w:t>
      </w:r>
      <w:r w:rsidR="00EB3BA1" w:rsidRPr="00406369">
        <w:rPr>
          <w:rFonts w:asciiTheme="majorBidi" w:hAnsiTheme="majorBidi" w:cstheme="majorBidi"/>
        </w:rPr>
        <w:t>.</w:t>
      </w:r>
      <w:r w:rsidR="00EB3BA1" w:rsidRPr="00406369">
        <w:rPr>
          <w:rFonts w:asciiTheme="majorBidi" w:hAnsiTheme="majorBidi" w:cstheme="majorBidi"/>
          <w:color w:val="000000"/>
          <w:shd w:val="clear" w:color="auto" w:fill="FFFFFF"/>
        </w:rPr>
        <w:t xml:space="preserve"> The proposed methodology is based on standard </w:t>
      </w:r>
      <w:r w:rsidR="003F2816" w:rsidRPr="00406369">
        <w:rPr>
          <w:rFonts w:asciiTheme="majorBidi" w:hAnsiTheme="majorBidi" w:cstheme="majorBidi"/>
          <w:color w:val="000000"/>
          <w:shd w:val="clear" w:color="auto" w:fill="FFFFFF"/>
        </w:rPr>
        <w:t xml:space="preserve">information retrieval measures, </w:t>
      </w:r>
      <w:r w:rsidR="00EB3BA1" w:rsidRPr="00406369">
        <w:rPr>
          <w:rFonts w:asciiTheme="majorBidi" w:hAnsiTheme="majorBidi" w:cstheme="majorBidi"/>
          <w:color w:val="000000"/>
          <w:shd w:val="clear" w:color="auto" w:fill="FFFFFF"/>
        </w:rPr>
        <w:t xml:space="preserve">such as precision, recall and </w:t>
      </w:r>
      <w:r w:rsidR="003F2816" w:rsidRPr="00406369">
        <w:rPr>
          <w:rFonts w:asciiTheme="majorBidi" w:hAnsiTheme="majorBidi" w:cstheme="majorBidi"/>
          <w:color w:val="000000"/>
          <w:shd w:val="clear" w:color="auto" w:fill="FFFFFF"/>
        </w:rPr>
        <w:t xml:space="preserve">the </w:t>
      </w:r>
      <w:r w:rsidR="00EB3BA1" w:rsidRPr="00406369">
        <w:rPr>
          <w:rFonts w:asciiTheme="majorBidi" w:hAnsiTheme="majorBidi" w:cstheme="majorBidi"/>
          <w:color w:val="000000"/>
          <w:shd w:val="clear" w:color="auto" w:fill="FFFFFF"/>
        </w:rPr>
        <w:t xml:space="preserve">mean average precision. </w:t>
      </w:r>
    </w:p>
    <w:p w:rsidR="00DE7E2B" w:rsidRPr="00406369" w:rsidRDefault="00195FA5" w:rsidP="00F560E3">
      <w:pPr>
        <w:bidi w:val="0"/>
        <w:spacing w:before="100" w:beforeAutospacing="1" w:after="100" w:afterAutospacing="1"/>
        <w:jc w:val="both"/>
        <w:rPr>
          <w:rStyle w:val="Strong"/>
        </w:rPr>
      </w:pPr>
      <w:r w:rsidRPr="00406369">
        <w:rPr>
          <w:rStyle w:val="Strong"/>
          <w:rFonts w:asciiTheme="majorBidi" w:hAnsiTheme="majorBidi" w:cstheme="majorBidi"/>
          <w:color w:val="000000"/>
          <w:shd w:val="clear" w:color="auto" w:fill="FFFFFF"/>
        </w:rPr>
        <w:t>Results</w:t>
      </w:r>
      <w:r w:rsidRPr="00406369">
        <w:rPr>
          <w:rFonts w:asciiTheme="majorBidi" w:hAnsiTheme="majorBidi" w:cstheme="majorBidi"/>
          <w:color w:val="000000"/>
          <w:shd w:val="clear" w:color="auto" w:fill="FFFFFF"/>
        </w:rPr>
        <w:t xml:space="preserve">. </w:t>
      </w:r>
      <w:r w:rsidR="00DE7E2B" w:rsidRPr="00406369">
        <w:rPr>
          <w:rFonts w:asciiTheme="majorBidi" w:hAnsiTheme="majorBidi" w:cstheme="majorBidi"/>
        </w:rPr>
        <w:t xml:space="preserve">The obtained results with the Google search engine and the Delicious social bookmarking site </w:t>
      </w:r>
      <w:r w:rsidR="00A61103" w:rsidRPr="00406369">
        <w:rPr>
          <w:rFonts w:asciiTheme="majorBidi" w:hAnsiTheme="majorBidi" w:cstheme="majorBidi"/>
        </w:rPr>
        <w:t xml:space="preserve">as a source of social tags </w:t>
      </w:r>
      <w:r w:rsidR="00DE7E2B" w:rsidRPr="00406369">
        <w:rPr>
          <w:rFonts w:asciiTheme="majorBidi" w:hAnsiTheme="majorBidi" w:cstheme="majorBidi"/>
        </w:rPr>
        <w:t>indicate that the mean average precision of search results was improved after their filtering and re-ranking according to the subtopics extracted from social tagging.</w:t>
      </w:r>
    </w:p>
    <w:p w:rsidR="000516C1" w:rsidRPr="00406369" w:rsidRDefault="00195FA5" w:rsidP="00F560E3">
      <w:pPr>
        <w:bidi w:val="0"/>
        <w:spacing w:before="100" w:beforeAutospacing="1" w:after="100" w:afterAutospacing="1"/>
        <w:jc w:val="both"/>
        <w:rPr>
          <w:rFonts w:asciiTheme="majorBidi" w:hAnsiTheme="majorBidi" w:cstheme="majorBidi"/>
        </w:rPr>
      </w:pPr>
      <w:r w:rsidRPr="00406369">
        <w:rPr>
          <w:rStyle w:val="Strong"/>
          <w:rFonts w:asciiTheme="majorBidi" w:hAnsiTheme="majorBidi" w:cstheme="majorBidi"/>
          <w:color w:val="000000"/>
          <w:shd w:val="clear" w:color="auto" w:fill="FFFFFF"/>
        </w:rPr>
        <w:t>Conclusion</w:t>
      </w:r>
      <w:r w:rsidRPr="00406369">
        <w:rPr>
          <w:rFonts w:asciiTheme="majorBidi" w:hAnsiTheme="majorBidi" w:cstheme="majorBidi"/>
          <w:color w:val="000000"/>
          <w:shd w:val="clear" w:color="auto" w:fill="FFFFFF"/>
        </w:rPr>
        <w:t xml:space="preserve">. </w:t>
      </w:r>
      <w:r w:rsidR="00C25619" w:rsidRPr="00406369">
        <w:rPr>
          <w:rFonts w:asciiTheme="majorBidi" w:hAnsiTheme="majorBidi" w:cstheme="majorBidi"/>
        </w:rPr>
        <w:t xml:space="preserve">Social tags can be effectively utilized for query subtopics extraction. The quality of the subtopics can be automatically evaluated by their contribution to </w:t>
      </w:r>
      <w:r w:rsidR="00CA7231" w:rsidRPr="00406369">
        <w:rPr>
          <w:rFonts w:asciiTheme="majorBidi" w:hAnsiTheme="majorBidi" w:cstheme="majorBidi"/>
        </w:rPr>
        <w:t xml:space="preserve">focusing and </w:t>
      </w:r>
      <w:r w:rsidR="00C25619" w:rsidRPr="00406369">
        <w:rPr>
          <w:rFonts w:asciiTheme="majorBidi" w:hAnsiTheme="majorBidi" w:cstheme="majorBidi"/>
        </w:rPr>
        <w:t xml:space="preserve">ranking query results. </w:t>
      </w:r>
      <w:r w:rsidR="00CA7231" w:rsidRPr="00406369">
        <w:rPr>
          <w:rFonts w:asciiTheme="majorBidi" w:hAnsiTheme="majorBidi" w:cstheme="majorBidi"/>
        </w:rPr>
        <w:t>Query result representation can be improved by their selection and re-ranking according to the prominent social subtopics.</w:t>
      </w:r>
      <w:r w:rsidR="00C25619" w:rsidRPr="00406369">
        <w:rPr>
          <w:rFonts w:asciiTheme="majorBidi" w:hAnsiTheme="majorBidi" w:cstheme="majorBidi"/>
        </w:rPr>
        <w:t xml:space="preserve">  </w:t>
      </w:r>
    </w:p>
    <w:p w:rsidR="00AE7E94" w:rsidRPr="00406369" w:rsidRDefault="00AE7E94" w:rsidP="00F560E3">
      <w:pPr>
        <w:bidi w:val="0"/>
        <w:jc w:val="both"/>
        <w:rPr>
          <w:rFonts w:asciiTheme="majorBidi" w:hAnsiTheme="majorBidi" w:cstheme="majorBidi"/>
          <w:b/>
          <w:bCs/>
        </w:rPr>
      </w:pPr>
      <w:r w:rsidRPr="00406369">
        <w:rPr>
          <w:rFonts w:asciiTheme="majorBidi" w:hAnsiTheme="majorBidi" w:cstheme="majorBidi"/>
          <w:b/>
          <w:bCs/>
        </w:rPr>
        <w:t>Introduction</w:t>
      </w:r>
    </w:p>
    <w:p w:rsidR="00C25619" w:rsidRPr="00406369" w:rsidRDefault="00C25619" w:rsidP="00F560E3">
      <w:pPr>
        <w:pStyle w:val="FootnoteText"/>
        <w:bidi w:val="0"/>
        <w:jc w:val="both"/>
        <w:rPr>
          <w:rFonts w:asciiTheme="majorBidi" w:hAnsiTheme="majorBidi" w:cstheme="majorBidi"/>
          <w:sz w:val="24"/>
          <w:szCs w:val="24"/>
        </w:rPr>
      </w:pPr>
    </w:p>
    <w:p w:rsidR="000707B4" w:rsidRPr="00406369" w:rsidRDefault="00133D61" w:rsidP="00BD7C23">
      <w:pPr>
        <w:pStyle w:val="FootnoteText"/>
        <w:bidi w:val="0"/>
        <w:jc w:val="both"/>
        <w:rPr>
          <w:rFonts w:asciiTheme="majorBidi" w:hAnsiTheme="majorBidi" w:cstheme="majorBidi"/>
          <w:sz w:val="24"/>
          <w:szCs w:val="24"/>
        </w:rPr>
      </w:pPr>
      <w:r w:rsidRPr="00406369">
        <w:rPr>
          <w:rFonts w:asciiTheme="majorBidi" w:hAnsiTheme="majorBidi" w:cstheme="majorBidi"/>
          <w:sz w:val="24"/>
          <w:szCs w:val="24"/>
        </w:rPr>
        <w:t>As the internet has developed over the</w:t>
      </w:r>
      <w:r w:rsidR="00AE7E94" w:rsidRPr="00406369">
        <w:rPr>
          <w:rFonts w:asciiTheme="majorBidi" w:hAnsiTheme="majorBidi" w:cstheme="majorBidi"/>
          <w:sz w:val="24"/>
          <w:szCs w:val="24"/>
        </w:rPr>
        <w:t xml:space="preserve"> past two decades, </w:t>
      </w:r>
      <w:r w:rsidR="0046390D" w:rsidRPr="00406369">
        <w:rPr>
          <w:rFonts w:asciiTheme="majorBidi" w:hAnsiTheme="majorBidi" w:cstheme="majorBidi"/>
          <w:sz w:val="24"/>
          <w:szCs w:val="24"/>
        </w:rPr>
        <w:t xml:space="preserve">accessing </w:t>
      </w:r>
      <w:r w:rsidR="00AE7E94" w:rsidRPr="00406369">
        <w:rPr>
          <w:rFonts w:asciiTheme="majorBidi" w:hAnsiTheme="majorBidi" w:cstheme="majorBidi"/>
          <w:sz w:val="24"/>
          <w:szCs w:val="24"/>
        </w:rPr>
        <w:t>information</w:t>
      </w:r>
      <w:r w:rsidR="00CA510D" w:rsidRPr="00406369">
        <w:rPr>
          <w:rFonts w:asciiTheme="majorBidi" w:hAnsiTheme="majorBidi" w:cstheme="majorBidi"/>
          <w:sz w:val="24"/>
          <w:szCs w:val="24"/>
        </w:rPr>
        <w:t xml:space="preserve"> </w:t>
      </w:r>
      <w:r w:rsidR="00AE7E94" w:rsidRPr="00406369">
        <w:rPr>
          <w:rFonts w:asciiTheme="majorBidi" w:hAnsiTheme="majorBidi" w:cstheme="majorBidi"/>
          <w:sz w:val="24"/>
          <w:szCs w:val="24"/>
        </w:rPr>
        <w:t xml:space="preserve">has become one of </w:t>
      </w:r>
      <w:r w:rsidR="00CA510D" w:rsidRPr="00406369">
        <w:rPr>
          <w:rFonts w:asciiTheme="majorBidi" w:hAnsiTheme="majorBidi" w:cstheme="majorBidi"/>
          <w:sz w:val="24"/>
          <w:szCs w:val="24"/>
        </w:rPr>
        <w:t>its</w:t>
      </w:r>
      <w:r w:rsidR="00AE7E94" w:rsidRPr="00406369">
        <w:rPr>
          <w:rFonts w:asciiTheme="majorBidi" w:hAnsiTheme="majorBidi" w:cstheme="majorBidi"/>
          <w:sz w:val="24"/>
          <w:szCs w:val="24"/>
        </w:rPr>
        <w:t xml:space="preserve"> primary </w:t>
      </w:r>
      <w:r w:rsidR="00CA510D" w:rsidRPr="00406369">
        <w:rPr>
          <w:rFonts w:asciiTheme="majorBidi" w:hAnsiTheme="majorBidi" w:cstheme="majorBidi"/>
          <w:sz w:val="24"/>
          <w:szCs w:val="24"/>
        </w:rPr>
        <w:t>functions</w:t>
      </w:r>
      <w:r w:rsidR="00AE7E94" w:rsidRPr="00406369">
        <w:rPr>
          <w:rFonts w:asciiTheme="majorBidi" w:hAnsiTheme="majorBidi" w:cstheme="majorBidi"/>
          <w:sz w:val="24"/>
          <w:szCs w:val="24"/>
        </w:rPr>
        <w:t xml:space="preserve">. </w:t>
      </w:r>
      <w:r w:rsidR="00CA510D" w:rsidRPr="00406369">
        <w:rPr>
          <w:rFonts w:asciiTheme="majorBidi" w:hAnsiTheme="majorBidi" w:cstheme="majorBidi"/>
          <w:sz w:val="24"/>
          <w:szCs w:val="24"/>
        </w:rPr>
        <w:t>S</w:t>
      </w:r>
      <w:r w:rsidR="00AE7E94" w:rsidRPr="00406369">
        <w:rPr>
          <w:rFonts w:asciiTheme="majorBidi" w:hAnsiTheme="majorBidi" w:cstheme="majorBidi"/>
          <w:sz w:val="24"/>
          <w:szCs w:val="24"/>
        </w:rPr>
        <w:t xml:space="preserve">earch engines have become the second most useful tool of the internet, </w:t>
      </w:r>
      <w:r w:rsidR="0013077B" w:rsidRPr="00406369">
        <w:rPr>
          <w:rFonts w:asciiTheme="majorBidi" w:hAnsiTheme="majorBidi" w:cstheme="majorBidi"/>
          <w:sz w:val="24"/>
          <w:szCs w:val="24"/>
        </w:rPr>
        <w:t>following</w:t>
      </w:r>
      <w:r w:rsidR="00BB7523" w:rsidRPr="00406369">
        <w:rPr>
          <w:rFonts w:asciiTheme="majorBidi" w:hAnsiTheme="majorBidi" w:cstheme="majorBidi"/>
          <w:sz w:val="24"/>
          <w:szCs w:val="24"/>
        </w:rPr>
        <w:t xml:space="preserve"> email</w:t>
      </w:r>
      <w:r w:rsidR="00AE7E94" w:rsidRPr="00406369">
        <w:rPr>
          <w:rFonts w:asciiTheme="majorBidi" w:hAnsiTheme="majorBidi" w:cstheme="majorBidi"/>
          <w:sz w:val="24"/>
          <w:szCs w:val="24"/>
        </w:rPr>
        <w:t xml:space="preserve">. </w:t>
      </w:r>
      <w:r w:rsidR="00BB7523" w:rsidRPr="00406369">
        <w:rPr>
          <w:sz w:val="24"/>
          <w:szCs w:val="24"/>
        </w:rPr>
        <w:t xml:space="preserve">A survey conducted by Pew Internet (2010) indicates that 87% of internet users in the United States reported using search engines to some extent, in contrast to 94% percent who reported using electronic mail. </w:t>
      </w:r>
      <w:r w:rsidR="00AE7E94" w:rsidRPr="00406369">
        <w:rPr>
          <w:rFonts w:asciiTheme="majorBidi" w:hAnsiTheme="majorBidi" w:cstheme="majorBidi"/>
          <w:sz w:val="24"/>
          <w:szCs w:val="24"/>
        </w:rPr>
        <w:t xml:space="preserve">Despite the improvements </w:t>
      </w:r>
      <w:r w:rsidR="00CA510D" w:rsidRPr="00406369">
        <w:rPr>
          <w:rFonts w:asciiTheme="majorBidi" w:hAnsiTheme="majorBidi" w:cstheme="majorBidi"/>
          <w:sz w:val="24"/>
          <w:szCs w:val="24"/>
        </w:rPr>
        <w:t>made to</w:t>
      </w:r>
      <w:r w:rsidR="00AE7E94" w:rsidRPr="00406369">
        <w:rPr>
          <w:rFonts w:asciiTheme="majorBidi" w:hAnsiTheme="majorBidi" w:cstheme="majorBidi"/>
          <w:sz w:val="24"/>
          <w:szCs w:val="24"/>
        </w:rPr>
        <w:t xml:space="preserve"> search engines, results </w:t>
      </w:r>
      <w:r w:rsidR="00CA510D" w:rsidRPr="00406369">
        <w:rPr>
          <w:rFonts w:asciiTheme="majorBidi" w:hAnsiTheme="majorBidi" w:cstheme="majorBidi"/>
          <w:sz w:val="24"/>
          <w:szCs w:val="24"/>
        </w:rPr>
        <w:t xml:space="preserve">often </w:t>
      </w:r>
      <w:r w:rsidR="00AE7E94" w:rsidRPr="00406369">
        <w:rPr>
          <w:rFonts w:asciiTheme="majorBidi" w:hAnsiTheme="majorBidi" w:cstheme="majorBidi"/>
          <w:sz w:val="24"/>
          <w:szCs w:val="24"/>
        </w:rPr>
        <w:t>focus on one subtopic of the query</w:t>
      </w:r>
      <w:r w:rsidR="00CA510D" w:rsidRPr="00406369">
        <w:rPr>
          <w:rFonts w:asciiTheme="majorBidi" w:hAnsiTheme="majorBidi" w:cstheme="majorBidi"/>
          <w:sz w:val="24"/>
          <w:szCs w:val="24"/>
        </w:rPr>
        <w:t>,</w:t>
      </w:r>
      <w:r w:rsidR="00AE7E94" w:rsidRPr="00406369">
        <w:rPr>
          <w:rFonts w:asciiTheme="majorBidi" w:hAnsiTheme="majorBidi" w:cstheme="majorBidi"/>
          <w:sz w:val="24"/>
          <w:szCs w:val="24"/>
        </w:rPr>
        <w:t xml:space="preserve"> while the </w:t>
      </w:r>
      <w:r w:rsidR="00CA510D" w:rsidRPr="00406369">
        <w:rPr>
          <w:rFonts w:asciiTheme="majorBidi" w:hAnsiTheme="majorBidi" w:cstheme="majorBidi"/>
          <w:sz w:val="24"/>
          <w:szCs w:val="24"/>
        </w:rPr>
        <w:t>subject relevant to the user</w:t>
      </w:r>
      <w:r w:rsidR="00AE7E94" w:rsidRPr="00406369">
        <w:rPr>
          <w:rFonts w:asciiTheme="majorBidi" w:hAnsiTheme="majorBidi" w:cstheme="majorBidi"/>
          <w:sz w:val="24"/>
          <w:szCs w:val="24"/>
        </w:rPr>
        <w:t xml:space="preserve"> appears only marginally in the search results (Zheng </w:t>
      </w:r>
      <w:r w:rsidR="00144E24" w:rsidRPr="00144E24">
        <w:rPr>
          <w:rFonts w:asciiTheme="majorBidi" w:hAnsiTheme="majorBidi" w:cstheme="majorBidi"/>
          <w:i/>
          <w:iCs/>
          <w:sz w:val="24"/>
          <w:szCs w:val="24"/>
        </w:rPr>
        <w:t>et al</w:t>
      </w:r>
      <w:r w:rsidR="00AE7E94" w:rsidRPr="00406369">
        <w:rPr>
          <w:rFonts w:asciiTheme="majorBidi" w:hAnsiTheme="majorBidi" w:cstheme="majorBidi"/>
          <w:sz w:val="24"/>
          <w:szCs w:val="24"/>
        </w:rPr>
        <w:t xml:space="preserve">., 2011). </w:t>
      </w:r>
      <w:r w:rsidR="00760CAC" w:rsidRPr="00406369">
        <w:rPr>
          <w:rFonts w:asciiTheme="majorBidi" w:hAnsiTheme="majorBidi" w:cstheme="majorBidi"/>
          <w:sz w:val="24"/>
          <w:szCs w:val="24"/>
        </w:rPr>
        <w:t xml:space="preserve">Compounding the problem is the fact that users often </w:t>
      </w:r>
      <w:proofErr w:type="spellStart"/>
      <w:r w:rsidR="00760CAC" w:rsidRPr="00406369">
        <w:rPr>
          <w:rFonts w:asciiTheme="majorBidi" w:hAnsiTheme="majorBidi" w:cstheme="majorBidi"/>
          <w:sz w:val="24"/>
          <w:szCs w:val="24"/>
        </w:rPr>
        <w:t>utili</w:t>
      </w:r>
      <w:r w:rsidR="00FC4FD8">
        <w:rPr>
          <w:rFonts w:asciiTheme="majorBidi" w:hAnsiTheme="majorBidi" w:cstheme="majorBidi"/>
          <w:sz w:val="24"/>
          <w:szCs w:val="24"/>
        </w:rPr>
        <w:t>s</w:t>
      </w:r>
      <w:r w:rsidR="00760CAC" w:rsidRPr="00406369">
        <w:rPr>
          <w:rFonts w:asciiTheme="majorBidi" w:hAnsiTheme="majorBidi" w:cstheme="majorBidi"/>
          <w:sz w:val="24"/>
          <w:szCs w:val="24"/>
        </w:rPr>
        <w:t>e</w:t>
      </w:r>
      <w:proofErr w:type="spellEnd"/>
      <w:r w:rsidR="00760CAC" w:rsidRPr="00406369">
        <w:rPr>
          <w:rFonts w:asciiTheme="majorBidi" w:hAnsiTheme="majorBidi" w:cstheme="majorBidi"/>
          <w:sz w:val="24"/>
          <w:szCs w:val="24"/>
        </w:rPr>
        <w:t xml:space="preserve"> brief generalized queries, because they do not know how to precisely define their information needs. </w:t>
      </w:r>
      <w:r w:rsidR="00BD7C23" w:rsidRPr="00406369">
        <w:rPr>
          <w:rFonts w:asciiTheme="majorBidi" w:hAnsiTheme="majorBidi" w:cstheme="majorBidi"/>
          <w:sz w:val="24"/>
          <w:szCs w:val="24"/>
        </w:rPr>
        <w:t>This restricts the system's ability to understand the user's true interests, i.e.</w:t>
      </w:r>
      <w:r w:rsidR="00DB2AD7">
        <w:rPr>
          <w:rFonts w:asciiTheme="majorBidi" w:hAnsiTheme="majorBidi" w:cstheme="majorBidi"/>
          <w:sz w:val="24"/>
          <w:szCs w:val="24"/>
        </w:rPr>
        <w:t>,</w:t>
      </w:r>
      <w:r w:rsidR="00BD7C23" w:rsidRPr="00406369">
        <w:rPr>
          <w:rFonts w:asciiTheme="majorBidi" w:hAnsiTheme="majorBidi" w:cstheme="majorBidi"/>
          <w:sz w:val="24"/>
          <w:szCs w:val="24"/>
        </w:rPr>
        <w:t xml:space="preserve"> what subtopics to choose from the broader topic selected by the user.</w:t>
      </w:r>
      <w:r w:rsidR="00BD7C23" w:rsidRPr="00406369">
        <w:rPr>
          <w:sz w:val="24"/>
          <w:szCs w:val="24"/>
        </w:rPr>
        <w:t xml:space="preserve"> </w:t>
      </w:r>
      <w:r w:rsidR="000B5EBC" w:rsidRPr="00406369">
        <w:rPr>
          <w:rFonts w:asciiTheme="majorBidi" w:hAnsiTheme="majorBidi" w:cstheme="majorBidi"/>
          <w:sz w:val="24"/>
          <w:szCs w:val="24"/>
        </w:rPr>
        <w:t xml:space="preserve">For example, search results for the word 'quotes' focus on the financial aspect of this term and not on its usage in writing and literature. In this situation, the user interested in the latter meaning of the query is forced to dig through the many retrieved results until he finds the desired information. Additionally, search results for multifaceted queries such as 'Mozart' can include a number of aspects such as: Mozart's bibliography, his works, musicians that play his works and video clips about the composer. </w:t>
      </w:r>
    </w:p>
    <w:p w:rsidR="00C4531E" w:rsidRDefault="00C4531E" w:rsidP="00C4531E">
      <w:pPr>
        <w:pStyle w:val="FootnoteText"/>
        <w:bidi w:val="0"/>
        <w:jc w:val="both"/>
        <w:rPr>
          <w:rFonts w:asciiTheme="majorBidi" w:hAnsiTheme="majorBidi" w:cstheme="majorBidi"/>
          <w:sz w:val="24"/>
          <w:szCs w:val="24"/>
        </w:rPr>
      </w:pPr>
    </w:p>
    <w:p w:rsidR="000707B4" w:rsidRPr="00C4531E" w:rsidRDefault="000B5EBC" w:rsidP="00C4531E">
      <w:pPr>
        <w:pStyle w:val="FootnoteText"/>
        <w:bidi w:val="0"/>
        <w:jc w:val="both"/>
        <w:rPr>
          <w:rFonts w:asciiTheme="majorBidi" w:hAnsiTheme="majorBidi" w:cstheme="majorBidi"/>
          <w:sz w:val="24"/>
          <w:szCs w:val="24"/>
        </w:rPr>
      </w:pPr>
      <w:r w:rsidRPr="00406369">
        <w:rPr>
          <w:rFonts w:asciiTheme="majorBidi" w:hAnsiTheme="majorBidi" w:cstheme="majorBidi"/>
          <w:sz w:val="24"/>
          <w:szCs w:val="24"/>
        </w:rPr>
        <w:t xml:space="preserve">User research (Zhang </w:t>
      </w:r>
      <w:r w:rsidR="00144E24">
        <w:rPr>
          <w:rFonts w:asciiTheme="majorBidi" w:hAnsiTheme="majorBidi" w:cstheme="majorBidi"/>
          <w:sz w:val="24"/>
          <w:szCs w:val="24"/>
        </w:rPr>
        <w:t>and</w:t>
      </w:r>
      <w:r w:rsidRPr="00406369">
        <w:rPr>
          <w:rFonts w:asciiTheme="majorBidi" w:hAnsiTheme="majorBidi" w:cstheme="majorBidi"/>
          <w:sz w:val="24"/>
          <w:szCs w:val="24"/>
        </w:rPr>
        <w:t xml:space="preserve"> Moffat, 2006) indicates that average users check only the first ten search results. </w:t>
      </w:r>
      <w:r w:rsidR="000707B4" w:rsidRPr="00406369">
        <w:rPr>
          <w:rFonts w:asciiTheme="majorBidi" w:hAnsiTheme="majorBidi" w:cstheme="majorBidi"/>
          <w:sz w:val="24"/>
          <w:szCs w:val="24"/>
        </w:rPr>
        <w:t>Moreover</w:t>
      </w:r>
      <w:r w:rsidR="00790C6D" w:rsidRPr="00406369">
        <w:rPr>
          <w:rFonts w:asciiTheme="majorBidi" w:hAnsiTheme="majorBidi" w:cstheme="majorBidi"/>
          <w:sz w:val="24"/>
          <w:szCs w:val="24"/>
        </w:rPr>
        <w:t>, Jansen and Sp</w:t>
      </w:r>
      <w:r w:rsidR="0087358A" w:rsidRPr="00406369">
        <w:rPr>
          <w:rFonts w:asciiTheme="majorBidi" w:hAnsiTheme="majorBidi" w:cstheme="majorBidi"/>
          <w:sz w:val="24"/>
          <w:szCs w:val="24"/>
        </w:rPr>
        <w:t>ink (2003) have</w:t>
      </w:r>
      <w:r w:rsidR="0087358A" w:rsidRPr="000B5E1B">
        <w:rPr>
          <w:rFonts w:asciiTheme="majorBidi" w:hAnsiTheme="majorBidi" w:cstheme="majorBidi"/>
          <w:sz w:val="24"/>
          <w:szCs w:val="24"/>
          <w:lang w:val="en-GB"/>
        </w:rPr>
        <w:t xml:space="preserve"> shown</w:t>
      </w:r>
      <w:r w:rsidR="0087358A" w:rsidRPr="00406369">
        <w:rPr>
          <w:rFonts w:asciiTheme="majorBidi" w:hAnsiTheme="majorBidi" w:cstheme="majorBidi"/>
          <w:sz w:val="24"/>
          <w:szCs w:val="24"/>
        </w:rPr>
        <w:t xml:space="preserve"> that 26% </w:t>
      </w:r>
      <w:r w:rsidR="00253433">
        <w:rPr>
          <w:rFonts w:asciiTheme="majorBidi" w:hAnsiTheme="majorBidi" w:cstheme="majorBidi"/>
          <w:sz w:val="24"/>
          <w:szCs w:val="24"/>
        </w:rPr>
        <w:t>Web</w:t>
      </w:r>
      <w:r w:rsidR="00790C6D" w:rsidRPr="00406369">
        <w:rPr>
          <w:rFonts w:asciiTheme="majorBidi" w:hAnsiTheme="majorBidi" w:cstheme="majorBidi"/>
          <w:sz w:val="24"/>
          <w:szCs w:val="24"/>
        </w:rPr>
        <w:t xml:space="preserve"> search sessions are</w:t>
      </w:r>
      <w:r w:rsidR="0087358A" w:rsidRPr="00406369">
        <w:rPr>
          <w:rFonts w:asciiTheme="majorBidi" w:hAnsiTheme="majorBidi" w:cstheme="majorBidi"/>
          <w:sz w:val="24"/>
          <w:szCs w:val="24"/>
        </w:rPr>
        <w:t xml:space="preserve"> </w:t>
      </w:r>
      <w:r w:rsidR="00790C6D" w:rsidRPr="00406369">
        <w:rPr>
          <w:rFonts w:asciiTheme="majorBidi" w:hAnsiTheme="majorBidi" w:cstheme="majorBidi"/>
          <w:sz w:val="24"/>
          <w:szCs w:val="24"/>
        </w:rPr>
        <w:t>approximately 5 min</w:t>
      </w:r>
      <w:r w:rsidR="0087358A" w:rsidRPr="00406369">
        <w:rPr>
          <w:rFonts w:asciiTheme="majorBidi" w:hAnsiTheme="majorBidi" w:cstheme="majorBidi"/>
          <w:sz w:val="24"/>
          <w:szCs w:val="24"/>
        </w:rPr>
        <w:t>utes</w:t>
      </w:r>
      <w:r w:rsidR="00790C6D" w:rsidRPr="00406369">
        <w:rPr>
          <w:rFonts w:asciiTheme="majorBidi" w:hAnsiTheme="majorBidi" w:cstheme="majorBidi"/>
          <w:sz w:val="24"/>
          <w:szCs w:val="24"/>
        </w:rPr>
        <w:t xml:space="preserve"> or less.</w:t>
      </w:r>
      <w:r w:rsidR="0087358A" w:rsidRPr="00406369">
        <w:rPr>
          <w:rFonts w:asciiTheme="majorBidi" w:hAnsiTheme="majorBidi" w:cstheme="majorBidi"/>
          <w:sz w:val="24"/>
          <w:szCs w:val="24"/>
        </w:rPr>
        <w:t xml:space="preserve"> </w:t>
      </w:r>
      <w:r w:rsidR="00C54D12" w:rsidRPr="00406369">
        <w:rPr>
          <w:rFonts w:asciiTheme="majorBidi" w:hAnsiTheme="majorBidi" w:cstheme="majorBidi"/>
          <w:sz w:val="24"/>
          <w:szCs w:val="24"/>
        </w:rPr>
        <w:t>Over 90% of searchers use only noun query terms (Jansen</w:t>
      </w:r>
      <w:r w:rsidR="00176045">
        <w:rPr>
          <w:rFonts w:asciiTheme="majorBidi" w:hAnsiTheme="majorBidi" w:cstheme="majorBidi"/>
          <w:sz w:val="24"/>
          <w:szCs w:val="24"/>
        </w:rPr>
        <w:t xml:space="preserve">, Spink, and </w:t>
      </w:r>
      <w:proofErr w:type="spellStart"/>
      <w:r w:rsidR="00176045">
        <w:rPr>
          <w:rFonts w:asciiTheme="majorBidi" w:hAnsiTheme="majorBidi" w:cstheme="majorBidi"/>
          <w:sz w:val="24"/>
          <w:szCs w:val="24"/>
        </w:rPr>
        <w:t>Saracevic</w:t>
      </w:r>
      <w:proofErr w:type="spellEnd"/>
      <w:r w:rsidR="00C54D12" w:rsidRPr="00406369">
        <w:rPr>
          <w:rFonts w:asciiTheme="majorBidi" w:hAnsiTheme="majorBidi" w:cstheme="majorBidi"/>
          <w:sz w:val="24"/>
          <w:szCs w:val="24"/>
        </w:rPr>
        <w:t xml:space="preserve">, 2000). </w:t>
      </w:r>
      <w:r w:rsidR="00790C6D" w:rsidRPr="00406369">
        <w:rPr>
          <w:rFonts w:asciiTheme="majorBidi" w:hAnsiTheme="majorBidi" w:cstheme="majorBidi"/>
          <w:sz w:val="24"/>
          <w:szCs w:val="24"/>
        </w:rPr>
        <w:t>Issues include finding</w:t>
      </w:r>
      <w:r w:rsidR="0087358A" w:rsidRPr="00406369">
        <w:rPr>
          <w:rFonts w:asciiTheme="majorBidi" w:hAnsiTheme="majorBidi" w:cstheme="majorBidi"/>
          <w:sz w:val="24"/>
          <w:szCs w:val="24"/>
        </w:rPr>
        <w:t xml:space="preserve"> </w:t>
      </w:r>
      <w:r w:rsidR="00790C6D" w:rsidRPr="00406369">
        <w:rPr>
          <w:rFonts w:asciiTheme="majorBidi" w:hAnsiTheme="majorBidi" w:cstheme="majorBidi"/>
          <w:sz w:val="24"/>
          <w:szCs w:val="24"/>
        </w:rPr>
        <w:t>appropriate query terms, retrieving too many results, not retrieving enou</w:t>
      </w:r>
      <w:r w:rsidR="0077583D" w:rsidRPr="00406369">
        <w:rPr>
          <w:rFonts w:asciiTheme="majorBidi" w:hAnsiTheme="majorBidi" w:cstheme="majorBidi"/>
          <w:sz w:val="24"/>
          <w:szCs w:val="24"/>
        </w:rPr>
        <w:t xml:space="preserve">gh results, and retrieving zero </w:t>
      </w:r>
      <w:r w:rsidR="00790C6D" w:rsidRPr="00406369">
        <w:rPr>
          <w:rFonts w:asciiTheme="majorBidi" w:hAnsiTheme="majorBidi" w:cstheme="majorBidi"/>
          <w:sz w:val="24"/>
          <w:szCs w:val="24"/>
        </w:rPr>
        <w:t xml:space="preserve">results among many others. </w:t>
      </w:r>
      <w:r w:rsidR="00551379" w:rsidRPr="00406369">
        <w:rPr>
          <w:rFonts w:asciiTheme="majorBidi" w:hAnsiTheme="majorBidi" w:cstheme="majorBidi"/>
          <w:sz w:val="24"/>
          <w:szCs w:val="24"/>
        </w:rPr>
        <w:t xml:space="preserve">Numerous solutions have been proposed for the problem of </w:t>
      </w:r>
      <w:r w:rsidR="00551379" w:rsidRPr="000B5E1B">
        <w:rPr>
          <w:rFonts w:asciiTheme="majorBidi" w:hAnsiTheme="majorBidi" w:cstheme="majorBidi"/>
          <w:iCs/>
          <w:sz w:val="24"/>
          <w:szCs w:val="24"/>
        </w:rPr>
        <w:t>too much information</w:t>
      </w:r>
      <w:r w:rsidR="00E2605E">
        <w:rPr>
          <w:rFonts w:asciiTheme="majorBidi" w:hAnsiTheme="majorBidi" w:cstheme="majorBidi"/>
          <w:sz w:val="24"/>
          <w:szCs w:val="24"/>
        </w:rPr>
        <w:t>, information which</w:t>
      </w:r>
      <w:r w:rsidR="00551379" w:rsidRPr="00406369">
        <w:rPr>
          <w:rFonts w:asciiTheme="majorBidi" w:hAnsiTheme="majorBidi" w:cstheme="majorBidi"/>
          <w:sz w:val="24"/>
          <w:szCs w:val="24"/>
        </w:rPr>
        <w:t xml:space="preserve"> needs to be re-ranked and reduced (Finkelstein </w:t>
      </w:r>
      <w:r w:rsidR="00144E24" w:rsidRPr="00144E24">
        <w:rPr>
          <w:rFonts w:asciiTheme="majorBidi" w:hAnsiTheme="majorBidi" w:cstheme="majorBidi"/>
          <w:i/>
          <w:iCs/>
          <w:sz w:val="24"/>
          <w:szCs w:val="24"/>
        </w:rPr>
        <w:t>et al</w:t>
      </w:r>
      <w:r w:rsidR="00551379" w:rsidRPr="00406369">
        <w:rPr>
          <w:rFonts w:asciiTheme="majorBidi" w:hAnsiTheme="majorBidi" w:cstheme="majorBidi"/>
          <w:sz w:val="24"/>
          <w:szCs w:val="24"/>
        </w:rPr>
        <w:t xml:space="preserve">., 2001; </w:t>
      </w:r>
      <w:proofErr w:type="spellStart"/>
      <w:r w:rsidR="00551379" w:rsidRPr="00406369">
        <w:rPr>
          <w:rFonts w:asciiTheme="majorBidi" w:hAnsiTheme="majorBidi" w:cstheme="majorBidi"/>
          <w:sz w:val="24"/>
          <w:szCs w:val="24"/>
        </w:rPr>
        <w:t>Agichtein</w:t>
      </w:r>
      <w:proofErr w:type="spellEnd"/>
      <w:r w:rsidR="00260658">
        <w:rPr>
          <w:rFonts w:asciiTheme="majorBidi" w:hAnsiTheme="majorBidi" w:cstheme="majorBidi"/>
          <w:sz w:val="24"/>
          <w:szCs w:val="24"/>
        </w:rPr>
        <w:t xml:space="preserve">, Brill, and </w:t>
      </w:r>
      <w:proofErr w:type="spellStart"/>
      <w:r w:rsidR="00260658">
        <w:rPr>
          <w:rFonts w:asciiTheme="majorBidi" w:hAnsiTheme="majorBidi" w:cstheme="majorBidi"/>
          <w:sz w:val="24"/>
          <w:szCs w:val="24"/>
        </w:rPr>
        <w:t>Dumais</w:t>
      </w:r>
      <w:proofErr w:type="spellEnd"/>
      <w:r w:rsidR="00551379" w:rsidRPr="00406369">
        <w:rPr>
          <w:rFonts w:asciiTheme="majorBidi" w:hAnsiTheme="majorBidi" w:cstheme="majorBidi"/>
          <w:sz w:val="24"/>
          <w:szCs w:val="24"/>
        </w:rPr>
        <w:t>, 2006). However, the</w:t>
      </w:r>
      <w:r w:rsidR="00957CA1">
        <w:rPr>
          <w:rFonts w:asciiTheme="majorBidi" w:hAnsiTheme="majorBidi" w:cstheme="majorBidi"/>
          <w:sz w:val="24"/>
          <w:szCs w:val="24"/>
        </w:rPr>
        <w:t>se solutions do not address</w:t>
      </w:r>
      <w:r w:rsidR="00551379" w:rsidRPr="00406369">
        <w:rPr>
          <w:rFonts w:asciiTheme="majorBidi" w:hAnsiTheme="majorBidi" w:cstheme="majorBidi"/>
          <w:sz w:val="24"/>
          <w:szCs w:val="24"/>
        </w:rPr>
        <w:t xml:space="preserve"> the </w:t>
      </w:r>
      <w:r w:rsidR="007E7731" w:rsidRPr="00406369">
        <w:rPr>
          <w:rFonts w:asciiTheme="majorBidi" w:hAnsiTheme="majorBidi" w:cstheme="majorBidi"/>
          <w:sz w:val="24"/>
          <w:szCs w:val="24"/>
        </w:rPr>
        <w:t>problem</w:t>
      </w:r>
      <w:r w:rsidR="00551379" w:rsidRPr="00406369">
        <w:rPr>
          <w:rFonts w:asciiTheme="majorBidi" w:hAnsiTheme="majorBidi" w:cstheme="majorBidi"/>
          <w:sz w:val="24"/>
          <w:szCs w:val="24"/>
        </w:rPr>
        <w:t xml:space="preserve"> </w:t>
      </w:r>
      <w:r w:rsidR="007E7731" w:rsidRPr="00406369">
        <w:rPr>
          <w:rFonts w:asciiTheme="majorBidi" w:hAnsiTheme="majorBidi" w:cstheme="majorBidi"/>
          <w:sz w:val="24"/>
          <w:szCs w:val="24"/>
        </w:rPr>
        <w:t>of</w:t>
      </w:r>
      <w:r w:rsidR="00551379" w:rsidRPr="00406369">
        <w:rPr>
          <w:rFonts w:asciiTheme="majorBidi" w:hAnsiTheme="majorBidi" w:cstheme="majorBidi"/>
          <w:sz w:val="24"/>
          <w:szCs w:val="24"/>
        </w:rPr>
        <w:t xml:space="preserve"> the query's lack of focus on subtopics relevant to the user. </w:t>
      </w:r>
      <w:r w:rsidR="003D0FF2" w:rsidRPr="00406369">
        <w:rPr>
          <w:rFonts w:asciiTheme="majorBidi" w:hAnsiTheme="majorBidi" w:cstheme="majorBidi"/>
          <w:sz w:val="24"/>
          <w:szCs w:val="24"/>
        </w:rPr>
        <w:t xml:space="preserve">Searchers </w:t>
      </w:r>
      <w:r w:rsidR="0099319C" w:rsidRPr="00406369">
        <w:rPr>
          <w:rFonts w:asciiTheme="majorBidi" w:hAnsiTheme="majorBidi" w:cstheme="majorBidi"/>
          <w:sz w:val="24"/>
          <w:szCs w:val="24"/>
        </w:rPr>
        <w:t xml:space="preserve">seldom </w:t>
      </w:r>
      <w:r w:rsidR="0077583D" w:rsidRPr="00406369">
        <w:rPr>
          <w:rFonts w:asciiTheme="majorBidi" w:hAnsiTheme="majorBidi" w:cstheme="majorBidi"/>
          <w:sz w:val="24"/>
          <w:szCs w:val="24"/>
        </w:rPr>
        <w:t>reformulate their queries</w:t>
      </w:r>
      <w:r w:rsidR="003D0FF2" w:rsidRPr="00406369">
        <w:rPr>
          <w:rFonts w:asciiTheme="majorBidi" w:hAnsiTheme="majorBidi" w:cstheme="majorBidi"/>
          <w:sz w:val="24"/>
          <w:szCs w:val="24"/>
        </w:rPr>
        <w:t>, even though</w:t>
      </w:r>
      <w:r w:rsidR="0077583D" w:rsidRPr="00406369">
        <w:rPr>
          <w:rFonts w:asciiTheme="majorBidi" w:hAnsiTheme="majorBidi" w:cstheme="majorBidi"/>
          <w:sz w:val="24"/>
          <w:szCs w:val="24"/>
        </w:rPr>
        <w:t xml:space="preserve"> </w:t>
      </w:r>
      <w:r w:rsidR="003D0FF2" w:rsidRPr="00406369">
        <w:rPr>
          <w:rFonts w:asciiTheme="majorBidi" w:hAnsiTheme="majorBidi" w:cstheme="majorBidi"/>
          <w:sz w:val="24"/>
          <w:szCs w:val="24"/>
        </w:rPr>
        <w:t>there may be other terms that relate directly to</w:t>
      </w:r>
      <w:r w:rsidR="0077583D" w:rsidRPr="00406369">
        <w:rPr>
          <w:rFonts w:asciiTheme="majorBidi" w:hAnsiTheme="majorBidi" w:cstheme="majorBidi"/>
          <w:sz w:val="24"/>
          <w:szCs w:val="24"/>
        </w:rPr>
        <w:t xml:space="preserve"> </w:t>
      </w:r>
      <w:r w:rsidR="003D0FF2" w:rsidRPr="00406369">
        <w:rPr>
          <w:rFonts w:asciiTheme="majorBidi" w:hAnsiTheme="majorBidi" w:cstheme="majorBidi"/>
          <w:sz w:val="24"/>
          <w:szCs w:val="24"/>
        </w:rPr>
        <w:t>their information need (</w:t>
      </w:r>
      <w:proofErr w:type="spellStart"/>
      <w:r w:rsidR="003D0FF2" w:rsidRPr="00406369">
        <w:rPr>
          <w:rFonts w:asciiTheme="majorBidi" w:hAnsiTheme="majorBidi" w:cstheme="majorBidi"/>
          <w:sz w:val="24"/>
          <w:szCs w:val="24"/>
        </w:rPr>
        <w:t>Bruza</w:t>
      </w:r>
      <w:proofErr w:type="spellEnd"/>
      <w:r w:rsidR="00B61123">
        <w:rPr>
          <w:rFonts w:asciiTheme="majorBidi" w:hAnsiTheme="majorBidi" w:cstheme="majorBidi"/>
          <w:sz w:val="24"/>
          <w:szCs w:val="24"/>
        </w:rPr>
        <w:t>, McArthur, and Dennis</w:t>
      </w:r>
      <w:r w:rsidR="003D0FF2" w:rsidRPr="00406369">
        <w:rPr>
          <w:rFonts w:asciiTheme="majorBidi" w:hAnsiTheme="majorBidi" w:cstheme="majorBidi"/>
          <w:sz w:val="24"/>
          <w:szCs w:val="24"/>
        </w:rPr>
        <w:t>, 2000</w:t>
      </w:r>
      <w:r w:rsidR="0077583D" w:rsidRPr="00406369">
        <w:rPr>
          <w:rFonts w:asciiTheme="majorBidi" w:hAnsiTheme="majorBidi" w:cstheme="majorBidi"/>
          <w:sz w:val="24"/>
          <w:szCs w:val="24"/>
        </w:rPr>
        <w:t xml:space="preserve">; Jansen </w:t>
      </w:r>
      <w:r w:rsidR="00144E24" w:rsidRPr="00144E24">
        <w:rPr>
          <w:rFonts w:asciiTheme="majorBidi" w:hAnsiTheme="majorBidi" w:cstheme="majorBidi"/>
          <w:i/>
          <w:iCs/>
          <w:sz w:val="24"/>
          <w:szCs w:val="24"/>
        </w:rPr>
        <w:t>et al</w:t>
      </w:r>
      <w:r w:rsidR="0077583D" w:rsidRPr="00406369">
        <w:rPr>
          <w:rFonts w:asciiTheme="majorBidi" w:hAnsiTheme="majorBidi" w:cstheme="majorBidi"/>
          <w:sz w:val="24"/>
          <w:szCs w:val="24"/>
        </w:rPr>
        <w:t>., 2000</w:t>
      </w:r>
      <w:r w:rsidR="003D0FF2" w:rsidRPr="00406369">
        <w:rPr>
          <w:rFonts w:asciiTheme="majorBidi" w:hAnsiTheme="majorBidi" w:cstheme="majorBidi"/>
          <w:sz w:val="24"/>
          <w:szCs w:val="24"/>
        </w:rPr>
        <w:t>).</w:t>
      </w:r>
      <w:r w:rsidR="0077583D" w:rsidRPr="00406369">
        <w:rPr>
          <w:rFonts w:asciiTheme="majorBidi" w:hAnsiTheme="majorBidi" w:cstheme="majorBidi"/>
          <w:sz w:val="24"/>
          <w:szCs w:val="24"/>
        </w:rPr>
        <w:t xml:space="preserve"> </w:t>
      </w:r>
      <w:r w:rsidR="000707B4" w:rsidRPr="00406369">
        <w:rPr>
          <w:rFonts w:asciiTheme="majorBidi" w:hAnsiTheme="majorBidi" w:cstheme="majorBidi"/>
          <w:sz w:val="24"/>
          <w:szCs w:val="24"/>
        </w:rPr>
        <w:t xml:space="preserve">On the other hand, it has been found that </w:t>
      </w:r>
      <w:r w:rsidR="000707B4" w:rsidRPr="00406369">
        <w:rPr>
          <w:sz w:val="24"/>
          <w:szCs w:val="24"/>
        </w:rPr>
        <w:t>users perform shifts in topics of their queries during the search process (</w:t>
      </w:r>
      <w:proofErr w:type="spellStart"/>
      <w:r w:rsidR="000707B4" w:rsidRPr="00406369">
        <w:rPr>
          <w:sz w:val="24"/>
          <w:szCs w:val="24"/>
        </w:rPr>
        <w:t>Ozmutlu</w:t>
      </w:r>
      <w:proofErr w:type="spellEnd"/>
      <w:r w:rsidR="000707B4" w:rsidRPr="00406369">
        <w:rPr>
          <w:sz w:val="24"/>
          <w:szCs w:val="24"/>
        </w:rPr>
        <w:t xml:space="preserve"> and </w:t>
      </w:r>
      <w:proofErr w:type="spellStart"/>
      <w:r w:rsidR="000707B4" w:rsidRPr="00406369">
        <w:rPr>
          <w:sz w:val="24"/>
          <w:szCs w:val="24"/>
        </w:rPr>
        <w:t>Cavdur</w:t>
      </w:r>
      <w:proofErr w:type="spellEnd"/>
      <w:r w:rsidR="0042790A" w:rsidRPr="00406369">
        <w:rPr>
          <w:sz w:val="24"/>
          <w:szCs w:val="24"/>
        </w:rPr>
        <w:t>, 2008</w:t>
      </w:r>
      <w:r w:rsidR="000707B4" w:rsidRPr="00406369">
        <w:rPr>
          <w:sz w:val="24"/>
          <w:szCs w:val="24"/>
        </w:rPr>
        <w:t>)</w:t>
      </w:r>
      <w:r w:rsidR="00B96A2F" w:rsidRPr="00406369">
        <w:rPr>
          <w:sz w:val="24"/>
          <w:szCs w:val="24"/>
        </w:rPr>
        <w:t>.</w:t>
      </w:r>
    </w:p>
    <w:p w:rsidR="000707B4" w:rsidRPr="00406369" w:rsidRDefault="000707B4" w:rsidP="000707B4">
      <w:pPr>
        <w:pStyle w:val="FootnoteText"/>
        <w:bidi w:val="0"/>
        <w:jc w:val="both"/>
        <w:rPr>
          <w:rFonts w:asciiTheme="majorBidi" w:hAnsiTheme="majorBidi" w:cstheme="majorBidi"/>
          <w:sz w:val="24"/>
          <w:szCs w:val="24"/>
        </w:rPr>
      </w:pPr>
    </w:p>
    <w:p w:rsidR="003B6605" w:rsidRPr="00406369" w:rsidRDefault="00CA510D" w:rsidP="00F560E3">
      <w:pPr>
        <w:bidi w:val="0"/>
        <w:jc w:val="both"/>
        <w:rPr>
          <w:rFonts w:asciiTheme="majorBidi" w:hAnsiTheme="majorBidi" w:cstheme="majorBidi"/>
          <w:rtl/>
        </w:rPr>
      </w:pPr>
      <w:r w:rsidRPr="00406369">
        <w:rPr>
          <w:rFonts w:asciiTheme="majorBidi" w:hAnsiTheme="majorBidi" w:cstheme="majorBidi"/>
        </w:rPr>
        <w:t xml:space="preserve">These problems highlight the necessity </w:t>
      </w:r>
      <w:r w:rsidR="005E68F8">
        <w:rPr>
          <w:rFonts w:asciiTheme="majorBidi" w:hAnsiTheme="majorBidi" w:cstheme="majorBidi"/>
        </w:rPr>
        <w:t>of</w:t>
      </w:r>
      <w:r w:rsidRPr="00406369">
        <w:rPr>
          <w:rFonts w:asciiTheme="majorBidi" w:hAnsiTheme="majorBidi" w:cstheme="majorBidi"/>
        </w:rPr>
        <w:t xml:space="preserve"> </w:t>
      </w:r>
      <w:r w:rsidR="00CB13B2" w:rsidRPr="00406369">
        <w:rPr>
          <w:rFonts w:asciiTheme="majorBidi" w:hAnsiTheme="majorBidi" w:cstheme="majorBidi"/>
        </w:rPr>
        <w:t>diversify</w:t>
      </w:r>
      <w:r w:rsidR="005E68F8">
        <w:rPr>
          <w:rFonts w:asciiTheme="majorBidi" w:hAnsiTheme="majorBidi" w:cstheme="majorBidi"/>
        </w:rPr>
        <w:t>ing</w:t>
      </w:r>
      <w:r w:rsidRPr="00406369">
        <w:rPr>
          <w:rFonts w:asciiTheme="majorBidi" w:hAnsiTheme="majorBidi" w:cstheme="majorBidi"/>
        </w:rPr>
        <w:t xml:space="preserve"> </w:t>
      </w:r>
      <w:r w:rsidR="00BE60C4" w:rsidRPr="00406369">
        <w:rPr>
          <w:rFonts w:asciiTheme="majorBidi" w:hAnsiTheme="majorBidi" w:cstheme="majorBidi"/>
        </w:rPr>
        <w:t xml:space="preserve">the top </w:t>
      </w:r>
      <w:r w:rsidRPr="00406369">
        <w:rPr>
          <w:rFonts w:asciiTheme="majorBidi" w:hAnsiTheme="majorBidi" w:cstheme="majorBidi"/>
        </w:rPr>
        <w:t>search results t</w:t>
      </w:r>
      <w:r w:rsidR="00AE7E94" w:rsidRPr="00406369">
        <w:rPr>
          <w:rFonts w:asciiTheme="majorBidi" w:hAnsiTheme="majorBidi" w:cstheme="majorBidi"/>
        </w:rPr>
        <w:t xml:space="preserve">o </w:t>
      </w:r>
      <w:r w:rsidRPr="00406369">
        <w:rPr>
          <w:rFonts w:asciiTheme="majorBidi" w:hAnsiTheme="majorBidi" w:cstheme="majorBidi"/>
        </w:rPr>
        <w:t>ensure that they</w:t>
      </w:r>
      <w:r w:rsidR="00AE7E94" w:rsidRPr="00406369">
        <w:rPr>
          <w:rFonts w:asciiTheme="majorBidi" w:hAnsiTheme="majorBidi" w:cstheme="majorBidi"/>
        </w:rPr>
        <w:t xml:space="preserve"> cover </w:t>
      </w:r>
      <w:r w:rsidR="00D9430B" w:rsidRPr="00406369">
        <w:rPr>
          <w:rFonts w:asciiTheme="majorBidi" w:hAnsiTheme="majorBidi" w:cstheme="majorBidi"/>
        </w:rPr>
        <w:t>a variety of</w:t>
      </w:r>
      <w:r w:rsidR="00AE7E94" w:rsidRPr="00406369">
        <w:rPr>
          <w:rFonts w:asciiTheme="majorBidi" w:hAnsiTheme="majorBidi" w:cstheme="majorBidi"/>
        </w:rPr>
        <w:t xml:space="preserve"> subtopics of the query, and</w:t>
      </w:r>
      <w:r w:rsidRPr="00406369">
        <w:rPr>
          <w:rFonts w:asciiTheme="majorBidi" w:hAnsiTheme="majorBidi" w:cstheme="majorBidi"/>
        </w:rPr>
        <w:t>,</w:t>
      </w:r>
      <w:r w:rsidR="00AE7E94" w:rsidRPr="00406369">
        <w:rPr>
          <w:rFonts w:asciiTheme="majorBidi" w:hAnsiTheme="majorBidi" w:cstheme="majorBidi"/>
        </w:rPr>
        <w:t xml:space="preserve"> on the other</w:t>
      </w:r>
      <w:r w:rsidRPr="00406369">
        <w:rPr>
          <w:rFonts w:asciiTheme="majorBidi" w:hAnsiTheme="majorBidi" w:cstheme="majorBidi"/>
        </w:rPr>
        <w:t xml:space="preserve"> hand,</w:t>
      </w:r>
      <w:r w:rsidR="00AE7E94" w:rsidRPr="00406369">
        <w:rPr>
          <w:rFonts w:asciiTheme="majorBidi" w:hAnsiTheme="majorBidi" w:cstheme="majorBidi"/>
        </w:rPr>
        <w:t xml:space="preserve"> to focus </w:t>
      </w:r>
      <w:r w:rsidRPr="00406369">
        <w:rPr>
          <w:rFonts w:asciiTheme="majorBidi" w:hAnsiTheme="majorBidi" w:cstheme="majorBidi"/>
        </w:rPr>
        <w:t>them</w:t>
      </w:r>
      <w:r w:rsidR="00AE7E94" w:rsidRPr="00406369">
        <w:rPr>
          <w:rFonts w:asciiTheme="majorBidi" w:hAnsiTheme="majorBidi" w:cstheme="majorBidi"/>
        </w:rPr>
        <w:t xml:space="preserve"> on the subtopics </w:t>
      </w:r>
      <w:r w:rsidRPr="00406369">
        <w:rPr>
          <w:rFonts w:asciiTheme="majorBidi" w:hAnsiTheme="majorBidi" w:cstheme="majorBidi"/>
        </w:rPr>
        <w:t>of</w:t>
      </w:r>
      <w:r w:rsidR="00AE7E94" w:rsidRPr="00406369">
        <w:rPr>
          <w:rFonts w:asciiTheme="majorBidi" w:hAnsiTheme="majorBidi" w:cstheme="majorBidi"/>
        </w:rPr>
        <w:t xml:space="preserve"> interes</w:t>
      </w:r>
      <w:r w:rsidRPr="00406369">
        <w:rPr>
          <w:rFonts w:asciiTheme="majorBidi" w:hAnsiTheme="majorBidi" w:cstheme="majorBidi"/>
        </w:rPr>
        <w:t>t</w:t>
      </w:r>
      <w:r w:rsidR="00AE7E94" w:rsidRPr="00406369">
        <w:rPr>
          <w:rFonts w:asciiTheme="majorBidi" w:hAnsiTheme="majorBidi" w:cstheme="majorBidi"/>
        </w:rPr>
        <w:t xml:space="preserve"> </w:t>
      </w:r>
      <w:r w:rsidRPr="00406369">
        <w:rPr>
          <w:rFonts w:asciiTheme="majorBidi" w:hAnsiTheme="majorBidi" w:cstheme="majorBidi"/>
        </w:rPr>
        <w:t>to</w:t>
      </w:r>
      <w:r w:rsidR="00AE7E94" w:rsidRPr="00406369">
        <w:rPr>
          <w:rFonts w:asciiTheme="majorBidi" w:hAnsiTheme="majorBidi" w:cstheme="majorBidi"/>
        </w:rPr>
        <w:t xml:space="preserve"> </w:t>
      </w:r>
      <w:r w:rsidR="000B4C0E" w:rsidRPr="00406369">
        <w:rPr>
          <w:rFonts w:asciiTheme="majorBidi" w:hAnsiTheme="majorBidi" w:cstheme="majorBidi"/>
        </w:rPr>
        <w:t xml:space="preserve">the </w:t>
      </w:r>
      <w:r w:rsidR="00AE7E94" w:rsidRPr="00406369">
        <w:rPr>
          <w:rFonts w:asciiTheme="majorBidi" w:hAnsiTheme="majorBidi" w:cstheme="majorBidi"/>
        </w:rPr>
        <w:t xml:space="preserve">specific user. Problematic situations </w:t>
      </w:r>
      <w:r w:rsidR="00545FE9" w:rsidRPr="00406369">
        <w:rPr>
          <w:rFonts w:asciiTheme="majorBidi" w:hAnsiTheme="majorBidi" w:cstheme="majorBidi"/>
        </w:rPr>
        <w:t>like</w:t>
      </w:r>
      <w:r w:rsidRPr="00406369">
        <w:rPr>
          <w:rFonts w:asciiTheme="majorBidi" w:hAnsiTheme="majorBidi" w:cstheme="majorBidi"/>
        </w:rPr>
        <w:t xml:space="preserve"> the ones described above generally </w:t>
      </w:r>
      <w:r w:rsidR="00AE7E94" w:rsidRPr="00406369">
        <w:rPr>
          <w:rFonts w:asciiTheme="majorBidi" w:hAnsiTheme="majorBidi" w:cstheme="majorBidi"/>
        </w:rPr>
        <w:t xml:space="preserve">occur when the original query is vague and </w:t>
      </w:r>
      <w:r w:rsidRPr="00406369">
        <w:rPr>
          <w:rFonts w:asciiTheme="majorBidi" w:hAnsiTheme="majorBidi" w:cstheme="majorBidi"/>
        </w:rPr>
        <w:t>un</w:t>
      </w:r>
      <w:r w:rsidR="00AE7E94" w:rsidRPr="00406369">
        <w:rPr>
          <w:rFonts w:asciiTheme="majorBidi" w:hAnsiTheme="majorBidi" w:cstheme="majorBidi"/>
        </w:rPr>
        <w:t xml:space="preserve">focused. </w:t>
      </w:r>
      <w:r w:rsidR="00447A09" w:rsidRPr="00406369">
        <w:rPr>
          <w:rFonts w:asciiTheme="majorBidi" w:hAnsiTheme="majorBidi" w:cstheme="majorBidi"/>
        </w:rPr>
        <w:t xml:space="preserve">As proclaimed by </w:t>
      </w:r>
      <w:proofErr w:type="spellStart"/>
      <w:r w:rsidR="00447A09" w:rsidRPr="00406369">
        <w:rPr>
          <w:rFonts w:asciiTheme="majorBidi" w:hAnsiTheme="majorBidi" w:cstheme="majorBidi"/>
        </w:rPr>
        <w:t>Henninger</w:t>
      </w:r>
      <w:proofErr w:type="spellEnd"/>
      <w:r w:rsidR="00447A09" w:rsidRPr="00406369">
        <w:rPr>
          <w:rFonts w:asciiTheme="majorBidi" w:hAnsiTheme="majorBidi" w:cstheme="majorBidi"/>
        </w:rPr>
        <w:t xml:space="preserve"> and </w:t>
      </w:r>
      <w:proofErr w:type="spellStart"/>
      <w:r w:rsidR="00447A09" w:rsidRPr="00406369">
        <w:rPr>
          <w:rFonts w:asciiTheme="majorBidi" w:hAnsiTheme="majorBidi" w:cstheme="majorBidi"/>
        </w:rPr>
        <w:t>Belkin</w:t>
      </w:r>
      <w:proofErr w:type="spellEnd"/>
      <w:r w:rsidR="00447A09" w:rsidRPr="00406369">
        <w:rPr>
          <w:rFonts w:asciiTheme="majorBidi" w:hAnsiTheme="majorBidi" w:cstheme="majorBidi"/>
        </w:rPr>
        <w:t xml:space="preserve"> (</w:t>
      </w:r>
      <w:r w:rsidR="001D77EF" w:rsidRPr="00406369">
        <w:rPr>
          <w:rFonts w:asciiTheme="majorBidi" w:hAnsiTheme="majorBidi" w:cstheme="majorBidi"/>
        </w:rPr>
        <w:t>1994</w:t>
      </w:r>
      <w:r w:rsidR="005714E5">
        <w:rPr>
          <w:rFonts w:asciiTheme="majorBidi" w:hAnsiTheme="majorBidi" w:cstheme="majorBidi"/>
        </w:rPr>
        <w:t>, page 1</w:t>
      </w:r>
      <w:r w:rsidR="00BA0E32" w:rsidRPr="00406369">
        <w:rPr>
          <w:rFonts w:asciiTheme="majorBidi" w:hAnsiTheme="majorBidi" w:cstheme="majorBidi"/>
        </w:rPr>
        <w:t xml:space="preserve">): </w:t>
      </w:r>
      <w:r w:rsidR="00447A09" w:rsidRPr="00406369">
        <w:rPr>
          <w:rFonts w:asciiTheme="majorBidi" w:hAnsiTheme="majorBidi" w:cstheme="majorBidi"/>
          <w:i/>
          <w:iCs/>
        </w:rPr>
        <w:t>Information retrieval systems must not only provide efﬁcient retrieval, but must also support the user in describing a problem that</w:t>
      </w:r>
      <w:r w:rsidR="00BB7523" w:rsidRPr="00406369">
        <w:rPr>
          <w:rFonts w:asciiTheme="majorBidi" w:hAnsiTheme="majorBidi" w:cstheme="majorBidi"/>
          <w:i/>
          <w:iCs/>
        </w:rPr>
        <w:t xml:space="preserve"> s/he does not understand well.</w:t>
      </w:r>
      <w:r w:rsidR="00447A09" w:rsidRPr="00406369">
        <w:rPr>
          <w:rFonts w:asciiTheme="majorBidi" w:hAnsiTheme="majorBidi" w:cstheme="majorBidi"/>
          <w:rtl/>
        </w:rPr>
        <w:cr/>
      </w:r>
    </w:p>
    <w:p w:rsidR="00D13225" w:rsidRPr="00406369" w:rsidRDefault="00D13225" w:rsidP="00D13225">
      <w:pPr>
        <w:pStyle w:val="FootnoteText"/>
        <w:bidi w:val="0"/>
        <w:jc w:val="both"/>
        <w:rPr>
          <w:sz w:val="24"/>
          <w:szCs w:val="24"/>
        </w:rPr>
      </w:pPr>
      <w:r w:rsidRPr="00406369">
        <w:rPr>
          <w:rFonts w:asciiTheme="majorBidi" w:hAnsiTheme="majorBidi" w:cstheme="majorBidi"/>
          <w:sz w:val="24"/>
          <w:szCs w:val="24"/>
        </w:rPr>
        <w:t xml:space="preserve">According to the review </w:t>
      </w:r>
      <w:r w:rsidR="00F715B6">
        <w:rPr>
          <w:rFonts w:asciiTheme="majorBidi" w:hAnsiTheme="majorBidi" w:cstheme="majorBidi"/>
          <w:sz w:val="24"/>
          <w:szCs w:val="24"/>
        </w:rPr>
        <w:t>provided by</w:t>
      </w:r>
      <w:r w:rsidRPr="00406369">
        <w:rPr>
          <w:rFonts w:asciiTheme="majorBidi" w:hAnsiTheme="majorBidi" w:cstheme="majorBidi"/>
          <w:sz w:val="24"/>
          <w:szCs w:val="24"/>
        </w:rPr>
        <w:t xml:space="preserve"> Jansen </w:t>
      </w:r>
      <w:r w:rsidR="00F715B6">
        <w:rPr>
          <w:rFonts w:asciiTheme="majorBidi" w:hAnsiTheme="majorBidi" w:cstheme="majorBidi"/>
          <w:sz w:val="24"/>
          <w:szCs w:val="24"/>
        </w:rPr>
        <w:t>(</w:t>
      </w:r>
      <w:r w:rsidRPr="00406369">
        <w:rPr>
          <w:rFonts w:asciiTheme="majorBidi" w:hAnsiTheme="majorBidi" w:cstheme="majorBidi"/>
          <w:sz w:val="24"/>
          <w:szCs w:val="24"/>
        </w:rPr>
        <w:t xml:space="preserve">2005) there has been much work developing IR systems that offer some type of automated assistance. However, many searchers have difficulty effectively </w:t>
      </w:r>
      <w:proofErr w:type="spellStart"/>
      <w:r w:rsidRPr="00406369">
        <w:rPr>
          <w:rFonts w:asciiTheme="majorBidi" w:hAnsiTheme="majorBidi" w:cstheme="majorBidi"/>
          <w:sz w:val="24"/>
          <w:szCs w:val="24"/>
        </w:rPr>
        <w:t>utili</w:t>
      </w:r>
      <w:r w:rsidR="00F715B6">
        <w:rPr>
          <w:rFonts w:asciiTheme="majorBidi" w:hAnsiTheme="majorBidi" w:cstheme="majorBidi"/>
          <w:sz w:val="24"/>
          <w:szCs w:val="24"/>
        </w:rPr>
        <w:t>s</w:t>
      </w:r>
      <w:r w:rsidRPr="00406369">
        <w:rPr>
          <w:rFonts w:asciiTheme="majorBidi" w:hAnsiTheme="majorBidi" w:cstheme="majorBidi"/>
          <w:sz w:val="24"/>
          <w:szCs w:val="24"/>
        </w:rPr>
        <w:t>ing</w:t>
      </w:r>
      <w:proofErr w:type="spellEnd"/>
      <w:r w:rsidRPr="00406369">
        <w:rPr>
          <w:rFonts w:asciiTheme="majorBidi" w:hAnsiTheme="majorBidi" w:cstheme="majorBidi"/>
          <w:sz w:val="24"/>
          <w:szCs w:val="24"/>
        </w:rPr>
        <w:t xml:space="preserve"> IR systems. On the other hand, Jansen and Spink (2003) have found that searchers implemented the system's assistance 82% of the times they viewed the assistance. This finding indicates that the users perceived the offered assistance as beneficial </w:t>
      </w:r>
      <w:r w:rsidR="00F715B6">
        <w:rPr>
          <w:rFonts w:asciiTheme="majorBidi" w:hAnsiTheme="majorBidi" w:cstheme="majorBidi"/>
          <w:sz w:val="24"/>
          <w:szCs w:val="24"/>
        </w:rPr>
        <w:t>to</w:t>
      </w:r>
      <w:r w:rsidRPr="00406369">
        <w:rPr>
          <w:rFonts w:asciiTheme="majorBidi" w:hAnsiTheme="majorBidi" w:cstheme="majorBidi"/>
          <w:sz w:val="24"/>
          <w:szCs w:val="24"/>
        </w:rPr>
        <w:t xml:space="preserve"> the vast majority of searches. </w:t>
      </w:r>
    </w:p>
    <w:p w:rsidR="00D13225" w:rsidRPr="00406369" w:rsidRDefault="00D13225" w:rsidP="00F560E3">
      <w:pPr>
        <w:bidi w:val="0"/>
        <w:jc w:val="both"/>
        <w:rPr>
          <w:rFonts w:asciiTheme="majorBidi" w:hAnsiTheme="majorBidi" w:cstheme="majorBidi"/>
        </w:rPr>
      </w:pPr>
    </w:p>
    <w:p w:rsidR="00BE60C4" w:rsidRPr="00406369" w:rsidRDefault="004C07C0" w:rsidP="00D0059D">
      <w:pPr>
        <w:bidi w:val="0"/>
        <w:jc w:val="both"/>
        <w:rPr>
          <w:rFonts w:asciiTheme="majorBidi" w:hAnsiTheme="majorBidi" w:cstheme="majorBidi"/>
        </w:rPr>
      </w:pPr>
      <w:r w:rsidRPr="00406369">
        <w:rPr>
          <w:rFonts w:asciiTheme="majorBidi" w:hAnsiTheme="majorBidi" w:cstheme="majorBidi"/>
        </w:rPr>
        <w:t xml:space="preserve">Broder (2002) claims that over half of the searches conducted </w:t>
      </w:r>
      <w:r w:rsidR="00CB13B2" w:rsidRPr="00406369">
        <w:rPr>
          <w:rFonts w:asciiTheme="majorBidi" w:hAnsiTheme="majorBidi" w:cstheme="majorBidi"/>
        </w:rPr>
        <w:t>on</w:t>
      </w:r>
      <w:r w:rsidRPr="00406369">
        <w:rPr>
          <w:rFonts w:asciiTheme="majorBidi" w:hAnsiTheme="majorBidi" w:cstheme="majorBidi"/>
        </w:rPr>
        <w:t xml:space="preserve"> search engines are </w:t>
      </w:r>
      <w:r w:rsidR="003B6605" w:rsidRPr="00406369">
        <w:rPr>
          <w:rFonts w:asciiTheme="majorBidi" w:hAnsiTheme="majorBidi" w:cstheme="majorBidi"/>
        </w:rPr>
        <w:t xml:space="preserve">made </w:t>
      </w:r>
      <w:r w:rsidRPr="00406369">
        <w:rPr>
          <w:rFonts w:asciiTheme="majorBidi" w:hAnsiTheme="majorBidi" w:cstheme="majorBidi"/>
        </w:rPr>
        <w:t xml:space="preserve">to receive </w:t>
      </w:r>
      <w:r w:rsidR="00545FE9" w:rsidRPr="00406369">
        <w:rPr>
          <w:rFonts w:asciiTheme="majorBidi" w:hAnsiTheme="majorBidi" w:cstheme="majorBidi"/>
        </w:rPr>
        <w:t xml:space="preserve">website </w:t>
      </w:r>
      <w:r w:rsidRPr="00406369">
        <w:rPr>
          <w:rFonts w:asciiTheme="majorBidi" w:hAnsiTheme="majorBidi" w:cstheme="majorBidi"/>
        </w:rPr>
        <w:t xml:space="preserve">navigational information or </w:t>
      </w:r>
      <w:r w:rsidR="00CB13B2" w:rsidRPr="00406369">
        <w:rPr>
          <w:rFonts w:asciiTheme="majorBidi" w:hAnsiTheme="majorBidi" w:cstheme="majorBidi"/>
        </w:rPr>
        <w:t>transactional</w:t>
      </w:r>
      <w:r w:rsidRPr="00406369">
        <w:rPr>
          <w:rFonts w:asciiTheme="majorBidi" w:hAnsiTheme="majorBidi" w:cstheme="majorBidi"/>
        </w:rPr>
        <w:t xml:space="preserve"> information (downloading a file or purchasing a product) and not informational </w:t>
      </w:r>
      <w:r w:rsidR="003B6605" w:rsidRPr="00406369">
        <w:rPr>
          <w:rFonts w:asciiTheme="majorBidi" w:hAnsiTheme="majorBidi" w:cstheme="majorBidi"/>
        </w:rPr>
        <w:t>material</w:t>
      </w:r>
      <w:r w:rsidRPr="00406369">
        <w:rPr>
          <w:rFonts w:asciiTheme="majorBidi" w:hAnsiTheme="majorBidi" w:cstheme="majorBidi"/>
        </w:rPr>
        <w:t xml:space="preserve">. </w:t>
      </w:r>
      <w:r w:rsidR="003B6605" w:rsidRPr="00406369">
        <w:rPr>
          <w:rFonts w:asciiTheme="majorBidi" w:hAnsiTheme="majorBidi" w:cstheme="majorBidi"/>
        </w:rPr>
        <w:t xml:space="preserve">Consequently, it would be appropriate </w:t>
      </w:r>
      <w:r w:rsidRPr="00406369">
        <w:rPr>
          <w:rFonts w:asciiTheme="majorBidi" w:hAnsiTheme="majorBidi" w:cstheme="majorBidi"/>
        </w:rPr>
        <w:t>to present user</w:t>
      </w:r>
      <w:r w:rsidR="003B6605" w:rsidRPr="00406369">
        <w:rPr>
          <w:rFonts w:asciiTheme="majorBidi" w:hAnsiTheme="majorBidi" w:cstheme="majorBidi"/>
        </w:rPr>
        <w:t>s</w:t>
      </w:r>
      <w:r w:rsidRPr="00406369">
        <w:rPr>
          <w:rFonts w:asciiTheme="majorBidi" w:hAnsiTheme="majorBidi" w:cstheme="majorBidi"/>
        </w:rPr>
        <w:t xml:space="preserve"> with </w:t>
      </w:r>
      <w:r w:rsidR="003B6605" w:rsidRPr="00406369">
        <w:rPr>
          <w:rFonts w:asciiTheme="majorBidi" w:hAnsiTheme="majorBidi" w:cstheme="majorBidi"/>
        </w:rPr>
        <w:t xml:space="preserve">categories of subjects related to their search query (in place </w:t>
      </w:r>
      <w:r w:rsidRPr="00406369">
        <w:rPr>
          <w:rFonts w:asciiTheme="majorBidi" w:hAnsiTheme="majorBidi" w:cstheme="majorBidi"/>
        </w:rPr>
        <w:t>of a superficial, lengthy list of links)</w:t>
      </w:r>
      <w:r w:rsidR="003B6605" w:rsidRPr="00406369">
        <w:rPr>
          <w:rFonts w:asciiTheme="majorBidi" w:hAnsiTheme="majorBidi" w:cstheme="majorBidi"/>
        </w:rPr>
        <w:t xml:space="preserve"> so that they could </w:t>
      </w:r>
      <w:r w:rsidR="00CB13B2" w:rsidRPr="00406369">
        <w:rPr>
          <w:rFonts w:asciiTheme="majorBidi" w:hAnsiTheme="majorBidi" w:cstheme="majorBidi"/>
        </w:rPr>
        <w:t>focus</w:t>
      </w:r>
      <w:r w:rsidRPr="00406369">
        <w:rPr>
          <w:rFonts w:asciiTheme="majorBidi" w:hAnsiTheme="majorBidi" w:cstheme="majorBidi"/>
        </w:rPr>
        <w:t xml:space="preserve"> the</w:t>
      </w:r>
      <w:r w:rsidR="003B6605" w:rsidRPr="00406369">
        <w:rPr>
          <w:rFonts w:asciiTheme="majorBidi" w:hAnsiTheme="majorBidi" w:cstheme="majorBidi"/>
        </w:rPr>
        <w:t>ir</w:t>
      </w:r>
      <w:r w:rsidRPr="00406369">
        <w:rPr>
          <w:rFonts w:asciiTheme="majorBidi" w:hAnsiTheme="majorBidi" w:cstheme="majorBidi"/>
        </w:rPr>
        <w:t xml:space="preserve"> search</w:t>
      </w:r>
      <w:r w:rsidR="00CB13B2" w:rsidRPr="00406369">
        <w:rPr>
          <w:rFonts w:asciiTheme="majorBidi" w:hAnsiTheme="majorBidi" w:cstheme="majorBidi"/>
        </w:rPr>
        <w:t>, thereby reducing and pinpointing results</w:t>
      </w:r>
      <w:r w:rsidRPr="00406369">
        <w:rPr>
          <w:rFonts w:asciiTheme="majorBidi" w:hAnsiTheme="majorBidi" w:cstheme="majorBidi"/>
        </w:rPr>
        <w:t>.</w:t>
      </w:r>
      <w:r w:rsidR="00BE60C4" w:rsidRPr="00406369">
        <w:rPr>
          <w:rFonts w:asciiTheme="majorBidi" w:hAnsiTheme="majorBidi" w:cstheme="majorBidi"/>
        </w:rPr>
        <w:t xml:space="preserve"> </w:t>
      </w:r>
      <w:r w:rsidR="0032415D" w:rsidRPr="00406369">
        <w:rPr>
          <w:rFonts w:asciiTheme="majorBidi" w:hAnsiTheme="majorBidi" w:cstheme="majorBidi"/>
        </w:rPr>
        <w:t xml:space="preserve">These categories can be defined as </w:t>
      </w:r>
      <w:r w:rsidR="0032415D" w:rsidRPr="00406369">
        <w:rPr>
          <w:rFonts w:asciiTheme="majorBidi" w:hAnsiTheme="majorBidi" w:cstheme="majorBidi"/>
          <w:i/>
          <w:iCs/>
        </w:rPr>
        <w:t>query subtopics</w:t>
      </w:r>
      <w:r w:rsidR="0032415D" w:rsidRPr="00406369">
        <w:rPr>
          <w:rFonts w:asciiTheme="majorBidi" w:hAnsiTheme="majorBidi" w:cstheme="majorBidi"/>
        </w:rPr>
        <w:t>. Many short and general queries can be decomposed into several specific subtopics which represent different aspects and facets of the queries. For example, the query 'Lake Tahoe' would lead to subtopics such as its location, characteristics of its water, and local attractions (</w:t>
      </w:r>
      <w:proofErr w:type="spellStart"/>
      <w:r w:rsidR="0032415D" w:rsidRPr="00406369">
        <w:rPr>
          <w:rFonts w:asciiTheme="majorBidi" w:hAnsiTheme="majorBidi" w:cstheme="majorBidi"/>
        </w:rPr>
        <w:t>Efrati</w:t>
      </w:r>
      <w:proofErr w:type="spellEnd"/>
      <w:r w:rsidR="0032415D" w:rsidRPr="00406369">
        <w:rPr>
          <w:rFonts w:asciiTheme="majorBidi" w:hAnsiTheme="majorBidi" w:cstheme="majorBidi"/>
        </w:rPr>
        <w:t xml:space="preserve">, 2012). Thus, there is a need to </w:t>
      </w:r>
      <w:r w:rsidR="0032415D" w:rsidRPr="00406369">
        <w:rPr>
          <w:rFonts w:asciiTheme="majorBidi" w:hAnsiTheme="majorBidi" w:cstheme="majorBidi"/>
          <w:i/>
          <w:iCs/>
        </w:rPr>
        <w:t>identify</w:t>
      </w:r>
      <w:r w:rsidR="00D0059D" w:rsidRPr="00406369">
        <w:rPr>
          <w:rFonts w:asciiTheme="majorBidi" w:hAnsiTheme="majorBidi" w:cstheme="majorBidi"/>
        </w:rPr>
        <w:t xml:space="preserve"> </w:t>
      </w:r>
      <w:r w:rsidR="0032415D" w:rsidRPr="00406369">
        <w:rPr>
          <w:rFonts w:asciiTheme="majorBidi" w:hAnsiTheme="majorBidi" w:cstheme="majorBidi"/>
        </w:rPr>
        <w:t xml:space="preserve">or </w:t>
      </w:r>
      <w:r w:rsidR="0032415D" w:rsidRPr="00406369">
        <w:rPr>
          <w:rFonts w:asciiTheme="majorBidi" w:hAnsiTheme="majorBidi" w:cstheme="majorBidi"/>
          <w:i/>
          <w:iCs/>
        </w:rPr>
        <w:t>mine</w:t>
      </w:r>
      <w:r w:rsidR="0032415D" w:rsidRPr="00406369">
        <w:rPr>
          <w:rFonts w:asciiTheme="majorBidi" w:hAnsiTheme="majorBidi" w:cstheme="majorBidi"/>
        </w:rPr>
        <w:t xml:space="preserve"> the query's subtopics in order to retrieve more specific results for a user that cover </w:t>
      </w:r>
      <w:r w:rsidR="00A403C4" w:rsidRPr="00406369">
        <w:rPr>
          <w:rFonts w:asciiTheme="majorBidi" w:hAnsiTheme="majorBidi" w:cstheme="majorBidi"/>
        </w:rPr>
        <w:t>different query's</w:t>
      </w:r>
      <w:r w:rsidR="0032415D" w:rsidRPr="00406369">
        <w:rPr>
          <w:rFonts w:asciiTheme="majorBidi" w:hAnsiTheme="majorBidi" w:cstheme="majorBidi"/>
        </w:rPr>
        <w:t xml:space="preserve"> subtopics. </w:t>
      </w:r>
      <w:r w:rsidR="001A0C3A" w:rsidRPr="00406369">
        <w:rPr>
          <w:rFonts w:asciiTheme="majorBidi" w:hAnsiTheme="majorBidi" w:cstheme="majorBidi"/>
        </w:rPr>
        <w:t>Recently, several algorithms were developed for query subtopics mining (</w:t>
      </w:r>
      <w:r w:rsidR="00075D1C" w:rsidRPr="00406369">
        <w:rPr>
          <w:rFonts w:asciiTheme="majorBidi" w:hAnsiTheme="majorBidi" w:cstheme="majorBidi"/>
        </w:rPr>
        <w:t xml:space="preserve">Hu </w:t>
      </w:r>
      <w:r w:rsidR="00144E24" w:rsidRPr="00144E24">
        <w:rPr>
          <w:rFonts w:asciiTheme="majorBidi" w:hAnsiTheme="majorBidi" w:cstheme="majorBidi"/>
          <w:i/>
          <w:iCs/>
        </w:rPr>
        <w:t>et al</w:t>
      </w:r>
      <w:r w:rsidR="00075D1C" w:rsidRPr="00406369">
        <w:rPr>
          <w:rFonts w:asciiTheme="majorBidi" w:hAnsiTheme="majorBidi" w:cstheme="majorBidi"/>
        </w:rPr>
        <w:t>.,</w:t>
      </w:r>
      <w:r w:rsidR="00BB7523" w:rsidRPr="00406369">
        <w:rPr>
          <w:rFonts w:asciiTheme="majorBidi" w:hAnsiTheme="majorBidi" w:cstheme="majorBidi"/>
        </w:rPr>
        <w:t xml:space="preserve"> </w:t>
      </w:r>
      <w:r w:rsidR="00075D1C" w:rsidRPr="00406369">
        <w:rPr>
          <w:rFonts w:asciiTheme="majorBidi" w:hAnsiTheme="majorBidi" w:cstheme="majorBidi"/>
        </w:rPr>
        <w:t>2012</w:t>
      </w:r>
      <w:r w:rsidR="005104F0" w:rsidRPr="00406369">
        <w:rPr>
          <w:rFonts w:asciiTheme="majorBidi" w:hAnsiTheme="majorBidi" w:cstheme="majorBidi"/>
        </w:rPr>
        <w:t xml:space="preserve">; Wang </w:t>
      </w:r>
      <w:r w:rsidR="00144E24" w:rsidRPr="00144E24">
        <w:rPr>
          <w:rFonts w:asciiTheme="majorBidi" w:hAnsiTheme="majorBidi" w:cstheme="majorBidi"/>
          <w:i/>
          <w:iCs/>
        </w:rPr>
        <w:t>et al</w:t>
      </w:r>
      <w:r w:rsidR="005104F0" w:rsidRPr="00406369">
        <w:rPr>
          <w:rFonts w:asciiTheme="majorBidi" w:hAnsiTheme="majorBidi" w:cstheme="majorBidi"/>
        </w:rPr>
        <w:t>., 2013</w:t>
      </w:r>
      <w:r w:rsidR="001A0C3A" w:rsidRPr="00406369">
        <w:rPr>
          <w:rFonts w:asciiTheme="majorBidi" w:hAnsiTheme="majorBidi" w:cstheme="majorBidi"/>
        </w:rPr>
        <w:t>) aiming at diversifying the search results.</w:t>
      </w:r>
      <w:r w:rsidR="00B6108E" w:rsidRPr="00406369">
        <w:rPr>
          <w:rFonts w:asciiTheme="majorBidi" w:hAnsiTheme="majorBidi" w:cstheme="majorBidi"/>
        </w:rPr>
        <w:t xml:space="preserve"> In particular, query context, semantics and logs were employed to extract the prominent subtopics of queries</w:t>
      </w:r>
      <w:r w:rsidR="00BE60C4" w:rsidRPr="00406369">
        <w:rPr>
          <w:rFonts w:asciiTheme="majorBidi" w:hAnsiTheme="majorBidi" w:cstheme="majorBidi"/>
        </w:rPr>
        <w:t xml:space="preserve">. </w:t>
      </w:r>
      <w:r w:rsidRPr="00406369">
        <w:rPr>
          <w:rFonts w:asciiTheme="majorBidi" w:hAnsiTheme="majorBidi" w:cstheme="majorBidi"/>
        </w:rPr>
        <w:t xml:space="preserve">Even the </w:t>
      </w:r>
      <w:r w:rsidR="00BE60C4" w:rsidRPr="00406369">
        <w:rPr>
          <w:rFonts w:asciiTheme="majorBidi" w:hAnsiTheme="majorBidi" w:cstheme="majorBidi"/>
        </w:rPr>
        <w:t xml:space="preserve">most popular </w:t>
      </w:r>
      <w:r w:rsidRPr="00406369">
        <w:rPr>
          <w:rFonts w:asciiTheme="majorBidi" w:hAnsiTheme="majorBidi" w:cstheme="majorBidi"/>
        </w:rPr>
        <w:t xml:space="preserve">search engine, </w:t>
      </w:r>
      <w:r w:rsidR="007051A5" w:rsidRPr="00406369">
        <w:rPr>
          <w:rFonts w:asciiTheme="majorBidi" w:hAnsiTheme="majorBidi" w:cstheme="majorBidi"/>
        </w:rPr>
        <w:t>G</w:t>
      </w:r>
      <w:r w:rsidRPr="00406369">
        <w:rPr>
          <w:rFonts w:asciiTheme="majorBidi" w:hAnsiTheme="majorBidi" w:cstheme="majorBidi"/>
        </w:rPr>
        <w:t>oogle</w:t>
      </w:r>
      <w:r w:rsidR="007051A5" w:rsidRPr="00406369">
        <w:rPr>
          <w:rFonts w:asciiTheme="majorBidi" w:hAnsiTheme="majorBidi" w:cstheme="majorBidi"/>
        </w:rPr>
        <w:t>,</w:t>
      </w:r>
      <w:r w:rsidRPr="00406369">
        <w:rPr>
          <w:rFonts w:asciiTheme="majorBidi" w:hAnsiTheme="majorBidi" w:cstheme="majorBidi"/>
        </w:rPr>
        <w:t xml:space="preserve"> is </w:t>
      </w:r>
      <w:r w:rsidR="007051A5" w:rsidRPr="00406369">
        <w:rPr>
          <w:rFonts w:asciiTheme="majorBidi" w:hAnsiTheme="majorBidi" w:cstheme="majorBidi"/>
        </w:rPr>
        <w:t xml:space="preserve">now </w:t>
      </w:r>
      <w:r w:rsidRPr="00406369">
        <w:rPr>
          <w:rFonts w:asciiTheme="majorBidi" w:hAnsiTheme="majorBidi" w:cstheme="majorBidi"/>
        </w:rPr>
        <w:t xml:space="preserve">working to </w:t>
      </w:r>
      <w:r w:rsidR="007051A5" w:rsidRPr="00406369">
        <w:rPr>
          <w:rFonts w:asciiTheme="majorBidi" w:hAnsiTheme="majorBidi" w:cstheme="majorBidi"/>
        </w:rPr>
        <w:t>change</w:t>
      </w:r>
      <w:r w:rsidRPr="00406369">
        <w:rPr>
          <w:rFonts w:asciiTheme="majorBidi" w:hAnsiTheme="majorBidi" w:cstheme="majorBidi"/>
        </w:rPr>
        <w:t xml:space="preserve"> search results </w:t>
      </w:r>
      <w:r w:rsidR="007051A5" w:rsidRPr="00406369">
        <w:rPr>
          <w:rFonts w:asciiTheme="majorBidi" w:hAnsiTheme="majorBidi" w:cstheme="majorBidi"/>
        </w:rPr>
        <w:t xml:space="preserve">from a </w:t>
      </w:r>
      <w:r w:rsidR="00CC5789" w:rsidRPr="00406369">
        <w:rPr>
          <w:rFonts w:asciiTheme="majorBidi" w:hAnsiTheme="majorBidi" w:cstheme="majorBidi"/>
        </w:rPr>
        <w:t>long</w:t>
      </w:r>
      <w:r w:rsidR="007051A5" w:rsidRPr="00406369">
        <w:rPr>
          <w:rFonts w:asciiTheme="majorBidi" w:hAnsiTheme="majorBidi" w:cstheme="majorBidi"/>
        </w:rPr>
        <w:t xml:space="preserve">, </w:t>
      </w:r>
      <w:r w:rsidR="00CC5789" w:rsidRPr="00406369">
        <w:rPr>
          <w:rFonts w:asciiTheme="majorBidi" w:hAnsiTheme="majorBidi" w:cstheme="majorBidi"/>
        </w:rPr>
        <w:t>unstructured</w:t>
      </w:r>
      <w:r w:rsidR="007051A5" w:rsidRPr="00406369">
        <w:rPr>
          <w:rFonts w:asciiTheme="majorBidi" w:hAnsiTheme="majorBidi" w:cstheme="majorBidi"/>
        </w:rPr>
        <w:t xml:space="preserve"> listing of links to sites </w:t>
      </w:r>
      <w:r w:rsidR="00C32E2C" w:rsidRPr="00406369">
        <w:rPr>
          <w:rFonts w:asciiTheme="majorBidi" w:hAnsiTheme="majorBidi" w:cstheme="majorBidi"/>
        </w:rPr>
        <w:t>in</w:t>
      </w:r>
      <w:r w:rsidR="007051A5" w:rsidRPr="00406369">
        <w:rPr>
          <w:rFonts w:asciiTheme="majorBidi" w:hAnsiTheme="majorBidi" w:cstheme="majorBidi"/>
        </w:rPr>
        <w:t xml:space="preserve">to a list of </w:t>
      </w:r>
      <w:r w:rsidRPr="00406369">
        <w:rPr>
          <w:rFonts w:asciiTheme="majorBidi" w:hAnsiTheme="majorBidi" w:cstheme="majorBidi"/>
        </w:rPr>
        <w:t>sub</w:t>
      </w:r>
      <w:r w:rsidR="007051A5" w:rsidRPr="00406369">
        <w:rPr>
          <w:rFonts w:asciiTheme="majorBidi" w:hAnsiTheme="majorBidi" w:cstheme="majorBidi"/>
        </w:rPr>
        <w:t>topics.</w:t>
      </w:r>
      <w:r w:rsidRPr="00406369">
        <w:rPr>
          <w:rFonts w:asciiTheme="majorBidi" w:hAnsiTheme="majorBidi" w:cstheme="majorBidi"/>
        </w:rPr>
        <w:t xml:space="preserve"> The smart </w:t>
      </w:r>
      <w:r w:rsidR="007051A5" w:rsidRPr="00406369">
        <w:rPr>
          <w:rFonts w:asciiTheme="majorBidi" w:hAnsiTheme="majorBidi" w:cstheme="majorBidi"/>
        </w:rPr>
        <w:t>search would retrieve</w:t>
      </w:r>
      <w:r w:rsidRPr="00406369">
        <w:rPr>
          <w:rFonts w:asciiTheme="majorBidi" w:hAnsiTheme="majorBidi" w:cstheme="majorBidi"/>
        </w:rPr>
        <w:t xml:space="preserve"> </w:t>
      </w:r>
      <w:r w:rsidR="007051A5" w:rsidRPr="00406369">
        <w:rPr>
          <w:rFonts w:asciiTheme="majorBidi" w:hAnsiTheme="majorBidi" w:cstheme="majorBidi"/>
        </w:rPr>
        <w:t>subtopics</w:t>
      </w:r>
      <w:r w:rsidRPr="00406369">
        <w:rPr>
          <w:rFonts w:asciiTheme="majorBidi" w:hAnsiTheme="majorBidi" w:cstheme="majorBidi"/>
        </w:rPr>
        <w:t xml:space="preserve"> or attributes </w:t>
      </w:r>
      <w:r w:rsidR="007051A5" w:rsidRPr="00406369">
        <w:rPr>
          <w:rFonts w:asciiTheme="majorBidi" w:hAnsiTheme="majorBidi" w:cstheme="majorBidi"/>
        </w:rPr>
        <w:t>related to</w:t>
      </w:r>
      <w:r w:rsidRPr="00406369">
        <w:rPr>
          <w:rFonts w:asciiTheme="majorBidi" w:hAnsiTheme="majorBidi" w:cstheme="majorBidi"/>
        </w:rPr>
        <w:t xml:space="preserve"> the </w:t>
      </w:r>
      <w:r w:rsidR="007051A5" w:rsidRPr="00406369">
        <w:rPr>
          <w:rFonts w:asciiTheme="majorBidi" w:hAnsiTheme="majorBidi" w:cstheme="majorBidi"/>
        </w:rPr>
        <w:t xml:space="preserve">query. </w:t>
      </w:r>
    </w:p>
    <w:p w:rsidR="00BE60C4" w:rsidRPr="00406369" w:rsidRDefault="00BE60C4" w:rsidP="00F560E3">
      <w:pPr>
        <w:bidi w:val="0"/>
        <w:jc w:val="both"/>
        <w:rPr>
          <w:rFonts w:asciiTheme="majorBidi" w:hAnsiTheme="majorBidi" w:cstheme="majorBidi"/>
        </w:rPr>
      </w:pPr>
    </w:p>
    <w:p w:rsidR="004C07C0" w:rsidRPr="00406369" w:rsidRDefault="008C4881" w:rsidP="003C057E">
      <w:pPr>
        <w:bidi w:val="0"/>
        <w:jc w:val="both"/>
        <w:rPr>
          <w:rFonts w:asciiTheme="majorBidi" w:hAnsiTheme="majorBidi" w:cstheme="majorBidi"/>
        </w:rPr>
      </w:pPr>
      <w:r w:rsidRPr="00406369">
        <w:rPr>
          <w:rFonts w:asciiTheme="majorBidi" w:hAnsiTheme="majorBidi" w:cstheme="majorBidi"/>
        </w:rPr>
        <w:t>In contrast to previous research</w:t>
      </w:r>
      <w:r w:rsidR="001A0C3A" w:rsidRPr="00406369">
        <w:rPr>
          <w:rFonts w:asciiTheme="majorBidi" w:hAnsiTheme="majorBidi" w:cstheme="majorBidi"/>
        </w:rPr>
        <w:t xml:space="preserve">, in this work </w:t>
      </w:r>
      <w:r w:rsidR="00CA6A6E" w:rsidRPr="00406369">
        <w:rPr>
          <w:rFonts w:asciiTheme="majorBidi" w:hAnsiTheme="majorBidi" w:cstheme="majorBidi"/>
        </w:rPr>
        <w:t>we propose to</w:t>
      </w:r>
      <w:r w:rsidR="001A0C3A" w:rsidRPr="00406369">
        <w:rPr>
          <w:rFonts w:asciiTheme="majorBidi" w:hAnsiTheme="majorBidi" w:cstheme="majorBidi"/>
        </w:rPr>
        <w:t xml:space="preserve"> learn </w:t>
      </w:r>
      <w:r w:rsidR="00CA6A6E" w:rsidRPr="00406369">
        <w:rPr>
          <w:rFonts w:asciiTheme="majorBidi" w:hAnsiTheme="majorBidi" w:cstheme="majorBidi"/>
        </w:rPr>
        <w:t xml:space="preserve">the most </w:t>
      </w:r>
      <w:r w:rsidR="006F5D9C" w:rsidRPr="00406369">
        <w:rPr>
          <w:rFonts w:asciiTheme="majorBidi" w:hAnsiTheme="majorBidi" w:cstheme="majorBidi"/>
        </w:rPr>
        <w:t xml:space="preserve">popular </w:t>
      </w:r>
      <w:r w:rsidR="00BB05F8" w:rsidRPr="00406369">
        <w:rPr>
          <w:rFonts w:asciiTheme="majorBidi" w:hAnsiTheme="majorBidi" w:cstheme="majorBidi"/>
        </w:rPr>
        <w:t xml:space="preserve">and discriminative </w:t>
      </w:r>
      <w:r w:rsidR="006F5D9C" w:rsidRPr="00406369">
        <w:rPr>
          <w:rFonts w:asciiTheme="majorBidi" w:hAnsiTheme="majorBidi" w:cstheme="majorBidi"/>
        </w:rPr>
        <w:t xml:space="preserve">user-centered subtopics of the query from </w:t>
      </w:r>
      <w:r w:rsidR="001E36E3" w:rsidRPr="00406369">
        <w:rPr>
          <w:rFonts w:asciiTheme="majorBidi" w:hAnsiTheme="majorBidi" w:cstheme="majorBidi"/>
        </w:rPr>
        <w:t xml:space="preserve">other </w:t>
      </w:r>
      <w:r w:rsidR="002B7911" w:rsidRPr="00406369">
        <w:rPr>
          <w:rFonts w:asciiTheme="majorBidi" w:hAnsiTheme="majorBidi" w:cstheme="majorBidi"/>
        </w:rPr>
        <w:t xml:space="preserve">users </w:t>
      </w:r>
      <w:r w:rsidR="001A0C3A" w:rsidRPr="00406369">
        <w:rPr>
          <w:rFonts w:asciiTheme="majorBidi" w:hAnsiTheme="majorBidi" w:cstheme="majorBidi"/>
        </w:rPr>
        <w:t>who tagged this document</w:t>
      </w:r>
      <w:r w:rsidR="006F5D9C" w:rsidRPr="00406369">
        <w:rPr>
          <w:rFonts w:asciiTheme="majorBidi" w:hAnsiTheme="majorBidi" w:cstheme="majorBidi"/>
        </w:rPr>
        <w:t xml:space="preserve"> on </w:t>
      </w:r>
      <w:r w:rsidR="00253433">
        <w:rPr>
          <w:rFonts w:asciiTheme="majorBidi" w:hAnsiTheme="majorBidi" w:cstheme="majorBidi"/>
        </w:rPr>
        <w:t>Web</w:t>
      </w:r>
      <w:r w:rsidR="001E36E3" w:rsidRPr="00406369">
        <w:rPr>
          <w:rFonts w:asciiTheme="majorBidi" w:hAnsiTheme="majorBidi" w:cstheme="majorBidi"/>
        </w:rPr>
        <w:t xml:space="preserve"> 2.0 </w:t>
      </w:r>
      <w:r w:rsidR="006F5D9C" w:rsidRPr="00406369">
        <w:rPr>
          <w:rFonts w:asciiTheme="majorBidi" w:hAnsiTheme="majorBidi" w:cstheme="majorBidi"/>
        </w:rPr>
        <w:t xml:space="preserve">social tagging sites, </w:t>
      </w:r>
      <w:r w:rsidR="007F57C2" w:rsidRPr="00406369">
        <w:rPr>
          <w:rFonts w:asciiTheme="majorBidi" w:hAnsiTheme="majorBidi" w:cstheme="majorBidi"/>
        </w:rPr>
        <w:t>such as</w:t>
      </w:r>
      <w:r w:rsidR="001511D3" w:rsidRPr="00406369">
        <w:rPr>
          <w:rFonts w:asciiTheme="majorBidi" w:hAnsiTheme="majorBidi" w:cstheme="majorBidi"/>
        </w:rPr>
        <w:t xml:space="preserve"> </w:t>
      </w:r>
      <w:r w:rsidR="00CB13B2" w:rsidRPr="00406369">
        <w:rPr>
          <w:rFonts w:asciiTheme="majorBidi" w:hAnsiTheme="majorBidi" w:cstheme="majorBidi"/>
        </w:rPr>
        <w:t>s</w:t>
      </w:r>
      <w:r w:rsidR="001E36E3" w:rsidRPr="00406369">
        <w:rPr>
          <w:rFonts w:asciiTheme="majorBidi" w:hAnsiTheme="majorBidi" w:cstheme="majorBidi"/>
        </w:rPr>
        <w:t xml:space="preserve">ocial </w:t>
      </w:r>
      <w:r w:rsidR="00CB13B2" w:rsidRPr="00406369">
        <w:rPr>
          <w:rFonts w:asciiTheme="majorBidi" w:hAnsiTheme="majorBidi" w:cstheme="majorBidi"/>
        </w:rPr>
        <w:t>b</w:t>
      </w:r>
      <w:r w:rsidR="001E36E3" w:rsidRPr="00406369">
        <w:rPr>
          <w:rFonts w:asciiTheme="majorBidi" w:hAnsiTheme="majorBidi" w:cstheme="majorBidi"/>
        </w:rPr>
        <w:t xml:space="preserve">ookmarking sites like </w:t>
      </w:r>
      <w:r w:rsidR="007F57C2" w:rsidRPr="00406369">
        <w:rPr>
          <w:rFonts w:asciiTheme="majorBidi" w:hAnsiTheme="majorBidi" w:cstheme="majorBidi"/>
        </w:rPr>
        <w:t>D</w:t>
      </w:r>
      <w:r w:rsidR="001E36E3" w:rsidRPr="00406369">
        <w:rPr>
          <w:rFonts w:asciiTheme="majorBidi" w:hAnsiTheme="majorBidi" w:cstheme="majorBidi"/>
        </w:rPr>
        <w:t xml:space="preserve">elicious or </w:t>
      </w:r>
      <w:proofErr w:type="spellStart"/>
      <w:r w:rsidR="00075D1C" w:rsidRPr="00406369">
        <w:rPr>
          <w:rFonts w:asciiTheme="majorBidi" w:hAnsiTheme="majorBidi" w:cstheme="majorBidi"/>
        </w:rPr>
        <w:t>D</w:t>
      </w:r>
      <w:r w:rsidR="001B6630" w:rsidRPr="00406369">
        <w:rPr>
          <w:rFonts w:asciiTheme="majorBidi" w:hAnsiTheme="majorBidi" w:cstheme="majorBidi"/>
        </w:rPr>
        <w:t>i</w:t>
      </w:r>
      <w:r w:rsidR="00545FE9" w:rsidRPr="00406369">
        <w:rPr>
          <w:rFonts w:asciiTheme="majorBidi" w:hAnsiTheme="majorBidi" w:cstheme="majorBidi"/>
        </w:rPr>
        <w:t>i</w:t>
      </w:r>
      <w:r w:rsidR="001B6630" w:rsidRPr="00406369">
        <w:rPr>
          <w:rFonts w:asciiTheme="majorBidi" w:hAnsiTheme="majorBidi" w:cstheme="majorBidi"/>
        </w:rPr>
        <w:t>go</w:t>
      </w:r>
      <w:proofErr w:type="spellEnd"/>
      <w:r w:rsidR="006F5D9C" w:rsidRPr="00406369">
        <w:rPr>
          <w:rFonts w:asciiTheme="majorBidi" w:hAnsiTheme="majorBidi" w:cstheme="majorBidi"/>
        </w:rPr>
        <w:t>.</w:t>
      </w:r>
      <w:r w:rsidR="001A0C3A" w:rsidRPr="00406369">
        <w:rPr>
          <w:rFonts w:asciiTheme="majorBidi" w:hAnsiTheme="majorBidi" w:cstheme="majorBidi"/>
        </w:rPr>
        <w:t xml:space="preserve"> </w:t>
      </w:r>
      <w:r w:rsidR="007051A5" w:rsidRPr="00406369">
        <w:rPr>
          <w:rFonts w:asciiTheme="majorBidi" w:hAnsiTheme="majorBidi" w:cstheme="majorBidi"/>
        </w:rPr>
        <w:t xml:space="preserve">In this </w:t>
      </w:r>
      <w:r w:rsidR="00BE60C4" w:rsidRPr="00406369">
        <w:rPr>
          <w:rFonts w:asciiTheme="majorBidi" w:hAnsiTheme="majorBidi" w:cstheme="majorBidi"/>
        </w:rPr>
        <w:t>context</w:t>
      </w:r>
      <w:r w:rsidR="007051A5" w:rsidRPr="00406369">
        <w:rPr>
          <w:rFonts w:asciiTheme="majorBidi" w:hAnsiTheme="majorBidi" w:cstheme="majorBidi"/>
        </w:rPr>
        <w:t>,</w:t>
      </w:r>
      <w:r w:rsidR="004C07C0" w:rsidRPr="00406369">
        <w:rPr>
          <w:rFonts w:asciiTheme="majorBidi" w:hAnsiTheme="majorBidi" w:cstheme="majorBidi"/>
        </w:rPr>
        <w:t xml:space="preserve"> the social </w:t>
      </w:r>
      <w:r w:rsidR="00253433">
        <w:rPr>
          <w:rFonts w:asciiTheme="majorBidi" w:hAnsiTheme="majorBidi" w:cstheme="majorBidi"/>
        </w:rPr>
        <w:t>Web</w:t>
      </w:r>
      <w:r w:rsidR="004C07C0" w:rsidRPr="00406369">
        <w:rPr>
          <w:rFonts w:asciiTheme="majorBidi" w:hAnsiTheme="majorBidi" w:cstheme="majorBidi"/>
        </w:rPr>
        <w:t xml:space="preserve"> </w:t>
      </w:r>
      <w:r w:rsidR="00BE60C4" w:rsidRPr="00406369">
        <w:rPr>
          <w:rFonts w:asciiTheme="majorBidi" w:hAnsiTheme="majorBidi" w:cstheme="majorBidi"/>
        </w:rPr>
        <w:t xml:space="preserve">might </w:t>
      </w:r>
      <w:r w:rsidR="004C07C0" w:rsidRPr="00406369">
        <w:rPr>
          <w:rFonts w:asciiTheme="majorBidi" w:hAnsiTheme="majorBidi" w:cstheme="majorBidi"/>
        </w:rPr>
        <w:t xml:space="preserve">contribute to semantic search, since </w:t>
      </w:r>
      <w:r w:rsidR="007051A5" w:rsidRPr="00406369">
        <w:rPr>
          <w:rFonts w:asciiTheme="majorBidi" w:hAnsiTheme="majorBidi" w:cstheme="majorBidi"/>
        </w:rPr>
        <w:t xml:space="preserve">it can be assumed that whatever people thought about the results characterize the subtopics of the query. </w:t>
      </w:r>
      <w:r w:rsidR="004C07C0" w:rsidRPr="00406369">
        <w:rPr>
          <w:rFonts w:asciiTheme="majorBidi" w:hAnsiTheme="majorBidi" w:cstheme="majorBidi"/>
        </w:rPr>
        <w:t xml:space="preserve"> </w:t>
      </w:r>
    </w:p>
    <w:p w:rsidR="006F5D9C" w:rsidRPr="00406369" w:rsidRDefault="006F5D9C" w:rsidP="00F560E3">
      <w:pPr>
        <w:bidi w:val="0"/>
        <w:jc w:val="both"/>
        <w:rPr>
          <w:rFonts w:asciiTheme="majorBidi" w:hAnsiTheme="majorBidi" w:cstheme="majorBidi"/>
        </w:rPr>
      </w:pPr>
    </w:p>
    <w:p w:rsidR="0030041C" w:rsidRPr="00406369" w:rsidRDefault="00AF5A2C" w:rsidP="00F560E3">
      <w:pPr>
        <w:bidi w:val="0"/>
        <w:jc w:val="both"/>
        <w:rPr>
          <w:rFonts w:asciiTheme="majorBidi" w:hAnsiTheme="majorBidi" w:cstheme="majorBidi"/>
        </w:rPr>
      </w:pPr>
      <w:r w:rsidRPr="00406369">
        <w:rPr>
          <w:rFonts w:asciiTheme="majorBidi" w:hAnsiTheme="majorBidi" w:cstheme="majorBidi"/>
        </w:rPr>
        <w:t>Social tagging platforms provide a rare opportunity</w:t>
      </w:r>
      <w:r w:rsidR="00ED1AF8" w:rsidRPr="00406369">
        <w:rPr>
          <w:rFonts w:asciiTheme="majorBidi" w:hAnsiTheme="majorBidi" w:cstheme="majorBidi"/>
        </w:rPr>
        <w:t xml:space="preserve"> to take advantage of </w:t>
      </w:r>
      <w:r w:rsidR="00DA525E">
        <w:rPr>
          <w:rFonts w:asciiTheme="majorBidi" w:hAnsiTheme="majorBidi" w:cstheme="majorBidi"/>
          <w:i/>
        </w:rPr>
        <w:t xml:space="preserve">the </w:t>
      </w:r>
      <w:r w:rsidR="00ED1AF8" w:rsidRPr="000B5E1B">
        <w:rPr>
          <w:rFonts w:asciiTheme="majorBidi" w:hAnsiTheme="majorBidi" w:cstheme="majorBidi"/>
          <w:i/>
        </w:rPr>
        <w:t>w</w:t>
      </w:r>
      <w:r w:rsidR="004C07C0" w:rsidRPr="000B5E1B">
        <w:rPr>
          <w:rFonts w:asciiTheme="majorBidi" w:hAnsiTheme="majorBidi" w:cstheme="majorBidi"/>
          <w:i/>
        </w:rPr>
        <w:t xml:space="preserve">isdom of </w:t>
      </w:r>
      <w:r w:rsidR="00ED1AF8" w:rsidRPr="000B5E1B">
        <w:rPr>
          <w:rFonts w:asciiTheme="majorBidi" w:hAnsiTheme="majorBidi" w:cstheme="majorBidi"/>
          <w:i/>
        </w:rPr>
        <w:t>c</w:t>
      </w:r>
      <w:r w:rsidR="004C07C0" w:rsidRPr="000B5E1B">
        <w:rPr>
          <w:rFonts w:asciiTheme="majorBidi" w:hAnsiTheme="majorBidi" w:cstheme="majorBidi"/>
          <w:i/>
        </w:rPr>
        <w:t>rowd</w:t>
      </w:r>
      <w:r w:rsidR="00ED1AF8" w:rsidRPr="000B5E1B">
        <w:rPr>
          <w:rFonts w:asciiTheme="majorBidi" w:hAnsiTheme="majorBidi" w:cstheme="majorBidi"/>
          <w:i/>
        </w:rPr>
        <w:t>s</w:t>
      </w:r>
      <w:r w:rsidR="00545FE9" w:rsidRPr="00406369">
        <w:rPr>
          <w:rFonts w:asciiTheme="majorBidi" w:hAnsiTheme="majorBidi" w:cstheme="majorBidi"/>
        </w:rPr>
        <w:t>,</w:t>
      </w:r>
      <w:r w:rsidR="004C07C0" w:rsidRPr="00406369">
        <w:rPr>
          <w:rFonts w:asciiTheme="majorBidi" w:hAnsiTheme="majorBidi" w:cstheme="majorBidi"/>
        </w:rPr>
        <w:t xml:space="preserve"> since </w:t>
      </w:r>
      <w:r w:rsidRPr="00406369">
        <w:rPr>
          <w:rFonts w:asciiTheme="majorBidi" w:hAnsiTheme="majorBidi" w:cstheme="majorBidi"/>
        </w:rPr>
        <w:t>it enables the identification of valuable information recommended by internet users</w:t>
      </w:r>
      <w:r w:rsidR="004C07C0" w:rsidRPr="00406369">
        <w:rPr>
          <w:rFonts w:asciiTheme="majorBidi" w:hAnsiTheme="majorBidi" w:cstheme="majorBidi"/>
        </w:rPr>
        <w:t xml:space="preserve">. </w:t>
      </w:r>
      <w:r w:rsidRPr="00406369">
        <w:rPr>
          <w:rFonts w:asciiTheme="majorBidi" w:hAnsiTheme="majorBidi" w:cstheme="majorBidi"/>
        </w:rPr>
        <w:t xml:space="preserve">Social tagging is used to </w:t>
      </w:r>
      <w:r w:rsidR="007A084C">
        <w:rPr>
          <w:rFonts w:asciiTheme="majorBidi" w:hAnsiTheme="majorBidi" w:cstheme="majorBidi"/>
        </w:rPr>
        <w:t>identify</w:t>
      </w:r>
      <w:r w:rsidRPr="00406369">
        <w:rPr>
          <w:rFonts w:asciiTheme="majorBidi" w:hAnsiTheme="majorBidi" w:cstheme="majorBidi"/>
        </w:rPr>
        <w:t xml:space="preserve"> </w:t>
      </w:r>
      <w:r w:rsidR="00253433">
        <w:rPr>
          <w:rFonts w:asciiTheme="majorBidi" w:hAnsiTheme="majorBidi" w:cstheme="majorBidi"/>
        </w:rPr>
        <w:t>Web</w:t>
      </w:r>
      <w:r w:rsidRPr="00406369">
        <w:rPr>
          <w:rFonts w:asciiTheme="majorBidi" w:hAnsiTheme="majorBidi" w:cstheme="majorBidi"/>
        </w:rPr>
        <w:t xml:space="preserve"> pages on </w:t>
      </w:r>
      <w:r w:rsidR="00CB13B2" w:rsidRPr="00406369">
        <w:rPr>
          <w:rFonts w:asciiTheme="majorBidi" w:hAnsiTheme="majorBidi" w:cstheme="majorBidi"/>
        </w:rPr>
        <w:t>s</w:t>
      </w:r>
      <w:r w:rsidR="004C07C0" w:rsidRPr="00406369">
        <w:rPr>
          <w:rFonts w:asciiTheme="majorBidi" w:hAnsiTheme="majorBidi" w:cstheme="majorBidi"/>
        </w:rPr>
        <w:t xml:space="preserve">ocial </w:t>
      </w:r>
      <w:r w:rsidR="00CB13B2" w:rsidRPr="00406369">
        <w:rPr>
          <w:rFonts w:asciiTheme="majorBidi" w:hAnsiTheme="majorBidi" w:cstheme="majorBidi"/>
        </w:rPr>
        <w:t>b</w:t>
      </w:r>
      <w:r w:rsidR="004C07C0" w:rsidRPr="00406369">
        <w:rPr>
          <w:rFonts w:asciiTheme="majorBidi" w:hAnsiTheme="majorBidi" w:cstheme="majorBidi"/>
        </w:rPr>
        <w:t>ookmarking</w:t>
      </w:r>
      <w:r w:rsidRPr="00406369">
        <w:rPr>
          <w:rFonts w:asciiTheme="majorBidi" w:hAnsiTheme="majorBidi" w:cstheme="majorBidi"/>
        </w:rPr>
        <w:t xml:space="preserve"> platforms. </w:t>
      </w:r>
      <w:r w:rsidR="004C07C0" w:rsidRPr="00406369">
        <w:rPr>
          <w:rFonts w:asciiTheme="majorBidi" w:hAnsiTheme="majorBidi" w:cstheme="majorBidi"/>
        </w:rPr>
        <w:t xml:space="preserve"> </w:t>
      </w:r>
      <w:r w:rsidRPr="00406369">
        <w:rPr>
          <w:rFonts w:asciiTheme="majorBidi" w:hAnsiTheme="majorBidi" w:cstheme="majorBidi"/>
        </w:rPr>
        <w:t xml:space="preserve">On these platforms, internet </w:t>
      </w:r>
      <w:r w:rsidR="004C07C0" w:rsidRPr="00406369">
        <w:rPr>
          <w:rFonts w:asciiTheme="majorBidi" w:hAnsiTheme="majorBidi" w:cstheme="majorBidi"/>
        </w:rPr>
        <w:t xml:space="preserve">surfers upload webpages that interest them and label them with </w:t>
      </w:r>
      <w:r w:rsidRPr="00406369">
        <w:rPr>
          <w:rFonts w:asciiTheme="majorBidi" w:hAnsiTheme="majorBidi" w:cstheme="majorBidi"/>
        </w:rPr>
        <w:t>tags</w:t>
      </w:r>
      <w:r w:rsidR="004C07C0" w:rsidRPr="00406369">
        <w:rPr>
          <w:rFonts w:asciiTheme="majorBidi" w:hAnsiTheme="majorBidi" w:cstheme="majorBidi"/>
        </w:rPr>
        <w:t xml:space="preserve"> or </w:t>
      </w:r>
      <w:r w:rsidR="0030041C" w:rsidRPr="00406369">
        <w:rPr>
          <w:rFonts w:asciiTheme="majorBidi" w:hAnsiTheme="majorBidi" w:cstheme="majorBidi"/>
        </w:rPr>
        <w:t xml:space="preserve">keywords that describe </w:t>
      </w:r>
      <w:r w:rsidRPr="00406369">
        <w:rPr>
          <w:rFonts w:asciiTheme="majorBidi" w:hAnsiTheme="majorBidi" w:cstheme="majorBidi"/>
        </w:rPr>
        <w:t>them</w:t>
      </w:r>
      <w:r w:rsidR="0030041C" w:rsidRPr="00406369">
        <w:rPr>
          <w:rFonts w:asciiTheme="majorBidi" w:hAnsiTheme="majorBidi" w:cstheme="majorBidi"/>
        </w:rPr>
        <w:t>.</w:t>
      </w:r>
      <w:r w:rsidR="00BE60C4" w:rsidRPr="00406369">
        <w:rPr>
          <w:rFonts w:asciiTheme="majorBidi" w:hAnsiTheme="majorBidi" w:cstheme="majorBidi"/>
        </w:rPr>
        <w:t xml:space="preserve"> </w:t>
      </w:r>
      <w:r w:rsidR="0030041C" w:rsidRPr="00406369">
        <w:rPr>
          <w:rFonts w:asciiTheme="majorBidi" w:hAnsiTheme="majorBidi" w:cstheme="majorBidi"/>
        </w:rPr>
        <w:t xml:space="preserve">Earlier studies </w:t>
      </w:r>
      <w:r w:rsidRPr="00406369">
        <w:rPr>
          <w:rFonts w:asciiTheme="majorBidi" w:hAnsiTheme="majorBidi" w:cstheme="majorBidi"/>
        </w:rPr>
        <w:t>indicated</w:t>
      </w:r>
      <w:r w:rsidR="0030041C" w:rsidRPr="00406369">
        <w:rPr>
          <w:rFonts w:asciiTheme="majorBidi" w:hAnsiTheme="majorBidi" w:cstheme="majorBidi"/>
        </w:rPr>
        <w:t xml:space="preserve"> that this information regarding </w:t>
      </w:r>
      <w:r w:rsidR="00253433">
        <w:rPr>
          <w:rFonts w:asciiTheme="majorBidi" w:hAnsiTheme="majorBidi" w:cstheme="majorBidi"/>
        </w:rPr>
        <w:t>Web</w:t>
      </w:r>
      <w:r w:rsidR="0030041C" w:rsidRPr="00406369">
        <w:rPr>
          <w:rFonts w:asciiTheme="majorBidi" w:hAnsiTheme="majorBidi" w:cstheme="majorBidi"/>
        </w:rPr>
        <w:t xml:space="preserve"> pages </w:t>
      </w:r>
      <w:r w:rsidRPr="00406369">
        <w:rPr>
          <w:rFonts w:asciiTheme="majorBidi" w:hAnsiTheme="majorBidi" w:cstheme="majorBidi"/>
        </w:rPr>
        <w:t>c</w:t>
      </w:r>
      <w:r w:rsidR="00CB13B2" w:rsidRPr="00406369">
        <w:rPr>
          <w:rFonts w:asciiTheme="majorBidi" w:hAnsiTheme="majorBidi" w:cstheme="majorBidi"/>
        </w:rPr>
        <w:t>an</w:t>
      </w:r>
      <w:r w:rsidRPr="00406369">
        <w:rPr>
          <w:rFonts w:asciiTheme="majorBidi" w:hAnsiTheme="majorBidi" w:cstheme="majorBidi"/>
        </w:rPr>
        <w:t xml:space="preserve"> be employed to</w:t>
      </w:r>
      <w:r w:rsidR="0030041C" w:rsidRPr="00406369">
        <w:rPr>
          <w:rFonts w:asciiTheme="majorBidi" w:hAnsiTheme="majorBidi" w:cstheme="majorBidi"/>
        </w:rPr>
        <w:t xml:space="preserve"> </w:t>
      </w:r>
      <w:r w:rsidR="00CB13B2" w:rsidRPr="00406369">
        <w:rPr>
          <w:rFonts w:asciiTheme="majorBidi" w:hAnsiTheme="majorBidi" w:cstheme="majorBidi"/>
        </w:rPr>
        <w:t>enhance</w:t>
      </w:r>
      <w:r w:rsidR="0030041C" w:rsidRPr="00406369">
        <w:rPr>
          <w:rFonts w:asciiTheme="majorBidi" w:hAnsiTheme="majorBidi" w:cstheme="majorBidi"/>
        </w:rPr>
        <w:t xml:space="preserve"> </w:t>
      </w:r>
      <w:r w:rsidR="00C32E2C" w:rsidRPr="00406369">
        <w:rPr>
          <w:rFonts w:asciiTheme="majorBidi" w:hAnsiTheme="majorBidi" w:cstheme="majorBidi"/>
        </w:rPr>
        <w:t xml:space="preserve">the quality and ranking of </w:t>
      </w:r>
      <w:r w:rsidR="0030041C" w:rsidRPr="00406369">
        <w:rPr>
          <w:rFonts w:asciiTheme="majorBidi" w:hAnsiTheme="majorBidi" w:cstheme="majorBidi"/>
        </w:rPr>
        <w:t>retrieval results (</w:t>
      </w:r>
      <w:proofErr w:type="spellStart"/>
      <w:r w:rsidR="00437EDA" w:rsidRPr="00406369">
        <w:rPr>
          <w:rFonts w:asciiTheme="majorBidi" w:hAnsiTheme="majorBidi" w:cstheme="majorBidi"/>
        </w:rPr>
        <w:t>Heymann</w:t>
      </w:r>
      <w:proofErr w:type="spellEnd"/>
      <w:r w:rsidR="005B5E66">
        <w:rPr>
          <w:rFonts w:asciiTheme="majorBidi" w:hAnsiTheme="majorBidi" w:cstheme="majorBidi"/>
        </w:rPr>
        <w:t xml:space="preserve">, </w:t>
      </w:r>
      <w:proofErr w:type="spellStart"/>
      <w:r w:rsidR="005B5E66">
        <w:rPr>
          <w:rFonts w:asciiTheme="majorBidi" w:hAnsiTheme="majorBidi" w:cstheme="majorBidi"/>
        </w:rPr>
        <w:t>Koutrika</w:t>
      </w:r>
      <w:proofErr w:type="spellEnd"/>
      <w:r w:rsidR="005B5E66">
        <w:rPr>
          <w:rFonts w:asciiTheme="majorBidi" w:hAnsiTheme="majorBidi" w:cstheme="majorBidi"/>
        </w:rPr>
        <w:t>, and Garcia-Molina</w:t>
      </w:r>
      <w:r w:rsidR="0030041C" w:rsidRPr="00406369">
        <w:rPr>
          <w:rFonts w:asciiTheme="majorBidi" w:hAnsiTheme="majorBidi" w:cstheme="majorBidi"/>
        </w:rPr>
        <w:t xml:space="preserve">, 2008). The information </w:t>
      </w:r>
      <w:r w:rsidRPr="00406369">
        <w:rPr>
          <w:rFonts w:asciiTheme="majorBidi" w:hAnsiTheme="majorBidi" w:cstheme="majorBidi"/>
        </w:rPr>
        <w:t>existing o</w:t>
      </w:r>
      <w:r w:rsidR="0030041C" w:rsidRPr="00406369">
        <w:rPr>
          <w:rFonts w:asciiTheme="majorBidi" w:hAnsiTheme="majorBidi" w:cstheme="majorBidi"/>
        </w:rPr>
        <w:t>n these s</w:t>
      </w:r>
      <w:r w:rsidRPr="00406369">
        <w:rPr>
          <w:rFonts w:asciiTheme="majorBidi" w:hAnsiTheme="majorBidi" w:cstheme="majorBidi"/>
        </w:rPr>
        <w:t>y</w:t>
      </w:r>
      <w:r w:rsidR="0030041C" w:rsidRPr="00406369">
        <w:rPr>
          <w:rFonts w:asciiTheme="majorBidi" w:hAnsiTheme="majorBidi" w:cstheme="majorBidi"/>
        </w:rPr>
        <w:t xml:space="preserve">stems regarding </w:t>
      </w:r>
      <w:r w:rsidR="00253433">
        <w:rPr>
          <w:rFonts w:asciiTheme="majorBidi" w:hAnsiTheme="majorBidi" w:cstheme="majorBidi"/>
        </w:rPr>
        <w:t>Web</w:t>
      </w:r>
      <w:r w:rsidR="0030041C" w:rsidRPr="00406369">
        <w:rPr>
          <w:rFonts w:asciiTheme="majorBidi" w:hAnsiTheme="majorBidi" w:cstheme="majorBidi"/>
        </w:rPr>
        <w:t xml:space="preserve"> pag</w:t>
      </w:r>
      <w:r w:rsidRPr="00406369">
        <w:rPr>
          <w:rFonts w:asciiTheme="majorBidi" w:hAnsiTheme="majorBidi" w:cstheme="majorBidi"/>
        </w:rPr>
        <w:t>e</w:t>
      </w:r>
      <w:r w:rsidR="0030041C" w:rsidRPr="00406369">
        <w:rPr>
          <w:rFonts w:asciiTheme="majorBidi" w:hAnsiTheme="majorBidi" w:cstheme="majorBidi"/>
        </w:rPr>
        <w:t xml:space="preserve">s (the </w:t>
      </w:r>
      <w:r w:rsidRPr="00406369">
        <w:rPr>
          <w:rFonts w:asciiTheme="majorBidi" w:hAnsiTheme="majorBidi" w:cstheme="majorBidi"/>
        </w:rPr>
        <w:t>volume</w:t>
      </w:r>
      <w:r w:rsidR="0030041C" w:rsidRPr="00406369">
        <w:rPr>
          <w:rFonts w:asciiTheme="majorBidi" w:hAnsiTheme="majorBidi" w:cstheme="majorBidi"/>
        </w:rPr>
        <w:t xml:space="preserve"> of people who uploaded the page and the content of the </w:t>
      </w:r>
      <w:r w:rsidRPr="00406369">
        <w:rPr>
          <w:rFonts w:asciiTheme="majorBidi" w:hAnsiTheme="majorBidi" w:cstheme="majorBidi"/>
        </w:rPr>
        <w:t>tags assigned to a page</w:t>
      </w:r>
      <w:r w:rsidR="0030041C" w:rsidRPr="00406369">
        <w:rPr>
          <w:rFonts w:asciiTheme="majorBidi" w:hAnsiTheme="majorBidi" w:cstheme="majorBidi"/>
        </w:rPr>
        <w:t>)</w:t>
      </w:r>
      <w:r w:rsidRPr="00406369">
        <w:rPr>
          <w:rFonts w:asciiTheme="majorBidi" w:hAnsiTheme="majorBidi" w:cstheme="majorBidi"/>
        </w:rPr>
        <w:t xml:space="preserve"> </w:t>
      </w:r>
      <w:r w:rsidR="0030041C" w:rsidRPr="00406369">
        <w:rPr>
          <w:rFonts w:asciiTheme="majorBidi" w:hAnsiTheme="majorBidi" w:cstheme="majorBidi"/>
        </w:rPr>
        <w:t xml:space="preserve">can </w:t>
      </w:r>
      <w:r w:rsidRPr="00406369">
        <w:rPr>
          <w:rFonts w:asciiTheme="majorBidi" w:hAnsiTheme="majorBidi" w:cstheme="majorBidi"/>
        </w:rPr>
        <w:t>signify</w:t>
      </w:r>
      <w:r w:rsidR="0030041C" w:rsidRPr="00406369">
        <w:rPr>
          <w:rFonts w:asciiTheme="majorBidi" w:hAnsiTheme="majorBidi" w:cstheme="majorBidi"/>
        </w:rPr>
        <w:t xml:space="preserve"> the subject of the page and its relevancy</w:t>
      </w:r>
      <w:r w:rsidR="002F2FDD">
        <w:rPr>
          <w:rFonts w:asciiTheme="majorBidi" w:hAnsiTheme="majorBidi" w:cstheme="majorBidi"/>
        </w:rPr>
        <w:t>,</w:t>
      </w:r>
      <w:r w:rsidRPr="00406369">
        <w:rPr>
          <w:rFonts w:asciiTheme="majorBidi" w:hAnsiTheme="majorBidi" w:cstheme="majorBidi"/>
        </w:rPr>
        <w:t xml:space="preserve"> i</w:t>
      </w:r>
      <w:r w:rsidR="0030041C" w:rsidRPr="00406369">
        <w:rPr>
          <w:rFonts w:asciiTheme="majorBidi" w:hAnsiTheme="majorBidi" w:cstheme="majorBidi"/>
        </w:rPr>
        <w:t xml:space="preserve">nformation </w:t>
      </w:r>
      <w:r w:rsidRPr="00406369">
        <w:rPr>
          <w:rFonts w:asciiTheme="majorBidi" w:hAnsiTheme="majorBidi" w:cstheme="majorBidi"/>
        </w:rPr>
        <w:t>which</w:t>
      </w:r>
      <w:r w:rsidR="0030041C" w:rsidRPr="00406369">
        <w:rPr>
          <w:rFonts w:asciiTheme="majorBidi" w:hAnsiTheme="majorBidi" w:cstheme="majorBidi"/>
        </w:rPr>
        <w:t xml:space="preserve"> did not exist before the</w:t>
      </w:r>
      <w:r w:rsidR="002F2FDD">
        <w:rPr>
          <w:rFonts w:asciiTheme="majorBidi" w:hAnsiTheme="majorBidi" w:cstheme="majorBidi"/>
        </w:rPr>
        <w:t>se tags</w:t>
      </w:r>
      <w:r w:rsidR="0030041C" w:rsidRPr="00406369">
        <w:rPr>
          <w:rFonts w:asciiTheme="majorBidi" w:hAnsiTheme="majorBidi" w:cstheme="majorBidi"/>
        </w:rPr>
        <w:t xml:space="preserve"> were uploaded to these platf</w:t>
      </w:r>
      <w:r w:rsidRPr="00406369">
        <w:rPr>
          <w:rFonts w:asciiTheme="majorBidi" w:hAnsiTheme="majorBidi" w:cstheme="majorBidi"/>
        </w:rPr>
        <w:t>o</w:t>
      </w:r>
      <w:r w:rsidR="0030041C" w:rsidRPr="00406369">
        <w:rPr>
          <w:rFonts w:asciiTheme="majorBidi" w:hAnsiTheme="majorBidi" w:cstheme="majorBidi"/>
        </w:rPr>
        <w:t xml:space="preserve">rms. The primary </w:t>
      </w:r>
      <w:r w:rsidRPr="00406369">
        <w:rPr>
          <w:rFonts w:asciiTheme="majorBidi" w:hAnsiTheme="majorBidi" w:cstheme="majorBidi"/>
        </w:rPr>
        <w:t>weaknesses</w:t>
      </w:r>
      <w:r w:rsidR="0030041C" w:rsidRPr="00406369">
        <w:rPr>
          <w:rFonts w:asciiTheme="majorBidi" w:hAnsiTheme="majorBidi" w:cstheme="majorBidi"/>
        </w:rPr>
        <w:t xml:space="preserve"> of these systems </w:t>
      </w:r>
      <w:r w:rsidRPr="00406369">
        <w:rPr>
          <w:rFonts w:asciiTheme="majorBidi" w:hAnsiTheme="majorBidi" w:cstheme="majorBidi"/>
        </w:rPr>
        <w:t>are</w:t>
      </w:r>
      <w:r w:rsidR="0030041C" w:rsidRPr="00406369">
        <w:rPr>
          <w:rFonts w:asciiTheme="majorBidi" w:hAnsiTheme="majorBidi" w:cstheme="majorBidi"/>
        </w:rPr>
        <w:t xml:space="preserve"> the relatively small volume of pages that they cover relative to the search engines and the usage of </w:t>
      </w:r>
      <w:r w:rsidRPr="00406369">
        <w:rPr>
          <w:rFonts w:asciiTheme="majorBidi" w:hAnsiTheme="majorBidi" w:cstheme="majorBidi"/>
        </w:rPr>
        <w:t>tags</w:t>
      </w:r>
      <w:r w:rsidR="0030041C" w:rsidRPr="00406369">
        <w:rPr>
          <w:rFonts w:asciiTheme="majorBidi" w:hAnsiTheme="majorBidi" w:cstheme="majorBidi"/>
        </w:rPr>
        <w:t xml:space="preserve"> with </w:t>
      </w:r>
      <w:r w:rsidR="002F2FDD">
        <w:rPr>
          <w:rFonts w:asciiTheme="majorBidi" w:hAnsiTheme="majorBidi" w:cstheme="majorBidi"/>
        </w:rPr>
        <w:t xml:space="preserve">their </w:t>
      </w:r>
      <w:r w:rsidR="0030041C" w:rsidRPr="00406369">
        <w:rPr>
          <w:rFonts w:asciiTheme="majorBidi" w:hAnsiTheme="majorBidi" w:cstheme="majorBidi"/>
        </w:rPr>
        <w:t xml:space="preserve">subjective </w:t>
      </w:r>
      <w:r w:rsidRPr="00406369">
        <w:rPr>
          <w:rFonts w:asciiTheme="majorBidi" w:hAnsiTheme="majorBidi" w:cstheme="majorBidi"/>
        </w:rPr>
        <w:t xml:space="preserve">implications or </w:t>
      </w:r>
      <w:r w:rsidR="0030041C" w:rsidRPr="00406369">
        <w:rPr>
          <w:rFonts w:asciiTheme="majorBidi" w:hAnsiTheme="majorBidi" w:cstheme="majorBidi"/>
        </w:rPr>
        <w:t>vague</w:t>
      </w:r>
      <w:r w:rsidRPr="00406369">
        <w:rPr>
          <w:rFonts w:asciiTheme="majorBidi" w:hAnsiTheme="majorBidi" w:cstheme="majorBidi"/>
        </w:rPr>
        <w:t xml:space="preserve"> connotations</w:t>
      </w:r>
      <w:r w:rsidR="0030041C" w:rsidRPr="00406369">
        <w:rPr>
          <w:rFonts w:asciiTheme="majorBidi" w:hAnsiTheme="majorBidi" w:cstheme="majorBidi"/>
        </w:rPr>
        <w:t xml:space="preserve">.  </w:t>
      </w:r>
    </w:p>
    <w:p w:rsidR="00B5216A" w:rsidRPr="00406369" w:rsidRDefault="00B5216A" w:rsidP="00F560E3">
      <w:pPr>
        <w:bidi w:val="0"/>
        <w:jc w:val="both"/>
        <w:rPr>
          <w:rFonts w:asciiTheme="majorBidi" w:hAnsiTheme="majorBidi" w:cstheme="majorBidi"/>
        </w:rPr>
      </w:pPr>
    </w:p>
    <w:p w:rsidR="0030041C" w:rsidRPr="00406369" w:rsidRDefault="009274D2" w:rsidP="00F560E3">
      <w:pPr>
        <w:bidi w:val="0"/>
        <w:jc w:val="both"/>
        <w:rPr>
          <w:rFonts w:asciiTheme="majorBidi" w:hAnsiTheme="majorBidi" w:cstheme="majorBidi"/>
        </w:rPr>
      </w:pPr>
      <w:r>
        <w:rPr>
          <w:rFonts w:asciiTheme="majorBidi" w:hAnsiTheme="majorBidi" w:cstheme="majorBidi"/>
        </w:rPr>
        <w:t>T</w:t>
      </w:r>
      <w:r w:rsidR="0030041C" w:rsidRPr="00406369">
        <w:rPr>
          <w:rFonts w:asciiTheme="majorBidi" w:hAnsiTheme="majorBidi" w:cstheme="majorBidi"/>
        </w:rPr>
        <w:t xml:space="preserve">his study </w:t>
      </w:r>
      <w:r w:rsidR="0063500F">
        <w:rPr>
          <w:rFonts w:asciiTheme="majorBidi" w:hAnsiTheme="majorBidi" w:cstheme="majorBidi"/>
        </w:rPr>
        <w:t>analys</w:t>
      </w:r>
      <w:r w:rsidR="00FD12E4" w:rsidRPr="00406369">
        <w:rPr>
          <w:rFonts w:asciiTheme="majorBidi" w:hAnsiTheme="majorBidi" w:cstheme="majorBidi"/>
        </w:rPr>
        <w:t>es</w:t>
      </w:r>
      <w:r w:rsidR="0030041C" w:rsidRPr="00406369">
        <w:rPr>
          <w:rFonts w:asciiTheme="majorBidi" w:hAnsiTheme="majorBidi" w:cstheme="majorBidi"/>
        </w:rPr>
        <w:t xml:space="preserve"> the potential latent </w:t>
      </w:r>
      <w:r w:rsidR="00597541">
        <w:rPr>
          <w:rFonts w:asciiTheme="majorBidi" w:hAnsiTheme="majorBidi" w:cstheme="majorBidi"/>
        </w:rPr>
        <w:t>i</w:t>
      </w:r>
      <w:r w:rsidR="0030041C" w:rsidRPr="00406369">
        <w:rPr>
          <w:rFonts w:asciiTheme="majorBidi" w:hAnsiTheme="majorBidi" w:cstheme="majorBidi"/>
        </w:rPr>
        <w:t xml:space="preserve">n social tagging sites for the identification of subtopics for user queries and the </w:t>
      </w:r>
      <w:r w:rsidR="00B51083" w:rsidRPr="00406369">
        <w:rPr>
          <w:rFonts w:asciiTheme="majorBidi" w:hAnsiTheme="majorBidi" w:cstheme="majorBidi"/>
        </w:rPr>
        <w:t>focused reduction</w:t>
      </w:r>
      <w:r w:rsidR="00AF5A2C" w:rsidRPr="00406369">
        <w:rPr>
          <w:rFonts w:asciiTheme="majorBidi" w:hAnsiTheme="majorBidi" w:cstheme="majorBidi"/>
        </w:rPr>
        <w:t xml:space="preserve"> of se</w:t>
      </w:r>
      <w:r w:rsidR="0030041C" w:rsidRPr="00406369">
        <w:rPr>
          <w:rFonts w:asciiTheme="majorBidi" w:hAnsiTheme="majorBidi" w:cstheme="majorBidi"/>
        </w:rPr>
        <w:t xml:space="preserve">arch results. We </w:t>
      </w:r>
      <w:r w:rsidR="00B5216A" w:rsidRPr="00406369">
        <w:rPr>
          <w:rFonts w:asciiTheme="majorBidi" w:hAnsiTheme="majorBidi" w:cstheme="majorBidi"/>
        </w:rPr>
        <w:t>integrate</w:t>
      </w:r>
      <w:r w:rsidR="0030041C" w:rsidRPr="00406369">
        <w:rPr>
          <w:rFonts w:asciiTheme="majorBidi" w:hAnsiTheme="majorBidi" w:cstheme="majorBidi"/>
        </w:rPr>
        <w:t xml:space="preserve"> the </w:t>
      </w:r>
      <w:r w:rsidR="00AF5A2C" w:rsidRPr="00406369">
        <w:rPr>
          <w:rFonts w:asciiTheme="majorBidi" w:hAnsiTheme="majorBidi" w:cstheme="majorBidi"/>
        </w:rPr>
        <w:t>abilities</w:t>
      </w:r>
      <w:r w:rsidR="0030041C" w:rsidRPr="00406369">
        <w:rPr>
          <w:rFonts w:asciiTheme="majorBidi" w:hAnsiTheme="majorBidi" w:cstheme="majorBidi"/>
        </w:rPr>
        <w:t xml:space="preserve"> of standard search engines </w:t>
      </w:r>
      <w:r w:rsidR="00545FE9" w:rsidRPr="00406369">
        <w:rPr>
          <w:rFonts w:asciiTheme="majorBidi" w:hAnsiTheme="majorBidi" w:cstheme="majorBidi"/>
        </w:rPr>
        <w:t>with</w:t>
      </w:r>
      <w:r w:rsidR="0030041C" w:rsidRPr="00406369">
        <w:rPr>
          <w:rFonts w:asciiTheme="majorBidi" w:hAnsiTheme="majorBidi" w:cstheme="majorBidi"/>
        </w:rPr>
        <w:t xml:space="preserve"> the information</w:t>
      </w:r>
      <w:r w:rsidR="00AF5A2C" w:rsidRPr="00406369">
        <w:rPr>
          <w:rFonts w:asciiTheme="majorBidi" w:hAnsiTheme="majorBidi" w:cstheme="majorBidi"/>
        </w:rPr>
        <w:t xml:space="preserve"> existing on the social tagging and bookmarking sites.</w:t>
      </w:r>
      <w:r w:rsidR="0030041C" w:rsidRPr="00406369">
        <w:rPr>
          <w:rFonts w:asciiTheme="majorBidi" w:hAnsiTheme="majorBidi" w:cstheme="majorBidi"/>
        </w:rPr>
        <w:t xml:space="preserve"> </w:t>
      </w:r>
    </w:p>
    <w:p w:rsidR="001E36E3" w:rsidRPr="00406369" w:rsidRDefault="001E36E3" w:rsidP="00F560E3">
      <w:pPr>
        <w:bidi w:val="0"/>
        <w:jc w:val="both"/>
        <w:rPr>
          <w:rFonts w:asciiTheme="majorBidi" w:hAnsiTheme="majorBidi" w:cstheme="majorBidi"/>
          <w:color w:val="FF0000"/>
        </w:rPr>
      </w:pPr>
    </w:p>
    <w:p w:rsidR="0030041C" w:rsidRPr="00406369" w:rsidRDefault="0030041C" w:rsidP="00F560E3">
      <w:pPr>
        <w:bidi w:val="0"/>
        <w:jc w:val="both"/>
        <w:outlineLvl w:val="1"/>
        <w:rPr>
          <w:rFonts w:asciiTheme="majorBidi" w:hAnsiTheme="majorBidi" w:cstheme="majorBidi"/>
        </w:rPr>
      </w:pPr>
      <w:r w:rsidRPr="00406369">
        <w:rPr>
          <w:rFonts w:asciiTheme="majorBidi" w:hAnsiTheme="majorBidi" w:cstheme="majorBidi"/>
        </w:rPr>
        <w:t xml:space="preserve">Our </w:t>
      </w:r>
      <w:r w:rsidR="00445B03" w:rsidRPr="00406369">
        <w:rPr>
          <w:rFonts w:asciiTheme="majorBidi" w:hAnsiTheme="majorBidi" w:cstheme="majorBidi"/>
        </w:rPr>
        <w:t xml:space="preserve">primary </w:t>
      </w:r>
      <w:r w:rsidRPr="00406369">
        <w:rPr>
          <w:rFonts w:asciiTheme="majorBidi" w:hAnsiTheme="majorBidi" w:cstheme="majorBidi"/>
        </w:rPr>
        <w:t>research questions are as follows:</w:t>
      </w:r>
    </w:p>
    <w:p w:rsidR="00B51083" w:rsidRPr="00406369" w:rsidRDefault="00B51083" w:rsidP="00F560E3">
      <w:pPr>
        <w:bidi w:val="0"/>
        <w:jc w:val="both"/>
        <w:outlineLvl w:val="1"/>
        <w:rPr>
          <w:rFonts w:asciiTheme="majorBidi" w:hAnsiTheme="majorBidi" w:cstheme="majorBidi"/>
        </w:rPr>
      </w:pPr>
    </w:p>
    <w:p w:rsidR="0030041C" w:rsidRPr="00406369" w:rsidRDefault="00FC7400" w:rsidP="004C58B6">
      <w:pPr>
        <w:pStyle w:val="ListParagraph"/>
        <w:numPr>
          <w:ilvl w:val="0"/>
          <w:numId w:val="6"/>
        </w:numPr>
        <w:bidi w:val="0"/>
        <w:spacing w:line="240" w:lineRule="auto"/>
        <w:jc w:val="both"/>
        <w:outlineLvl w:val="1"/>
        <w:rPr>
          <w:rFonts w:asciiTheme="majorBidi" w:hAnsiTheme="majorBidi" w:cstheme="majorBidi"/>
          <w:sz w:val="24"/>
          <w:szCs w:val="24"/>
        </w:rPr>
      </w:pPr>
      <w:r w:rsidRPr="00406369">
        <w:rPr>
          <w:rFonts w:asciiTheme="majorBidi" w:hAnsiTheme="majorBidi" w:cstheme="majorBidi"/>
          <w:sz w:val="24"/>
          <w:szCs w:val="24"/>
        </w:rPr>
        <w:t>C</w:t>
      </w:r>
      <w:r w:rsidR="0030041C" w:rsidRPr="00406369">
        <w:rPr>
          <w:rFonts w:asciiTheme="majorBidi" w:hAnsiTheme="majorBidi" w:cstheme="majorBidi"/>
          <w:sz w:val="24"/>
          <w:szCs w:val="24"/>
        </w:rPr>
        <w:t xml:space="preserve">an social tagging sites serve as a quality source for </w:t>
      </w:r>
      <w:r w:rsidR="004C58B6" w:rsidRPr="00406369">
        <w:rPr>
          <w:rFonts w:asciiTheme="majorBidi" w:hAnsiTheme="majorBidi" w:cstheme="majorBidi"/>
          <w:sz w:val="24"/>
          <w:szCs w:val="24"/>
        </w:rPr>
        <w:t xml:space="preserve">mining </w:t>
      </w:r>
      <w:r w:rsidR="00B51083" w:rsidRPr="00406369">
        <w:rPr>
          <w:rFonts w:asciiTheme="majorBidi" w:hAnsiTheme="majorBidi" w:cstheme="majorBidi"/>
          <w:sz w:val="24"/>
          <w:szCs w:val="24"/>
        </w:rPr>
        <w:t>query subtopic</w:t>
      </w:r>
      <w:r w:rsidR="004C58B6" w:rsidRPr="00406369">
        <w:rPr>
          <w:rFonts w:asciiTheme="majorBidi" w:hAnsiTheme="majorBidi" w:cstheme="majorBidi"/>
          <w:sz w:val="24"/>
          <w:szCs w:val="24"/>
        </w:rPr>
        <w:t>s</w:t>
      </w:r>
      <w:r w:rsidR="0030041C" w:rsidRPr="00406369">
        <w:rPr>
          <w:rFonts w:asciiTheme="majorBidi" w:hAnsiTheme="majorBidi" w:cstheme="majorBidi"/>
          <w:sz w:val="24"/>
          <w:szCs w:val="24"/>
        </w:rPr>
        <w:t xml:space="preserve">? </w:t>
      </w:r>
    </w:p>
    <w:p w:rsidR="0030041C" w:rsidRPr="00406369" w:rsidRDefault="00FC7400" w:rsidP="00210543">
      <w:pPr>
        <w:numPr>
          <w:ilvl w:val="0"/>
          <w:numId w:val="6"/>
        </w:numPr>
        <w:bidi w:val="0"/>
        <w:jc w:val="both"/>
        <w:outlineLvl w:val="1"/>
        <w:rPr>
          <w:rFonts w:asciiTheme="majorBidi" w:hAnsiTheme="majorBidi" w:cstheme="majorBidi"/>
        </w:rPr>
      </w:pPr>
      <w:r w:rsidRPr="00406369">
        <w:rPr>
          <w:rFonts w:asciiTheme="majorBidi" w:hAnsiTheme="majorBidi" w:cstheme="majorBidi"/>
        </w:rPr>
        <w:t>C</w:t>
      </w:r>
      <w:r w:rsidR="00B51083" w:rsidRPr="00406369">
        <w:rPr>
          <w:rFonts w:asciiTheme="majorBidi" w:hAnsiTheme="majorBidi" w:cstheme="majorBidi"/>
        </w:rPr>
        <w:t xml:space="preserve">an result </w:t>
      </w:r>
      <w:r w:rsidR="00BE60C4" w:rsidRPr="00406369">
        <w:rPr>
          <w:rFonts w:asciiTheme="majorBidi" w:hAnsiTheme="majorBidi" w:cstheme="majorBidi"/>
        </w:rPr>
        <w:t>reducing</w:t>
      </w:r>
      <w:r w:rsidR="0030041C" w:rsidRPr="00406369">
        <w:rPr>
          <w:rFonts w:asciiTheme="majorBidi" w:hAnsiTheme="majorBidi" w:cstheme="majorBidi"/>
        </w:rPr>
        <w:t xml:space="preserve"> and </w:t>
      </w:r>
      <w:r w:rsidR="00897585" w:rsidRPr="00406369">
        <w:rPr>
          <w:rFonts w:asciiTheme="majorBidi" w:hAnsiTheme="majorBidi" w:cstheme="majorBidi"/>
        </w:rPr>
        <w:t>re</w:t>
      </w:r>
      <w:r w:rsidR="00BE60C4" w:rsidRPr="00406369">
        <w:rPr>
          <w:rFonts w:asciiTheme="majorBidi" w:hAnsiTheme="majorBidi" w:cstheme="majorBidi"/>
        </w:rPr>
        <w:t>-</w:t>
      </w:r>
      <w:r w:rsidR="0030041C" w:rsidRPr="00406369">
        <w:rPr>
          <w:rFonts w:asciiTheme="majorBidi" w:hAnsiTheme="majorBidi" w:cstheme="majorBidi"/>
        </w:rPr>
        <w:t>ranking</w:t>
      </w:r>
      <w:r w:rsidR="00E2727B">
        <w:rPr>
          <w:rFonts w:asciiTheme="majorBidi" w:hAnsiTheme="majorBidi" w:cstheme="majorBidi"/>
        </w:rPr>
        <w:t>,</w:t>
      </w:r>
      <w:r w:rsidR="0030041C" w:rsidRPr="00406369">
        <w:rPr>
          <w:rFonts w:asciiTheme="majorBidi" w:hAnsiTheme="majorBidi" w:cstheme="majorBidi"/>
        </w:rPr>
        <w:t xml:space="preserve"> according to </w:t>
      </w:r>
      <w:r w:rsidR="00BE60C4" w:rsidRPr="00406369">
        <w:rPr>
          <w:rFonts w:asciiTheme="majorBidi" w:hAnsiTheme="majorBidi" w:cstheme="majorBidi"/>
        </w:rPr>
        <w:t xml:space="preserve">query subtopics extracted from </w:t>
      </w:r>
      <w:r w:rsidR="0030041C" w:rsidRPr="00406369">
        <w:rPr>
          <w:rFonts w:asciiTheme="majorBidi" w:hAnsiTheme="majorBidi" w:cstheme="majorBidi"/>
        </w:rPr>
        <w:t>social tag</w:t>
      </w:r>
      <w:r w:rsidR="00B51083" w:rsidRPr="00406369">
        <w:rPr>
          <w:rFonts w:asciiTheme="majorBidi" w:hAnsiTheme="majorBidi" w:cstheme="majorBidi"/>
        </w:rPr>
        <w:t>s</w:t>
      </w:r>
      <w:r w:rsidR="00E2727B">
        <w:rPr>
          <w:rFonts w:asciiTheme="majorBidi" w:hAnsiTheme="majorBidi" w:cstheme="majorBidi"/>
        </w:rPr>
        <w:t>,</w:t>
      </w:r>
      <w:r w:rsidR="0030041C" w:rsidRPr="00406369">
        <w:rPr>
          <w:rFonts w:asciiTheme="majorBidi" w:hAnsiTheme="majorBidi" w:cstheme="majorBidi"/>
        </w:rPr>
        <w:t xml:space="preserve"> improve the accuracy of </w:t>
      </w:r>
      <w:r w:rsidR="00210543" w:rsidRPr="00406369">
        <w:rPr>
          <w:rFonts w:asciiTheme="majorBidi" w:hAnsiTheme="majorBidi" w:cstheme="majorBidi"/>
        </w:rPr>
        <w:t xml:space="preserve">information </w:t>
      </w:r>
      <w:r w:rsidR="00897585" w:rsidRPr="00406369">
        <w:rPr>
          <w:rFonts w:asciiTheme="majorBidi" w:hAnsiTheme="majorBidi" w:cstheme="majorBidi"/>
        </w:rPr>
        <w:t>retrieval</w:t>
      </w:r>
      <w:r w:rsidR="0030041C" w:rsidRPr="00406369">
        <w:rPr>
          <w:rFonts w:asciiTheme="majorBidi" w:hAnsiTheme="majorBidi" w:cstheme="majorBidi"/>
        </w:rPr>
        <w:t>?</w:t>
      </w:r>
    </w:p>
    <w:p w:rsidR="00B51083" w:rsidRPr="00406369" w:rsidRDefault="00B51083" w:rsidP="00F560E3">
      <w:pPr>
        <w:bidi w:val="0"/>
        <w:jc w:val="both"/>
        <w:outlineLvl w:val="1"/>
        <w:rPr>
          <w:rFonts w:asciiTheme="majorBidi" w:hAnsiTheme="majorBidi" w:cstheme="majorBidi"/>
        </w:rPr>
      </w:pPr>
      <w:bookmarkStart w:id="2" w:name="_Toc374815185"/>
    </w:p>
    <w:p w:rsidR="00D156D8" w:rsidRDefault="00897585" w:rsidP="00E36D0A">
      <w:pPr>
        <w:bidi w:val="0"/>
        <w:jc w:val="both"/>
        <w:outlineLvl w:val="1"/>
        <w:rPr>
          <w:rFonts w:asciiTheme="majorBidi" w:hAnsiTheme="majorBidi" w:cstheme="majorBidi"/>
        </w:rPr>
      </w:pPr>
      <w:r w:rsidRPr="00406369">
        <w:rPr>
          <w:rFonts w:asciiTheme="majorBidi" w:hAnsiTheme="majorBidi" w:cstheme="majorBidi"/>
        </w:rPr>
        <w:t>T</w:t>
      </w:r>
      <w:r w:rsidR="0030041C" w:rsidRPr="00406369">
        <w:rPr>
          <w:rFonts w:asciiTheme="majorBidi" w:hAnsiTheme="majorBidi" w:cstheme="majorBidi"/>
        </w:rPr>
        <w:t>o answer these questions</w:t>
      </w:r>
      <w:r w:rsidRPr="00406369">
        <w:rPr>
          <w:rFonts w:asciiTheme="majorBidi" w:hAnsiTheme="majorBidi" w:cstheme="majorBidi"/>
        </w:rPr>
        <w:t>,</w:t>
      </w:r>
      <w:r w:rsidR="0030041C" w:rsidRPr="00406369">
        <w:rPr>
          <w:rFonts w:asciiTheme="majorBidi" w:hAnsiTheme="majorBidi" w:cstheme="majorBidi"/>
        </w:rPr>
        <w:t xml:space="preserve"> we </w:t>
      </w:r>
      <w:r w:rsidR="00B51083" w:rsidRPr="00406369">
        <w:rPr>
          <w:rFonts w:asciiTheme="majorBidi" w:hAnsiTheme="majorBidi" w:cstheme="majorBidi"/>
        </w:rPr>
        <w:t>present</w:t>
      </w:r>
      <w:r w:rsidR="0030041C" w:rsidRPr="00406369">
        <w:rPr>
          <w:rFonts w:asciiTheme="majorBidi" w:hAnsiTheme="majorBidi" w:cstheme="majorBidi"/>
        </w:rPr>
        <w:t xml:space="preserve"> an </w:t>
      </w:r>
      <w:r w:rsidRPr="00406369">
        <w:rPr>
          <w:rFonts w:asciiTheme="majorBidi" w:hAnsiTheme="majorBidi" w:cstheme="majorBidi"/>
        </w:rPr>
        <w:t>algorithm</w:t>
      </w:r>
      <w:r w:rsidR="0030041C" w:rsidRPr="00406369">
        <w:rPr>
          <w:rFonts w:asciiTheme="majorBidi" w:hAnsiTheme="majorBidi" w:cstheme="majorBidi"/>
        </w:rPr>
        <w:t xml:space="preserve"> </w:t>
      </w:r>
      <w:r w:rsidR="00B51083" w:rsidRPr="00406369">
        <w:rPr>
          <w:rFonts w:asciiTheme="majorBidi" w:hAnsiTheme="majorBidi" w:cstheme="majorBidi"/>
        </w:rPr>
        <w:t xml:space="preserve">for mining </w:t>
      </w:r>
      <w:r w:rsidR="00FE2A70" w:rsidRPr="00406369">
        <w:rPr>
          <w:rFonts w:asciiTheme="majorBidi" w:hAnsiTheme="majorBidi" w:cstheme="majorBidi"/>
        </w:rPr>
        <w:t xml:space="preserve">the most popular and discriminative query subtopics </w:t>
      </w:r>
      <w:r w:rsidR="00B51083" w:rsidRPr="00406369">
        <w:rPr>
          <w:rFonts w:asciiTheme="majorBidi" w:hAnsiTheme="majorBidi" w:cstheme="majorBidi"/>
        </w:rPr>
        <w:t>fr</w:t>
      </w:r>
      <w:r w:rsidR="0030041C" w:rsidRPr="00406369">
        <w:rPr>
          <w:rFonts w:asciiTheme="majorBidi" w:hAnsiTheme="majorBidi" w:cstheme="majorBidi"/>
        </w:rPr>
        <w:t xml:space="preserve">om the </w:t>
      </w:r>
      <w:r w:rsidRPr="00406369">
        <w:rPr>
          <w:rFonts w:asciiTheme="majorBidi" w:hAnsiTheme="majorBidi" w:cstheme="majorBidi"/>
        </w:rPr>
        <w:t>tags</w:t>
      </w:r>
      <w:r w:rsidR="0030041C" w:rsidRPr="00406369">
        <w:rPr>
          <w:rFonts w:asciiTheme="majorBidi" w:hAnsiTheme="majorBidi" w:cstheme="majorBidi"/>
        </w:rPr>
        <w:t xml:space="preserve"> </w:t>
      </w:r>
      <w:r w:rsidR="00FE2A70" w:rsidRPr="00406369">
        <w:rPr>
          <w:rFonts w:asciiTheme="majorBidi" w:hAnsiTheme="majorBidi" w:cstheme="majorBidi"/>
        </w:rPr>
        <w:t xml:space="preserve">of </w:t>
      </w:r>
      <w:r w:rsidR="00253433">
        <w:rPr>
          <w:rFonts w:asciiTheme="majorBidi" w:hAnsiTheme="majorBidi" w:cstheme="majorBidi"/>
        </w:rPr>
        <w:t>Web</w:t>
      </w:r>
      <w:r w:rsidR="00FE2A70" w:rsidRPr="00406369">
        <w:rPr>
          <w:rFonts w:asciiTheme="majorBidi" w:hAnsiTheme="majorBidi" w:cstheme="majorBidi"/>
        </w:rPr>
        <w:t xml:space="preserve"> pages </w:t>
      </w:r>
      <w:r w:rsidRPr="00406369">
        <w:rPr>
          <w:rFonts w:asciiTheme="majorBidi" w:hAnsiTheme="majorBidi" w:cstheme="majorBidi"/>
        </w:rPr>
        <w:t>on</w:t>
      </w:r>
      <w:r w:rsidR="0030041C" w:rsidRPr="00406369">
        <w:rPr>
          <w:rFonts w:asciiTheme="majorBidi" w:hAnsiTheme="majorBidi" w:cstheme="majorBidi"/>
        </w:rPr>
        <w:t xml:space="preserve"> </w:t>
      </w:r>
      <w:r w:rsidRPr="00406369">
        <w:rPr>
          <w:rFonts w:asciiTheme="majorBidi" w:hAnsiTheme="majorBidi" w:cstheme="majorBidi"/>
        </w:rPr>
        <w:t>social</w:t>
      </w:r>
      <w:r w:rsidR="0030041C" w:rsidRPr="00406369">
        <w:rPr>
          <w:rFonts w:asciiTheme="majorBidi" w:hAnsiTheme="majorBidi" w:cstheme="majorBidi"/>
        </w:rPr>
        <w:t xml:space="preserve"> bookmarking sites.</w:t>
      </w:r>
      <w:r w:rsidR="0039340A" w:rsidRPr="00406369">
        <w:rPr>
          <w:rFonts w:asciiTheme="majorBidi" w:hAnsiTheme="majorBidi" w:cstheme="majorBidi"/>
        </w:rPr>
        <w:t xml:space="preserve"> </w:t>
      </w:r>
      <w:r w:rsidR="00784652" w:rsidRPr="00406369">
        <w:rPr>
          <w:rFonts w:asciiTheme="majorBidi" w:hAnsiTheme="majorBidi" w:cstheme="majorBidi"/>
        </w:rPr>
        <w:t>We hypothesize that social tags</w:t>
      </w:r>
      <w:r w:rsidR="00B5216A" w:rsidRPr="00406369">
        <w:rPr>
          <w:rFonts w:asciiTheme="majorBidi" w:hAnsiTheme="majorBidi" w:cstheme="majorBidi"/>
        </w:rPr>
        <w:t>,</w:t>
      </w:r>
      <w:r w:rsidR="00784652" w:rsidRPr="00406369">
        <w:rPr>
          <w:rFonts w:asciiTheme="majorBidi" w:hAnsiTheme="majorBidi" w:cstheme="majorBidi"/>
        </w:rPr>
        <w:t xml:space="preserve"> after filtering and re</w:t>
      </w:r>
      <w:r w:rsidR="00AD030E" w:rsidRPr="00406369">
        <w:rPr>
          <w:rFonts w:asciiTheme="majorBidi" w:hAnsiTheme="majorBidi" w:cstheme="majorBidi"/>
        </w:rPr>
        <w:t>-</w:t>
      </w:r>
      <w:r w:rsidR="00784652" w:rsidRPr="00406369">
        <w:rPr>
          <w:rFonts w:asciiTheme="majorBidi" w:hAnsiTheme="majorBidi" w:cstheme="majorBidi"/>
        </w:rPr>
        <w:t>ranking</w:t>
      </w:r>
      <w:r w:rsidR="00B5216A" w:rsidRPr="00406369">
        <w:rPr>
          <w:rFonts w:asciiTheme="majorBidi" w:hAnsiTheme="majorBidi" w:cstheme="majorBidi"/>
        </w:rPr>
        <w:t>,</w:t>
      </w:r>
      <w:r w:rsidR="00784652" w:rsidRPr="00406369">
        <w:rPr>
          <w:rFonts w:asciiTheme="majorBidi" w:hAnsiTheme="majorBidi" w:cstheme="majorBidi"/>
        </w:rPr>
        <w:t xml:space="preserve"> can represent </w:t>
      </w:r>
      <w:r w:rsidR="00FD5E9C" w:rsidRPr="00406369">
        <w:rPr>
          <w:rFonts w:asciiTheme="majorBidi" w:hAnsiTheme="majorBidi" w:cstheme="majorBidi"/>
        </w:rPr>
        <w:t xml:space="preserve">a comprehensive set of </w:t>
      </w:r>
      <w:r w:rsidR="00784652" w:rsidRPr="00406369">
        <w:rPr>
          <w:rFonts w:asciiTheme="majorBidi" w:hAnsiTheme="majorBidi" w:cstheme="majorBidi"/>
        </w:rPr>
        <w:t>subtopics of the query.</w:t>
      </w:r>
      <w:r w:rsidR="00453F1A" w:rsidRPr="00406369">
        <w:rPr>
          <w:rFonts w:asciiTheme="majorBidi" w:hAnsiTheme="majorBidi" w:cstheme="majorBidi"/>
        </w:rPr>
        <w:t xml:space="preserve"> </w:t>
      </w:r>
      <w:r w:rsidR="0030041C" w:rsidRPr="00406369">
        <w:rPr>
          <w:rFonts w:asciiTheme="majorBidi" w:hAnsiTheme="majorBidi" w:cstheme="majorBidi"/>
        </w:rPr>
        <w:t>These subt</w:t>
      </w:r>
      <w:r w:rsidR="00273E65" w:rsidRPr="00406369">
        <w:rPr>
          <w:rFonts w:asciiTheme="majorBidi" w:hAnsiTheme="majorBidi" w:cstheme="majorBidi"/>
        </w:rPr>
        <w:t>o</w:t>
      </w:r>
      <w:r w:rsidR="0030041C" w:rsidRPr="00406369">
        <w:rPr>
          <w:rFonts w:asciiTheme="majorBidi" w:hAnsiTheme="majorBidi" w:cstheme="majorBidi"/>
        </w:rPr>
        <w:t>pics will re</w:t>
      </w:r>
      <w:r w:rsidR="00273E65" w:rsidRPr="00406369">
        <w:rPr>
          <w:rFonts w:asciiTheme="majorBidi" w:hAnsiTheme="majorBidi" w:cstheme="majorBidi"/>
        </w:rPr>
        <w:t xml:space="preserve">flect the </w:t>
      </w:r>
      <w:r w:rsidR="00453F1A" w:rsidRPr="00406369">
        <w:rPr>
          <w:rFonts w:asciiTheme="majorBidi" w:hAnsiTheme="majorBidi" w:cstheme="majorBidi"/>
        </w:rPr>
        <w:t xml:space="preserve">aggregated </w:t>
      </w:r>
      <w:r w:rsidR="00453F1A" w:rsidRPr="000B5E1B">
        <w:rPr>
          <w:rFonts w:asciiTheme="majorBidi" w:hAnsiTheme="majorBidi" w:cstheme="majorBidi"/>
          <w:i/>
        </w:rPr>
        <w:t>wisdom of crowds</w:t>
      </w:r>
      <w:r w:rsidR="00FE2A70" w:rsidRPr="00406369">
        <w:rPr>
          <w:rFonts w:asciiTheme="majorBidi" w:hAnsiTheme="majorBidi" w:cstheme="majorBidi"/>
        </w:rPr>
        <w:t xml:space="preserve"> </w:t>
      </w:r>
      <w:r w:rsidR="0030041C" w:rsidRPr="00406369">
        <w:rPr>
          <w:rFonts w:asciiTheme="majorBidi" w:hAnsiTheme="majorBidi" w:cstheme="majorBidi"/>
        </w:rPr>
        <w:t xml:space="preserve">description of </w:t>
      </w:r>
      <w:r w:rsidR="00B5216A" w:rsidRPr="00406369">
        <w:rPr>
          <w:rFonts w:asciiTheme="majorBidi" w:hAnsiTheme="majorBidi" w:cstheme="majorBidi"/>
        </w:rPr>
        <w:t>the</w:t>
      </w:r>
      <w:r w:rsidR="0030041C" w:rsidRPr="00406369">
        <w:rPr>
          <w:rFonts w:asciiTheme="majorBidi" w:hAnsiTheme="majorBidi" w:cstheme="majorBidi"/>
        </w:rPr>
        <w:t xml:space="preserve"> </w:t>
      </w:r>
      <w:r w:rsidR="00253433">
        <w:rPr>
          <w:rFonts w:asciiTheme="majorBidi" w:hAnsiTheme="majorBidi" w:cstheme="majorBidi"/>
        </w:rPr>
        <w:t>Web</w:t>
      </w:r>
      <w:r w:rsidR="00273E65" w:rsidRPr="00406369">
        <w:rPr>
          <w:rFonts w:asciiTheme="majorBidi" w:hAnsiTheme="majorBidi" w:cstheme="majorBidi"/>
        </w:rPr>
        <w:t xml:space="preserve"> </w:t>
      </w:r>
      <w:r w:rsidR="0030041C" w:rsidRPr="00406369">
        <w:rPr>
          <w:rFonts w:asciiTheme="majorBidi" w:hAnsiTheme="majorBidi" w:cstheme="majorBidi"/>
        </w:rPr>
        <w:t>document</w:t>
      </w:r>
      <w:r w:rsidR="00545FE9" w:rsidRPr="00406369">
        <w:rPr>
          <w:rFonts w:asciiTheme="majorBidi" w:hAnsiTheme="majorBidi" w:cstheme="majorBidi"/>
        </w:rPr>
        <w:t>.</w:t>
      </w:r>
      <w:r w:rsidR="003C057E" w:rsidRPr="00406369">
        <w:rPr>
          <w:rFonts w:asciiTheme="majorBidi" w:hAnsiTheme="majorBidi" w:cstheme="majorBidi"/>
        </w:rPr>
        <w:t xml:space="preserve"> </w:t>
      </w:r>
    </w:p>
    <w:p w:rsidR="00D156D8" w:rsidRDefault="00D156D8" w:rsidP="00D156D8">
      <w:pPr>
        <w:bidi w:val="0"/>
        <w:jc w:val="both"/>
        <w:outlineLvl w:val="1"/>
        <w:rPr>
          <w:rFonts w:asciiTheme="majorBidi" w:hAnsiTheme="majorBidi" w:cstheme="majorBidi"/>
        </w:rPr>
      </w:pPr>
    </w:p>
    <w:p w:rsidR="00090614" w:rsidRPr="00406369" w:rsidRDefault="003C057E" w:rsidP="00D156D8">
      <w:pPr>
        <w:bidi w:val="0"/>
        <w:jc w:val="both"/>
        <w:outlineLvl w:val="1"/>
        <w:rPr>
          <w:rFonts w:asciiTheme="majorBidi" w:hAnsiTheme="majorBidi" w:cstheme="majorBidi"/>
        </w:rPr>
      </w:pPr>
      <w:r w:rsidRPr="00406369">
        <w:rPr>
          <w:rFonts w:asciiTheme="majorBidi" w:hAnsiTheme="majorBidi" w:cstheme="majorBidi"/>
        </w:rPr>
        <w:t>Once identified, the</w:t>
      </w:r>
      <w:r w:rsidR="005C0A05">
        <w:rPr>
          <w:rFonts w:asciiTheme="majorBidi" w:hAnsiTheme="majorBidi" w:cstheme="majorBidi"/>
        </w:rPr>
        <w:t>se</w:t>
      </w:r>
      <w:r w:rsidRPr="00406369">
        <w:rPr>
          <w:rFonts w:asciiTheme="majorBidi" w:hAnsiTheme="majorBidi" w:cstheme="majorBidi"/>
        </w:rPr>
        <w:t xml:space="preserve"> subtop</w:t>
      </w:r>
      <w:r w:rsidR="00EA0A76" w:rsidRPr="00406369">
        <w:rPr>
          <w:rFonts w:asciiTheme="majorBidi" w:hAnsiTheme="majorBidi" w:cstheme="majorBidi"/>
        </w:rPr>
        <w:t>ics can be used to reformulate</w:t>
      </w:r>
      <w:r w:rsidRPr="00406369">
        <w:rPr>
          <w:rFonts w:asciiTheme="majorBidi" w:hAnsiTheme="majorBidi" w:cstheme="majorBidi"/>
        </w:rPr>
        <w:t xml:space="preserve"> the query by substituting its more general and short formulation with the concrete selected subtopics. </w:t>
      </w:r>
      <w:r w:rsidR="00E4370B" w:rsidRPr="00406369">
        <w:rPr>
          <w:rFonts w:asciiTheme="majorBidi" w:hAnsiTheme="majorBidi" w:cstheme="majorBidi"/>
        </w:rPr>
        <w:t xml:space="preserve">Each subtopic is assigned a weight that determines its importance for the query. </w:t>
      </w:r>
      <w:r w:rsidRPr="00406369">
        <w:rPr>
          <w:rFonts w:asciiTheme="majorBidi" w:hAnsiTheme="majorBidi" w:cstheme="majorBidi"/>
        </w:rPr>
        <w:t>Further, the obtained results have to be re-ranked according to their relevance to the new query (consisting of the original query's subtopics).</w:t>
      </w:r>
      <w:r w:rsidR="00E4370B" w:rsidRPr="00406369">
        <w:rPr>
          <w:rFonts w:asciiTheme="majorBidi" w:hAnsiTheme="majorBidi" w:cstheme="majorBidi"/>
        </w:rPr>
        <w:t xml:space="preserve"> To estimate the importance of a subtopic to a query and of a result to subtopic</w:t>
      </w:r>
      <w:r w:rsidR="00B61EA8">
        <w:rPr>
          <w:rFonts w:asciiTheme="majorBidi" w:hAnsiTheme="majorBidi" w:cstheme="majorBidi"/>
        </w:rPr>
        <w:t>,</w:t>
      </w:r>
      <w:r w:rsidR="00E4370B" w:rsidRPr="00406369">
        <w:rPr>
          <w:rFonts w:asciiTheme="majorBidi" w:hAnsiTheme="majorBidi" w:cstheme="majorBidi"/>
        </w:rPr>
        <w:t xml:space="preserve"> various measures were developed and comparatively tested. </w:t>
      </w:r>
    </w:p>
    <w:p w:rsidR="00545FE9" w:rsidRPr="00406369" w:rsidRDefault="00545FE9" w:rsidP="00F560E3">
      <w:pPr>
        <w:bidi w:val="0"/>
        <w:jc w:val="both"/>
        <w:outlineLvl w:val="1"/>
        <w:rPr>
          <w:rFonts w:asciiTheme="majorBidi" w:hAnsiTheme="majorBidi" w:cstheme="majorBidi"/>
        </w:rPr>
      </w:pPr>
    </w:p>
    <w:bookmarkEnd w:id="2"/>
    <w:p w:rsidR="0030041C" w:rsidRPr="00406369" w:rsidRDefault="0030041C" w:rsidP="00F560E3">
      <w:pPr>
        <w:bidi w:val="0"/>
        <w:jc w:val="both"/>
        <w:outlineLvl w:val="1"/>
        <w:rPr>
          <w:rFonts w:asciiTheme="majorBidi" w:hAnsiTheme="majorBidi" w:cstheme="majorBidi"/>
        </w:rPr>
      </w:pPr>
      <w:r w:rsidRPr="00406369">
        <w:rPr>
          <w:rFonts w:asciiTheme="majorBidi" w:hAnsiTheme="majorBidi" w:cstheme="majorBidi"/>
        </w:rPr>
        <w:t>In</w:t>
      </w:r>
      <w:r w:rsidR="00273E65" w:rsidRPr="00406369">
        <w:rPr>
          <w:rFonts w:asciiTheme="majorBidi" w:hAnsiTheme="majorBidi" w:cstheme="majorBidi"/>
        </w:rPr>
        <w:t xml:space="preserve"> addition, we have developed an </w:t>
      </w:r>
      <w:r w:rsidRPr="00406369">
        <w:rPr>
          <w:rFonts w:asciiTheme="majorBidi" w:hAnsiTheme="majorBidi" w:cstheme="majorBidi"/>
        </w:rPr>
        <w:t>automat</w:t>
      </w:r>
      <w:r w:rsidR="00273E65" w:rsidRPr="00406369">
        <w:rPr>
          <w:rFonts w:asciiTheme="majorBidi" w:hAnsiTheme="majorBidi" w:cstheme="majorBidi"/>
        </w:rPr>
        <w:t>ed</w:t>
      </w:r>
      <w:r w:rsidRPr="00406369">
        <w:rPr>
          <w:rFonts w:asciiTheme="majorBidi" w:hAnsiTheme="majorBidi" w:cstheme="majorBidi"/>
        </w:rPr>
        <w:t xml:space="preserve"> </w:t>
      </w:r>
      <w:r w:rsidR="00273E65" w:rsidRPr="00406369">
        <w:rPr>
          <w:rFonts w:asciiTheme="majorBidi" w:hAnsiTheme="majorBidi" w:cstheme="majorBidi"/>
        </w:rPr>
        <w:t>method</w:t>
      </w:r>
      <w:r w:rsidRPr="00406369">
        <w:rPr>
          <w:rFonts w:asciiTheme="majorBidi" w:hAnsiTheme="majorBidi" w:cstheme="majorBidi"/>
        </w:rPr>
        <w:t xml:space="preserve"> </w:t>
      </w:r>
      <w:r w:rsidR="00273E65" w:rsidRPr="00406369">
        <w:rPr>
          <w:rFonts w:asciiTheme="majorBidi" w:hAnsiTheme="majorBidi" w:cstheme="majorBidi"/>
        </w:rPr>
        <w:t>to evaluate</w:t>
      </w:r>
      <w:r w:rsidRPr="00406369">
        <w:rPr>
          <w:rFonts w:asciiTheme="majorBidi" w:hAnsiTheme="majorBidi" w:cstheme="majorBidi"/>
        </w:rPr>
        <w:t xml:space="preserve"> the </w:t>
      </w:r>
      <w:r w:rsidR="00F643AD" w:rsidRPr="00406369">
        <w:rPr>
          <w:rFonts w:asciiTheme="majorBidi" w:hAnsiTheme="majorBidi" w:cstheme="majorBidi"/>
        </w:rPr>
        <w:t>minim</w:t>
      </w:r>
      <w:r w:rsidR="0010562A">
        <w:rPr>
          <w:rFonts w:asciiTheme="majorBidi" w:hAnsiTheme="majorBidi" w:cstheme="majorBidi"/>
        </w:rPr>
        <w:t>um</w:t>
      </w:r>
      <w:r w:rsidR="00F643AD" w:rsidRPr="00406369">
        <w:rPr>
          <w:rFonts w:asciiTheme="majorBidi" w:hAnsiTheme="majorBidi" w:cstheme="majorBidi"/>
        </w:rPr>
        <w:t xml:space="preserve"> </w:t>
      </w:r>
      <w:r w:rsidRPr="00406369">
        <w:rPr>
          <w:rFonts w:asciiTheme="majorBidi" w:hAnsiTheme="majorBidi" w:cstheme="majorBidi"/>
        </w:rPr>
        <w:t xml:space="preserve">potential </w:t>
      </w:r>
      <w:r w:rsidR="00273E65" w:rsidRPr="00406369">
        <w:rPr>
          <w:rFonts w:asciiTheme="majorBidi" w:hAnsiTheme="majorBidi" w:cstheme="majorBidi"/>
        </w:rPr>
        <w:t>of</w:t>
      </w:r>
      <w:r w:rsidRPr="00406369">
        <w:rPr>
          <w:rFonts w:asciiTheme="majorBidi" w:hAnsiTheme="majorBidi" w:cstheme="majorBidi"/>
        </w:rPr>
        <w:t xml:space="preserve"> </w:t>
      </w:r>
      <w:proofErr w:type="spellStart"/>
      <w:r w:rsidR="00B51083" w:rsidRPr="00406369">
        <w:rPr>
          <w:rFonts w:asciiTheme="majorBidi" w:hAnsiTheme="majorBidi" w:cstheme="majorBidi"/>
        </w:rPr>
        <w:t>utili</w:t>
      </w:r>
      <w:r w:rsidR="0010562A">
        <w:rPr>
          <w:rFonts w:asciiTheme="majorBidi" w:hAnsiTheme="majorBidi" w:cstheme="majorBidi"/>
        </w:rPr>
        <w:t>s</w:t>
      </w:r>
      <w:r w:rsidR="00B51083" w:rsidRPr="00406369">
        <w:rPr>
          <w:rFonts w:asciiTheme="majorBidi" w:hAnsiTheme="majorBidi" w:cstheme="majorBidi"/>
        </w:rPr>
        <w:t>ing</w:t>
      </w:r>
      <w:proofErr w:type="spellEnd"/>
      <w:r w:rsidR="00B51083" w:rsidRPr="00406369">
        <w:rPr>
          <w:rFonts w:asciiTheme="majorBidi" w:hAnsiTheme="majorBidi" w:cstheme="majorBidi"/>
        </w:rPr>
        <w:t xml:space="preserve"> subtopics</w:t>
      </w:r>
      <w:r w:rsidRPr="00406369">
        <w:rPr>
          <w:rFonts w:asciiTheme="majorBidi" w:hAnsiTheme="majorBidi" w:cstheme="majorBidi"/>
        </w:rPr>
        <w:t xml:space="preserve"> </w:t>
      </w:r>
      <w:r w:rsidR="00273E65" w:rsidRPr="00406369">
        <w:rPr>
          <w:rFonts w:asciiTheme="majorBidi" w:hAnsiTheme="majorBidi" w:cstheme="majorBidi"/>
        </w:rPr>
        <w:t>generated</w:t>
      </w:r>
      <w:r w:rsidRPr="00406369">
        <w:rPr>
          <w:rFonts w:asciiTheme="majorBidi" w:hAnsiTheme="majorBidi" w:cstheme="majorBidi"/>
        </w:rPr>
        <w:t xml:space="preserve"> by </w:t>
      </w:r>
      <w:r w:rsidR="00273E65" w:rsidRPr="00406369">
        <w:rPr>
          <w:rFonts w:asciiTheme="majorBidi" w:hAnsiTheme="majorBidi" w:cstheme="majorBidi"/>
        </w:rPr>
        <w:t>social</w:t>
      </w:r>
      <w:r w:rsidRPr="00406369">
        <w:rPr>
          <w:rFonts w:asciiTheme="majorBidi" w:hAnsiTheme="majorBidi" w:cstheme="majorBidi"/>
        </w:rPr>
        <w:t xml:space="preserve"> tag</w:t>
      </w:r>
      <w:r w:rsidR="00B51083" w:rsidRPr="00406369">
        <w:rPr>
          <w:rFonts w:asciiTheme="majorBidi" w:hAnsiTheme="majorBidi" w:cstheme="majorBidi"/>
        </w:rPr>
        <w:t>s</w:t>
      </w:r>
      <w:r w:rsidRPr="00406369">
        <w:rPr>
          <w:rFonts w:asciiTheme="majorBidi" w:hAnsiTheme="majorBidi" w:cstheme="majorBidi"/>
        </w:rPr>
        <w:t xml:space="preserve"> for </w:t>
      </w:r>
      <w:r w:rsidR="00B51083" w:rsidRPr="00406369">
        <w:rPr>
          <w:rFonts w:asciiTheme="majorBidi" w:hAnsiTheme="majorBidi" w:cstheme="majorBidi"/>
        </w:rPr>
        <w:t>enhancing</w:t>
      </w:r>
      <w:r w:rsidR="00273E65" w:rsidRPr="00406369">
        <w:rPr>
          <w:rFonts w:asciiTheme="majorBidi" w:hAnsiTheme="majorBidi" w:cstheme="majorBidi"/>
        </w:rPr>
        <w:t xml:space="preserve"> retrieval</w:t>
      </w:r>
      <w:r w:rsidRPr="00406369">
        <w:rPr>
          <w:rFonts w:asciiTheme="majorBidi" w:hAnsiTheme="majorBidi" w:cstheme="majorBidi"/>
        </w:rPr>
        <w:t xml:space="preserve"> results. The </w:t>
      </w:r>
      <w:r w:rsidR="00273E65" w:rsidRPr="00406369">
        <w:rPr>
          <w:rFonts w:asciiTheme="majorBidi" w:hAnsiTheme="majorBidi" w:cstheme="majorBidi"/>
        </w:rPr>
        <w:t>method is based on filt</w:t>
      </w:r>
      <w:r w:rsidRPr="00406369">
        <w:rPr>
          <w:rFonts w:asciiTheme="majorBidi" w:hAnsiTheme="majorBidi" w:cstheme="majorBidi"/>
        </w:rPr>
        <w:t xml:space="preserve">ering </w:t>
      </w:r>
      <w:r w:rsidR="003C057E" w:rsidRPr="00406369">
        <w:rPr>
          <w:rFonts w:asciiTheme="majorBidi" w:hAnsiTheme="majorBidi" w:cstheme="majorBidi"/>
        </w:rPr>
        <w:t xml:space="preserve">out </w:t>
      </w:r>
      <w:r w:rsidRPr="00406369">
        <w:rPr>
          <w:rFonts w:asciiTheme="majorBidi" w:hAnsiTheme="majorBidi" w:cstheme="majorBidi"/>
        </w:rPr>
        <w:t xml:space="preserve">the </w:t>
      </w:r>
      <w:r w:rsidR="003C057E" w:rsidRPr="00406369">
        <w:rPr>
          <w:rFonts w:asciiTheme="majorBidi" w:hAnsiTheme="majorBidi" w:cstheme="majorBidi"/>
        </w:rPr>
        <w:t xml:space="preserve">least relevant </w:t>
      </w:r>
      <w:r w:rsidRPr="00406369">
        <w:rPr>
          <w:rFonts w:asciiTheme="majorBidi" w:hAnsiTheme="majorBidi" w:cstheme="majorBidi"/>
        </w:rPr>
        <w:t xml:space="preserve">subtopics </w:t>
      </w:r>
      <w:r w:rsidR="003C057E" w:rsidRPr="00406369">
        <w:rPr>
          <w:rFonts w:asciiTheme="majorBidi" w:hAnsiTheme="majorBidi" w:cstheme="majorBidi"/>
        </w:rPr>
        <w:t xml:space="preserve">of the query </w:t>
      </w:r>
      <w:r w:rsidRPr="00406369">
        <w:rPr>
          <w:rFonts w:asciiTheme="majorBidi" w:hAnsiTheme="majorBidi" w:cstheme="majorBidi"/>
        </w:rPr>
        <w:t xml:space="preserve">and </w:t>
      </w:r>
      <w:r w:rsidR="00273E65" w:rsidRPr="00406369">
        <w:rPr>
          <w:rFonts w:asciiTheme="majorBidi" w:hAnsiTheme="majorBidi" w:cstheme="majorBidi"/>
        </w:rPr>
        <w:t xml:space="preserve">the </w:t>
      </w:r>
      <w:r w:rsidRPr="00406369">
        <w:rPr>
          <w:rFonts w:asciiTheme="majorBidi" w:hAnsiTheme="majorBidi" w:cstheme="majorBidi"/>
        </w:rPr>
        <w:t xml:space="preserve">results </w:t>
      </w:r>
      <w:r w:rsidR="00273E65" w:rsidRPr="00406369">
        <w:rPr>
          <w:rFonts w:asciiTheme="majorBidi" w:hAnsiTheme="majorBidi" w:cstheme="majorBidi"/>
        </w:rPr>
        <w:t>linked to them</w:t>
      </w:r>
      <w:r w:rsidR="00253F38">
        <w:rPr>
          <w:rFonts w:asciiTheme="majorBidi" w:hAnsiTheme="majorBidi" w:cstheme="majorBidi"/>
        </w:rPr>
        <w:t>,</w:t>
      </w:r>
      <w:r w:rsidR="00273E65" w:rsidRPr="00406369">
        <w:rPr>
          <w:rFonts w:asciiTheme="majorBidi" w:hAnsiTheme="majorBidi" w:cstheme="majorBidi"/>
        </w:rPr>
        <w:t xml:space="preserve"> </w:t>
      </w:r>
      <w:r w:rsidRPr="00406369">
        <w:rPr>
          <w:rFonts w:asciiTheme="majorBidi" w:hAnsiTheme="majorBidi" w:cstheme="majorBidi"/>
        </w:rPr>
        <w:t>and re</w:t>
      </w:r>
      <w:r w:rsidR="00F643AD" w:rsidRPr="00406369">
        <w:rPr>
          <w:rFonts w:asciiTheme="majorBidi" w:hAnsiTheme="majorBidi" w:cstheme="majorBidi"/>
        </w:rPr>
        <w:t>-</w:t>
      </w:r>
      <w:r w:rsidR="00445B03" w:rsidRPr="00406369">
        <w:rPr>
          <w:rFonts w:asciiTheme="majorBidi" w:hAnsiTheme="majorBidi" w:cstheme="majorBidi"/>
        </w:rPr>
        <w:t>rank</w:t>
      </w:r>
      <w:r w:rsidR="00034F21" w:rsidRPr="00406369">
        <w:rPr>
          <w:rFonts w:asciiTheme="majorBidi" w:hAnsiTheme="majorBidi" w:cstheme="majorBidi"/>
        </w:rPr>
        <w:t>ing</w:t>
      </w:r>
      <w:r w:rsidR="003C057E" w:rsidRPr="00406369">
        <w:rPr>
          <w:rFonts w:asciiTheme="majorBidi" w:hAnsiTheme="majorBidi" w:cstheme="majorBidi"/>
        </w:rPr>
        <w:t xml:space="preserve"> the re</w:t>
      </w:r>
      <w:r w:rsidR="00253F38">
        <w:rPr>
          <w:rFonts w:asciiTheme="majorBidi" w:hAnsiTheme="majorBidi" w:cstheme="majorBidi"/>
        </w:rPr>
        <w:t>maining</w:t>
      </w:r>
      <w:r w:rsidR="003C057E" w:rsidRPr="00406369">
        <w:rPr>
          <w:rFonts w:asciiTheme="majorBidi" w:hAnsiTheme="majorBidi" w:cstheme="majorBidi"/>
        </w:rPr>
        <w:t xml:space="preserve"> results</w:t>
      </w:r>
      <w:r w:rsidR="000A1975" w:rsidRPr="00406369">
        <w:rPr>
          <w:rFonts w:asciiTheme="majorBidi" w:hAnsiTheme="majorBidi" w:cstheme="majorBidi"/>
        </w:rPr>
        <w:t xml:space="preserve">. </w:t>
      </w:r>
      <w:r w:rsidR="00273E65" w:rsidRPr="00406369">
        <w:rPr>
          <w:rFonts w:asciiTheme="majorBidi" w:hAnsiTheme="majorBidi" w:cstheme="majorBidi"/>
        </w:rPr>
        <w:t xml:space="preserve">In the future, </w:t>
      </w:r>
      <w:r w:rsidRPr="00406369">
        <w:rPr>
          <w:rFonts w:asciiTheme="majorBidi" w:hAnsiTheme="majorBidi" w:cstheme="majorBidi"/>
        </w:rPr>
        <w:t>it will</w:t>
      </w:r>
      <w:r w:rsidR="00273E65" w:rsidRPr="00406369">
        <w:rPr>
          <w:rFonts w:asciiTheme="majorBidi" w:hAnsiTheme="majorBidi" w:cstheme="majorBidi"/>
        </w:rPr>
        <w:t xml:space="preserve"> </w:t>
      </w:r>
      <w:r w:rsidRPr="00406369">
        <w:rPr>
          <w:rFonts w:asciiTheme="majorBidi" w:hAnsiTheme="majorBidi" w:cstheme="majorBidi"/>
        </w:rPr>
        <w:t xml:space="preserve">be possible to develop </w:t>
      </w:r>
      <w:r w:rsidR="00273E65" w:rsidRPr="00406369">
        <w:rPr>
          <w:rFonts w:asciiTheme="majorBidi" w:hAnsiTheme="majorBidi" w:cstheme="majorBidi"/>
        </w:rPr>
        <w:t>an interactive user interface that</w:t>
      </w:r>
      <w:r w:rsidRPr="00406369">
        <w:rPr>
          <w:rFonts w:asciiTheme="majorBidi" w:hAnsiTheme="majorBidi" w:cstheme="majorBidi"/>
        </w:rPr>
        <w:t xml:space="preserve"> will present query</w:t>
      </w:r>
      <w:r w:rsidR="00273E65" w:rsidRPr="00406369">
        <w:rPr>
          <w:rFonts w:asciiTheme="majorBidi" w:hAnsiTheme="majorBidi" w:cstheme="majorBidi"/>
        </w:rPr>
        <w:t xml:space="preserve"> subtopics and allow</w:t>
      </w:r>
      <w:r w:rsidRPr="00406369">
        <w:rPr>
          <w:rFonts w:asciiTheme="majorBidi" w:hAnsiTheme="majorBidi" w:cstheme="majorBidi"/>
        </w:rPr>
        <w:t xml:space="preserve"> </w:t>
      </w:r>
      <w:r w:rsidR="00273E65" w:rsidRPr="00406369">
        <w:rPr>
          <w:rFonts w:asciiTheme="majorBidi" w:hAnsiTheme="majorBidi" w:cstheme="majorBidi"/>
        </w:rPr>
        <w:t>users to</w:t>
      </w:r>
      <w:r w:rsidRPr="00406369">
        <w:rPr>
          <w:rFonts w:asciiTheme="majorBidi" w:hAnsiTheme="majorBidi" w:cstheme="majorBidi"/>
        </w:rPr>
        <w:t xml:space="preserve"> filter </w:t>
      </w:r>
      <w:r w:rsidR="00453F1A" w:rsidRPr="00406369">
        <w:rPr>
          <w:rFonts w:asciiTheme="majorBidi" w:hAnsiTheme="majorBidi" w:cstheme="majorBidi"/>
        </w:rPr>
        <w:t xml:space="preserve">out </w:t>
      </w:r>
      <w:r w:rsidRPr="00406369">
        <w:rPr>
          <w:rFonts w:asciiTheme="majorBidi" w:hAnsiTheme="majorBidi" w:cstheme="majorBidi"/>
        </w:rPr>
        <w:t>subt</w:t>
      </w:r>
      <w:r w:rsidR="00273E65" w:rsidRPr="00406369">
        <w:rPr>
          <w:rFonts w:asciiTheme="majorBidi" w:hAnsiTheme="majorBidi" w:cstheme="majorBidi"/>
        </w:rPr>
        <w:t>o</w:t>
      </w:r>
      <w:r w:rsidRPr="00406369">
        <w:rPr>
          <w:rFonts w:asciiTheme="majorBidi" w:hAnsiTheme="majorBidi" w:cstheme="majorBidi"/>
        </w:rPr>
        <w:t xml:space="preserve">pics that do not interest </w:t>
      </w:r>
      <w:r w:rsidR="00273E65" w:rsidRPr="00406369">
        <w:rPr>
          <w:rFonts w:asciiTheme="majorBidi" w:hAnsiTheme="majorBidi" w:cstheme="majorBidi"/>
        </w:rPr>
        <w:t>them</w:t>
      </w:r>
      <w:r w:rsidRPr="00406369">
        <w:rPr>
          <w:rFonts w:asciiTheme="majorBidi" w:hAnsiTheme="majorBidi" w:cstheme="majorBidi"/>
        </w:rPr>
        <w:t xml:space="preserve">. We expect that </w:t>
      </w:r>
      <w:r w:rsidR="00273E65" w:rsidRPr="00406369">
        <w:rPr>
          <w:rFonts w:asciiTheme="majorBidi" w:hAnsiTheme="majorBidi" w:cstheme="majorBidi"/>
        </w:rPr>
        <w:t xml:space="preserve">user selected subtopics will produce even better results than our </w:t>
      </w:r>
      <w:r w:rsidR="00B51083" w:rsidRPr="00406369">
        <w:rPr>
          <w:rFonts w:asciiTheme="majorBidi" w:hAnsiTheme="majorBidi" w:cstheme="majorBidi"/>
        </w:rPr>
        <w:t>automated</w:t>
      </w:r>
      <w:r w:rsidR="00273E65" w:rsidRPr="00406369">
        <w:rPr>
          <w:rFonts w:asciiTheme="majorBidi" w:hAnsiTheme="majorBidi" w:cstheme="majorBidi"/>
        </w:rPr>
        <w:t xml:space="preserve"> system.</w:t>
      </w:r>
    </w:p>
    <w:p w:rsidR="00EB24A8" w:rsidRPr="00406369" w:rsidRDefault="00EB24A8" w:rsidP="00EB24A8">
      <w:pPr>
        <w:bidi w:val="0"/>
        <w:jc w:val="both"/>
        <w:outlineLvl w:val="1"/>
        <w:rPr>
          <w:rFonts w:asciiTheme="majorBidi" w:hAnsiTheme="majorBidi" w:cstheme="majorBidi"/>
        </w:rPr>
      </w:pPr>
    </w:p>
    <w:p w:rsidR="008E6B0E" w:rsidRPr="00406369" w:rsidRDefault="008E6B0E" w:rsidP="00F560E3">
      <w:pPr>
        <w:bidi w:val="0"/>
        <w:jc w:val="both"/>
        <w:outlineLvl w:val="1"/>
        <w:rPr>
          <w:rFonts w:asciiTheme="majorBidi" w:hAnsiTheme="majorBidi" w:cstheme="majorBidi"/>
        </w:rPr>
      </w:pPr>
      <w:r w:rsidRPr="00406369">
        <w:rPr>
          <w:rFonts w:asciiTheme="majorBidi" w:hAnsiTheme="majorBidi" w:cstheme="majorBidi"/>
        </w:rPr>
        <w:t xml:space="preserve">The rest of this </w:t>
      </w:r>
      <w:r w:rsidR="00214C03" w:rsidRPr="00406369">
        <w:rPr>
          <w:rFonts w:asciiTheme="majorBidi" w:hAnsiTheme="majorBidi" w:cstheme="majorBidi"/>
        </w:rPr>
        <w:t>article</w:t>
      </w:r>
      <w:r w:rsidRPr="00406369">
        <w:rPr>
          <w:rFonts w:asciiTheme="majorBidi" w:hAnsiTheme="majorBidi" w:cstheme="majorBidi"/>
        </w:rPr>
        <w:t xml:space="preserve"> is organized as follows. The related work is reviewed in the next section. This research methodology is described</w:t>
      </w:r>
      <w:r w:rsidR="003E5B63">
        <w:rPr>
          <w:rFonts w:asciiTheme="majorBidi" w:hAnsiTheme="majorBidi" w:cstheme="majorBidi"/>
        </w:rPr>
        <w:t xml:space="preserve">, followed by </w:t>
      </w:r>
      <w:r w:rsidRPr="00406369">
        <w:rPr>
          <w:rFonts w:asciiTheme="majorBidi" w:hAnsiTheme="majorBidi" w:cstheme="majorBidi"/>
        </w:rPr>
        <w:t xml:space="preserve"> </w:t>
      </w:r>
      <w:r w:rsidR="00654058">
        <w:rPr>
          <w:rFonts w:asciiTheme="majorBidi" w:hAnsiTheme="majorBidi" w:cstheme="majorBidi"/>
        </w:rPr>
        <w:t>the</w:t>
      </w:r>
      <w:r w:rsidR="00654058" w:rsidRPr="00406369">
        <w:rPr>
          <w:rFonts w:asciiTheme="majorBidi" w:hAnsiTheme="majorBidi" w:cstheme="majorBidi"/>
        </w:rPr>
        <w:t xml:space="preserve"> </w:t>
      </w:r>
      <w:r w:rsidRPr="00406369">
        <w:rPr>
          <w:rFonts w:asciiTheme="majorBidi" w:hAnsiTheme="majorBidi" w:cstheme="majorBidi"/>
        </w:rPr>
        <w:t xml:space="preserve">analysis </w:t>
      </w:r>
      <w:r w:rsidR="00654058">
        <w:rPr>
          <w:rFonts w:asciiTheme="majorBidi" w:hAnsiTheme="majorBidi" w:cstheme="majorBidi"/>
        </w:rPr>
        <w:t xml:space="preserve">of </w:t>
      </w:r>
      <w:r w:rsidRPr="00406369">
        <w:rPr>
          <w:rFonts w:asciiTheme="majorBidi" w:hAnsiTheme="majorBidi" w:cstheme="majorBidi"/>
        </w:rPr>
        <w:t xml:space="preserve">the obtained results </w:t>
      </w:r>
      <w:r w:rsidR="003E5B63">
        <w:rPr>
          <w:rFonts w:asciiTheme="majorBidi" w:hAnsiTheme="majorBidi" w:cstheme="majorBidi"/>
        </w:rPr>
        <w:t>before the conclusion of</w:t>
      </w:r>
      <w:r w:rsidRPr="00406369">
        <w:rPr>
          <w:rFonts w:asciiTheme="majorBidi" w:hAnsiTheme="majorBidi" w:cstheme="majorBidi"/>
        </w:rPr>
        <w:t xml:space="preserve"> the paper. </w:t>
      </w:r>
    </w:p>
    <w:p w:rsidR="00836750" w:rsidRPr="00406369" w:rsidRDefault="00836750" w:rsidP="00F560E3">
      <w:pPr>
        <w:jc w:val="both"/>
        <w:rPr>
          <w:rFonts w:asciiTheme="majorBidi" w:hAnsiTheme="majorBidi" w:cstheme="majorBidi"/>
          <w:b/>
          <w:bCs/>
          <w:rtl/>
        </w:rPr>
      </w:pPr>
    </w:p>
    <w:p w:rsidR="00CF21FC" w:rsidRPr="00406369" w:rsidRDefault="00166799" w:rsidP="00B06C0F">
      <w:pPr>
        <w:bidi w:val="0"/>
        <w:jc w:val="both"/>
        <w:rPr>
          <w:rFonts w:asciiTheme="majorBidi" w:hAnsiTheme="majorBidi" w:cstheme="majorBidi"/>
          <w:b/>
          <w:bCs/>
        </w:rPr>
      </w:pPr>
      <w:r w:rsidRPr="00406369">
        <w:rPr>
          <w:rFonts w:asciiTheme="majorBidi" w:hAnsiTheme="majorBidi" w:cstheme="majorBidi"/>
          <w:b/>
          <w:bCs/>
        </w:rPr>
        <w:t>Related w</w:t>
      </w:r>
      <w:r w:rsidR="00D807B3" w:rsidRPr="00406369">
        <w:rPr>
          <w:rFonts w:asciiTheme="majorBidi" w:hAnsiTheme="majorBidi" w:cstheme="majorBidi"/>
          <w:b/>
          <w:bCs/>
        </w:rPr>
        <w:t>ork</w:t>
      </w:r>
      <w:r w:rsidR="00B51083" w:rsidRPr="00406369">
        <w:rPr>
          <w:rFonts w:asciiTheme="majorBidi" w:hAnsiTheme="majorBidi" w:cstheme="majorBidi"/>
          <w:b/>
          <w:bCs/>
        </w:rPr>
        <w:t xml:space="preserve"> </w:t>
      </w:r>
    </w:p>
    <w:p w:rsidR="00B5216A" w:rsidRPr="00406369" w:rsidRDefault="00B5216A" w:rsidP="00F560E3">
      <w:pPr>
        <w:bidi w:val="0"/>
        <w:ind w:left="450"/>
        <w:jc w:val="both"/>
        <w:rPr>
          <w:rFonts w:asciiTheme="majorBidi" w:hAnsiTheme="majorBidi" w:cstheme="majorBidi"/>
          <w:b/>
          <w:bCs/>
        </w:rPr>
      </w:pPr>
    </w:p>
    <w:p w:rsidR="00CF21FC" w:rsidRPr="00406369" w:rsidRDefault="00CF21FC" w:rsidP="00F560E3">
      <w:pPr>
        <w:pStyle w:val="FootnoteText"/>
        <w:bidi w:val="0"/>
        <w:jc w:val="both"/>
        <w:rPr>
          <w:rFonts w:asciiTheme="majorBidi" w:hAnsiTheme="majorBidi" w:cstheme="majorBidi"/>
          <w:sz w:val="24"/>
          <w:szCs w:val="24"/>
        </w:rPr>
      </w:pPr>
      <w:r w:rsidRPr="00406369">
        <w:rPr>
          <w:rFonts w:asciiTheme="majorBidi" w:hAnsiTheme="majorBidi" w:cstheme="majorBidi"/>
          <w:sz w:val="24"/>
          <w:szCs w:val="24"/>
        </w:rPr>
        <w:t>In this chapter</w:t>
      </w:r>
      <w:r w:rsidR="000774C9" w:rsidRPr="00406369">
        <w:rPr>
          <w:rFonts w:asciiTheme="majorBidi" w:hAnsiTheme="majorBidi" w:cstheme="majorBidi"/>
          <w:sz w:val="24"/>
          <w:szCs w:val="24"/>
        </w:rPr>
        <w:t>,</w:t>
      </w:r>
      <w:r w:rsidRPr="00406369">
        <w:rPr>
          <w:rFonts w:asciiTheme="majorBidi" w:hAnsiTheme="majorBidi" w:cstheme="majorBidi"/>
          <w:sz w:val="24"/>
          <w:szCs w:val="24"/>
        </w:rPr>
        <w:t xml:space="preserve"> we will review </w:t>
      </w:r>
      <w:r w:rsidR="00B51083" w:rsidRPr="00406369">
        <w:rPr>
          <w:rFonts w:asciiTheme="majorBidi" w:hAnsiTheme="majorBidi" w:cstheme="majorBidi"/>
          <w:sz w:val="24"/>
          <w:szCs w:val="24"/>
        </w:rPr>
        <w:t xml:space="preserve">the </w:t>
      </w:r>
      <w:r w:rsidR="000774C9" w:rsidRPr="00406369">
        <w:rPr>
          <w:rFonts w:asciiTheme="majorBidi" w:hAnsiTheme="majorBidi" w:cstheme="majorBidi"/>
          <w:sz w:val="24"/>
          <w:szCs w:val="24"/>
        </w:rPr>
        <w:t>studies</w:t>
      </w:r>
      <w:r w:rsidRPr="00406369">
        <w:rPr>
          <w:rFonts w:asciiTheme="majorBidi" w:hAnsiTheme="majorBidi" w:cstheme="majorBidi"/>
          <w:sz w:val="24"/>
          <w:szCs w:val="24"/>
        </w:rPr>
        <w:t xml:space="preserve"> </w:t>
      </w:r>
      <w:r w:rsidR="00B51083" w:rsidRPr="00406369">
        <w:rPr>
          <w:rFonts w:asciiTheme="majorBidi" w:hAnsiTheme="majorBidi" w:cstheme="majorBidi"/>
          <w:sz w:val="24"/>
          <w:szCs w:val="24"/>
        </w:rPr>
        <w:t xml:space="preserve">that most closely </w:t>
      </w:r>
      <w:r w:rsidR="000774C9" w:rsidRPr="00406369">
        <w:rPr>
          <w:rFonts w:asciiTheme="majorBidi" w:hAnsiTheme="majorBidi" w:cstheme="majorBidi"/>
          <w:sz w:val="24"/>
          <w:szCs w:val="24"/>
        </w:rPr>
        <w:t>relate to the goals of our research</w:t>
      </w:r>
      <w:r w:rsidR="00D807B3" w:rsidRPr="00406369">
        <w:rPr>
          <w:rFonts w:asciiTheme="majorBidi" w:hAnsiTheme="majorBidi" w:cstheme="majorBidi"/>
          <w:sz w:val="24"/>
          <w:szCs w:val="24"/>
        </w:rPr>
        <w:t xml:space="preserve">. </w:t>
      </w:r>
      <w:r w:rsidR="00F66AD7" w:rsidRPr="00406369">
        <w:rPr>
          <w:rFonts w:asciiTheme="majorBidi" w:hAnsiTheme="majorBidi" w:cstheme="majorBidi"/>
          <w:sz w:val="24"/>
          <w:szCs w:val="24"/>
        </w:rPr>
        <w:t xml:space="preserve">As we are not aware of a </w:t>
      </w:r>
      <w:r w:rsidR="00D811E3" w:rsidRPr="00406369">
        <w:rPr>
          <w:rFonts w:asciiTheme="majorBidi" w:hAnsiTheme="majorBidi" w:cstheme="majorBidi"/>
          <w:sz w:val="24"/>
          <w:szCs w:val="24"/>
        </w:rPr>
        <w:t xml:space="preserve">previous </w:t>
      </w:r>
      <w:r w:rsidR="00F66AD7" w:rsidRPr="00406369">
        <w:rPr>
          <w:rFonts w:asciiTheme="majorBidi" w:hAnsiTheme="majorBidi" w:cstheme="majorBidi"/>
          <w:sz w:val="24"/>
          <w:szCs w:val="24"/>
        </w:rPr>
        <w:t>research using social tagging for query subtopic mining,</w:t>
      </w:r>
      <w:r w:rsidR="00D807B3" w:rsidRPr="00406369">
        <w:rPr>
          <w:rFonts w:asciiTheme="majorBidi" w:hAnsiTheme="majorBidi" w:cstheme="majorBidi"/>
          <w:sz w:val="24"/>
          <w:szCs w:val="24"/>
        </w:rPr>
        <w:t xml:space="preserve"> two types of work</w:t>
      </w:r>
      <w:r w:rsidR="00D811E3" w:rsidRPr="00406369">
        <w:rPr>
          <w:rFonts w:asciiTheme="majorBidi" w:hAnsiTheme="majorBidi" w:cstheme="majorBidi"/>
          <w:sz w:val="24"/>
          <w:szCs w:val="24"/>
        </w:rPr>
        <w:t>s</w:t>
      </w:r>
      <w:r w:rsidR="00D807B3" w:rsidRPr="00406369">
        <w:rPr>
          <w:rFonts w:asciiTheme="majorBidi" w:hAnsiTheme="majorBidi" w:cstheme="majorBidi"/>
          <w:sz w:val="24"/>
          <w:szCs w:val="24"/>
        </w:rPr>
        <w:t xml:space="preserve"> will be discussed</w:t>
      </w:r>
      <w:r w:rsidR="00F66AD7" w:rsidRPr="00406369">
        <w:rPr>
          <w:rFonts w:asciiTheme="majorBidi" w:hAnsiTheme="majorBidi" w:cstheme="majorBidi"/>
          <w:sz w:val="24"/>
          <w:szCs w:val="24"/>
        </w:rPr>
        <w:t xml:space="preserve"> separate</w:t>
      </w:r>
      <w:r w:rsidR="00BC460E">
        <w:rPr>
          <w:rFonts w:asciiTheme="majorBidi" w:hAnsiTheme="majorBidi" w:cstheme="majorBidi"/>
          <w:sz w:val="24"/>
          <w:szCs w:val="24"/>
        </w:rPr>
        <w:t>ly</w:t>
      </w:r>
      <w:r w:rsidR="00D807B3" w:rsidRPr="00406369">
        <w:rPr>
          <w:rFonts w:asciiTheme="majorBidi" w:hAnsiTheme="majorBidi" w:cstheme="majorBidi"/>
          <w:sz w:val="24"/>
          <w:szCs w:val="24"/>
        </w:rPr>
        <w:t xml:space="preserve">: </w:t>
      </w:r>
      <w:r w:rsidR="00B51083" w:rsidRPr="00406369">
        <w:rPr>
          <w:rFonts w:asciiTheme="majorBidi" w:hAnsiTheme="majorBidi" w:cstheme="majorBidi"/>
          <w:sz w:val="24"/>
          <w:szCs w:val="24"/>
        </w:rPr>
        <w:t xml:space="preserve"> </w:t>
      </w:r>
      <w:r w:rsidR="006C7E1D" w:rsidRPr="00406369">
        <w:rPr>
          <w:rFonts w:asciiTheme="majorBidi" w:hAnsiTheme="majorBidi" w:cstheme="majorBidi"/>
          <w:sz w:val="24"/>
          <w:szCs w:val="24"/>
        </w:rPr>
        <w:t xml:space="preserve">1) </w:t>
      </w:r>
      <w:r w:rsidR="000774C9" w:rsidRPr="00406369">
        <w:rPr>
          <w:rFonts w:asciiTheme="majorBidi" w:hAnsiTheme="majorBidi" w:cstheme="majorBidi"/>
          <w:sz w:val="24"/>
          <w:szCs w:val="24"/>
        </w:rPr>
        <w:t>utilization of</w:t>
      </w:r>
      <w:r w:rsidRPr="00406369">
        <w:rPr>
          <w:rFonts w:asciiTheme="majorBidi" w:hAnsiTheme="majorBidi" w:cstheme="majorBidi"/>
          <w:sz w:val="24"/>
          <w:szCs w:val="24"/>
        </w:rPr>
        <w:t xml:space="preserve"> social tagging for </w:t>
      </w:r>
      <w:r w:rsidR="00B51083" w:rsidRPr="00406369">
        <w:rPr>
          <w:rFonts w:asciiTheme="majorBidi" w:hAnsiTheme="majorBidi" w:cstheme="majorBidi"/>
          <w:sz w:val="24"/>
          <w:szCs w:val="24"/>
        </w:rPr>
        <w:t>enhancing</w:t>
      </w:r>
      <w:r w:rsidRPr="00406369">
        <w:rPr>
          <w:rFonts w:asciiTheme="majorBidi" w:hAnsiTheme="majorBidi" w:cstheme="majorBidi"/>
          <w:sz w:val="24"/>
          <w:szCs w:val="24"/>
        </w:rPr>
        <w:t xml:space="preserve"> </w:t>
      </w:r>
      <w:r w:rsidR="00B51083" w:rsidRPr="00406369">
        <w:rPr>
          <w:rFonts w:asciiTheme="majorBidi" w:hAnsiTheme="majorBidi" w:cstheme="majorBidi"/>
          <w:sz w:val="24"/>
          <w:szCs w:val="24"/>
        </w:rPr>
        <w:t>result ranking</w:t>
      </w:r>
      <w:r w:rsidR="006C7E1D" w:rsidRPr="00406369">
        <w:rPr>
          <w:rFonts w:asciiTheme="majorBidi" w:hAnsiTheme="majorBidi" w:cstheme="majorBidi"/>
          <w:sz w:val="24"/>
          <w:szCs w:val="24"/>
        </w:rPr>
        <w:t>;</w:t>
      </w:r>
      <w:r w:rsidRPr="00406369">
        <w:rPr>
          <w:rFonts w:asciiTheme="majorBidi" w:hAnsiTheme="majorBidi" w:cstheme="majorBidi"/>
          <w:sz w:val="24"/>
          <w:szCs w:val="24"/>
        </w:rPr>
        <w:t xml:space="preserve"> and </w:t>
      </w:r>
      <w:r w:rsidR="006C7E1D" w:rsidRPr="00406369">
        <w:rPr>
          <w:rFonts w:asciiTheme="majorBidi" w:hAnsiTheme="majorBidi" w:cstheme="majorBidi"/>
          <w:sz w:val="24"/>
          <w:szCs w:val="24"/>
        </w:rPr>
        <w:t xml:space="preserve">2) </w:t>
      </w:r>
      <w:r w:rsidR="000774C9" w:rsidRPr="00406369">
        <w:rPr>
          <w:rFonts w:asciiTheme="majorBidi" w:hAnsiTheme="majorBidi" w:cstheme="majorBidi"/>
          <w:sz w:val="24"/>
          <w:szCs w:val="24"/>
        </w:rPr>
        <w:t>query</w:t>
      </w:r>
      <w:r w:rsidRPr="00406369">
        <w:rPr>
          <w:rFonts w:asciiTheme="majorBidi" w:hAnsiTheme="majorBidi" w:cstheme="majorBidi"/>
          <w:sz w:val="24"/>
          <w:szCs w:val="24"/>
        </w:rPr>
        <w:t xml:space="preserve"> subtopic</w:t>
      </w:r>
      <w:r w:rsidR="00B51083" w:rsidRPr="00406369">
        <w:rPr>
          <w:rFonts w:asciiTheme="majorBidi" w:hAnsiTheme="majorBidi" w:cstheme="majorBidi"/>
          <w:sz w:val="24"/>
          <w:szCs w:val="24"/>
        </w:rPr>
        <w:t xml:space="preserve"> mining</w:t>
      </w:r>
      <w:r w:rsidRPr="00406369">
        <w:rPr>
          <w:rFonts w:asciiTheme="majorBidi" w:hAnsiTheme="majorBidi" w:cstheme="majorBidi"/>
          <w:sz w:val="24"/>
          <w:szCs w:val="24"/>
        </w:rPr>
        <w:t xml:space="preserve"> </w:t>
      </w:r>
      <w:r w:rsidR="000774C9" w:rsidRPr="00406369">
        <w:rPr>
          <w:rFonts w:asciiTheme="majorBidi" w:hAnsiTheme="majorBidi" w:cstheme="majorBidi"/>
          <w:sz w:val="24"/>
          <w:szCs w:val="24"/>
        </w:rPr>
        <w:t>f</w:t>
      </w:r>
      <w:r w:rsidRPr="00406369">
        <w:rPr>
          <w:rFonts w:asciiTheme="majorBidi" w:hAnsiTheme="majorBidi" w:cstheme="majorBidi"/>
          <w:sz w:val="24"/>
          <w:szCs w:val="24"/>
        </w:rPr>
        <w:t xml:space="preserve">or </w:t>
      </w:r>
      <w:r w:rsidR="000774C9" w:rsidRPr="00406369">
        <w:rPr>
          <w:rFonts w:asciiTheme="majorBidi" w:hAnsiTheme="majorBidi" w:cstheme="majorBidi"/>
          <w:sz w:val="24"/>
          <w:szCs w:val="24"/>
        </w:rPr>
        <w:t xml:space="preserve">retrieval </w:t>
      </w:r>
      <w:r w:rsidR="00B51083" w:rsidRPr="00406369">
        <w:rPr>
          <w:rFonts w:asciiTheme="majorBidi" w:hAnsiTheme="majorBidi" w:cstheme="majorBidi"/>
          <w:sz w:val="24"/>
          <w:szCs w:val="24"/>
        </w:rPr>
        <w:t>enhancement</w:t>
      </w:r>
      <w:r w:rsidR="000774C9" w:rsidRPr="00406369">
        <w:rPr>
          <w:rFonts w:asciiTheme="majorBidi" w:hAnsiTheme="majorBidi" w:cstheme="majorBidi"/>
          <w:sz w:val="24"/>
          <w:szCs w:val="24"/>
        </w:rPr>
        <w:t xml:space="preserve">. </w:t>
      </w:r>
      <w:r w:rsidRPr="00406369">
        <w:rPr>
          <w:rFonts w:asciiTheme="majorBidi" w:hAnsiTheme="majorBidi" w:cstheme="majorBidi"/>
          <w:sz w:val="24"/>
          <w:szCs w:val="24"/>
        </w:rPr>
        <w:t xml:space="preserve"> </w:t>
      </w:r>
    </w:p>
    <w:p w:rsidR="001964A8" w:rsidRPr="00406369" w:rsidRDefault="001964A8" w:rsidP="00F560E3">
      <w:pPr>
        <w:pStyle w:val="FootnoteText"/>
        <w:jc w:val="both"/>
        <w:rPr>
          <w:rFonts w:asciiTheme="majorBidi" w:hAnsiTheme="majorBidi" w:cstheme="majorBidi"/>
          <w:b/>
          <w:bCs/>
          <w:sz w:val="24"/>
          <w:szCs w:val="24"/>
          <w:rtl/>
        </w:rPr>
      </w:pPr>
    </w:p>
    <w:p w:rsidR="00CF21FC" w:rsidRPr="00406369" w:rsidRDefault="00CF21FC" w:rsidP="00F560E3">
      <w:pPr>
        <w:pStyle w:val="FootnoteText"/>
        <w:bidi w:val="0"/>
        <w:jc w:val="both"/>
        <w:rPr>
          <w:rFonts w:asciiTheme="majorBidi" w:hAnsiTheme="majorBidi" w:cstheme="majorBidi"/>
          <w:b/>
          <w:bCs/>
          <w:sz w:val="24"/>
          <w:szCs w:val="24"/>
        </w:rPr>
      </w:pPr>
      <w:r w:rsidRPr="00406369">
        <w:rPr>
          <w:rFonts w:asciiTheme="majorBidi" w:hAnsiTheme="majorBidi" w:cstheme="majorBidi"/>
          <w:b/>
          <w:bCs/>
          <w:sz w:val="24"/>
          <w:szCs w:val="24"/>
        </w:rPr>
        <w:t xml:space="preserve">Social tagging </w:t>
      </w:r>
      <w:r w:rsidR="00B51083" w:rsidRPr="00406369">
        <w:rPr>
          <w:rFonts w:asciiTheme="majorBidi" w:hAnsiTheme="majorBidi" w:cstheme="majorBidi"/>
          <w:b/>
          <w:bCs/>
          <w:sz w:val="24"/>
          <w:szCs w:val="24"/>
        </w:rPr>
        <w:t xml:space="preserve">as an </w:t>
      </w:r>
      <w:r w:rsidR="00A20A34" w:rsidRPr="00406369">
        <w:rPr>
          <w:rFonts w:asciiTheme="majorBidi" w:hAnsiTheme="majorBidi" w:cstheme="majorBidi"/>
          <w:b/>
          <w:bCs/>
          <w:sz w:val="24"/>
          <w:szCs w:val="24"/>
        </w:rPr>
        <w:t>aid</w:t>
      </w:r>
      <w:r w:rsidR="00B51083" w:rsidRPr="00406369">
        <w:rPr>
          <w:rFonts w:asciiTheme="majorBidi" w:hAnsiTheme="majorBidi" w:cstheme="majorBidi"/>
          <w:b/>
          <w:bCs/>
          <w:sz w:val="24"/>
          <w:szCs w:val="24"/>
        </w:rPr>
        <w:t xml:space="preserve"> </w:t>
      </w:r>
      <w:r w:rsidR="00A20A34" w:rsidRPr="00406369">
        <w:rPr>
          <w:rFonts w:asciiTheme="majorBidi" w:hAnsiTheme="majorBidi" w:cstheme="majorBidi"/>
          <w:b/>
          <w:bCs/>
          <w:sz w:val="24"/>
          <w:szCs w:val="24"/>
        </w:rPr>
        <w:t>for enhancing</w:t>
      </w:r>
      <w:r w:rsidR="00B51083" w:rsidRPr="00406369">
        <w:rPr>
          <w:rFonts w:asciiTheme="majorBidi" w:hAnsiTheme="majorBidi" w:cstheme="majorBidi"/>
          <w:b/>
          <w:bCs/>
          <w:sz w:val="24"/>
          <w:szCs w:val="24"/>
        </w:rPr>
        <w:t xml:space="preserve"> </w:t>
      </w:r>
      <w:r w:rsidR="00A20A34" w:rsidRPr="00406369">
        <w:rPr>
          <w:rFonts w:asciiTheme="majorBidi" w:hAnsiTheme="majorBidi" w:cstheme="majorBidi"/>
          <w:b/>
          <w:bCs/>
          <w:sz w:val="24"/>
          <w:szCs w:val="24"/>
        </w:rPr>
        <w:t>retrieval</w:t>
      </w:r>
      <w:r w:rsidRPr="00406369">
        <w:rPr>
          <w:rFonts w:asciiTheme="majorBidi" w:hAnsiTheme="majorBidi" w:cstheme="majorBidi"/>
          <w:b/>
          <w:bCs/>
          <w:sz w:val="24"/>
          <w:szCs w:val="24"/>
        </w:rPr>
        <w:t xml:space="preserve"> ranking</w:t>
      </w:r>
      <w:r w:rsidR="00B51083" w:rsidRPr="00406369">
        <w:rPr>
          <w:rFonts w:asciiTheme="majorBidi" w:hAnsiTheme="majorBidi" w:cstheme="majorBidi"/>
          <w:b/>
          <w:bCs/>
          <w:sz w:val="24"/>
          <w:szCs w:val="24"/>
        </w:rPr>
        <w:t xml:space="preserve"> </w:t>
      </w:r>
    </w:p>
    <w:p w:rsidR="00A20A34" w:rsidRPr="00406369" w:rsidRDefault="00A20A34" w:rsidP="00F560E3">
      <w:pPr>
        <w:pStyle w:val="FootnoteText"/>
        <w:bidi w:val="0"/>
        <w:jc w:val="both"/>
        <w:rPr>
          <w:rFonts w:asciiTheme="majorBidi" w:hAnsiTheme="majorBidi" w:cstheme="majorBidi"/>
          <w:sz w:val="24"/>
          <w:szCs w:val="24"/>
        </w:rPr>
      </w:pPr>
    </w:p>
    <w:p w:rsidR="0062232C" w:rsidRPr="00406369" w:rsidRDefault="0062232C" w:rsidP="00F560E3">
      <w:pPr>
        <w:pStyle w:val="FootnoteText"/>
        <w:bidi w:val="0"/>
        <w:jc w:val="both"/>
        <w:rPr>
          <w:rFonts w:asciiTheme="majorBidi" w:hAnsiTheme="majorBidi" w:cstheme="majorBidi"/>
          <w:sz w:val="24"/>
          <w:szCs w:val="24"/>
        </w:rPr>
      </w:pPr>
      <w:r w:rsidRPr="00406369">
        <w:rPr>
          <w:rFonts w:asciiTheme="majorBidi" w:hAnsiTheme="majorBidi" w:cstheme="majorBidi"/>
          <w:sz w:val="24"/>
          <w:szCs w:val="24"/>
        </w:rPr>
        <w:t xml:space="preserve">Social tagging is a process in which a large number of users add </w:t>
      </w:r>
      <w:r w:rsidR="00A20A34" w:rsidRPr="00406369">
        <w:rPr>
          <w:rFonts w:asciiTheme="majorBidi" w:hAnsiTheme="majorBidi" w:cstheme="majorBidi"/>
          <w:sz w:val="24"/>
          <w:szCs w:val="24"/>
        </w:rPr>
        <w:t>m</w:t>
      </w:r>
      <w:r w:rsidRPr="00406369">
        <w:rPr>
          <w:rFonts w:asciiTheme="majorBidi" w:hAnsiTheme="majorBidi" w:cstheme="majorBidi"/>
          <w:sz w:val="24"/>
          <w:szCs w:val="24"/>
        </w:rPr>
        <w:t>eta</w:t>
      </w:r>
      <w:r w:rsidR="00A20A34" w:rsidRPr="00406369">
        <w:rPr>
          <w:rFonts w:asciiTheme="majorBidi" w:hAnsiTheme="majorBidi" w:cstheme="majorBidi"/>
          <w:sz w:val="24"/>
          <w:szCs w:val="24"/>
        </w:rPr>
        <w:t>d</w:t>
      </w:r>
      <w:r w:rsidRPr="00406369">
        <w:rPr>
          <w:rFonts w:asciiTheme="majorBidi" w:hAnsiTheme="majorBidi" w:cstheme="majorBidi"/>
          <w:sz w:val="24"/>
          <w:szCs w:val="24"/>
        </w:rPr>
        <w:t>ata to</w:t>
      </w:r>
      <w:r w:rsidR="00D811E3" w:rsidRPr="00406369">
        <w:rPr>
          <w:rFonts w:asciiTheme="majorBidi" w:hAnsiTheme="majorBidi" w:cstheme="majorBidi"/>
          <w:sz w:val="24"/>
          <w:szCs w:val="24"/>
        </w:rPr>
        <w:t xml:space="preserve"> </w:t>
      </w:r>
      <w:r w:rsidRPr="00406369">
        <w:rPr>
          <w:rFonts w:asciiTheme="majorBidi" w:hAnsiTheme="majorBidi" w:cstheme="majorBidi"/>
          <w:sz w:val="24"/>
          <w:szCs w:val="24"/>
        </w:rPr>
        <w:t xml:space="preserve">shared content in the form of </w:t>
      </w:r>
      <w:r w:rsidR="000774C9" w:rsidRPr="00406369">
        <w:rPr>
          <w:rFonts w:asciiTheme="majorBidi" w:hAnsiTheme="majorBidi" w:cstheme="majorBidi"/>
          <w:sz w:val="24"/>
          <w:szCs w:val="24"/>
        </w:rPr>
        <w:t>tags</w:t>
      </w:r>
      <w:r w:rsidRPr="00406369">
        <w:rPr>
          <w:rFonts w:asciiTheme="majorBidi" w:hAnsiTheme="majorBidi" w:cstheme="majorBidi"/>
          <w:sz w:val="24"/>
          <w:szCs w:val="24"/>
        </w:rPr>
        <w:t xml:space="preserve"> (</w:t>
      </w:r>
      <w:proofErr w:type="spellStart"/>
      <w:r w:rsidRPr="00406369">
        <w:rPr>
          <w:rFonts w:asciiTheme="majorBidi" w:hAnsiTheme="majorBidi" w:cstheme="majorBidi"/>
          <w:sz w:val="24"/>
          <w:szCs w:val="24"/>
        </w:rPr>
        <w:t>Golder</w:t>
      </w:r>
      <w:proofErr w:type="spellEnd"/>
      <w:r w:rsidRPr="00406369">
        <w:rPr>
          <w:rFonts w:asciiTheme="majorBidi" w:hAnsiTheme="majorBidi" w:cstheme="majorBidi"/>
          <w:sz w:val="24"/>
          <w:szCs w:val="24"/>
        </w:rPr>
        <w:t xml:space="preserve"> </w:t>
      </w:r>
      <w:r w:rsidR="00144E24">
        <w:rPr>
          <w:rFonts w:asciiTheme="majorBidi" w:hAnsiTheme="majorBidi" w:cstheme="majorBidi"/>
          <w:sz w:val="24"/>
          <w:szCs w:val="24"/>
        </w:rPr>
        <w:t>and</w:t>
      </w:r>
      <w:r w:rsidRPr="00406369">
        <w:rPr>
          <w:rFonts w:asciiTheme="majorBidi" w:hAnsiTheme="majorBidi" w:cstheme="majorBidi"/>
          <w:sz w:val="24"/>
          <w:szCs w:val="24"/>
        </w:rPr>
        <w:t xml:space="preserve"> Huberman, 2006). Lately, the world of social tagging has become very popular throughout the internet. </w:t>
      </w:r>
      <w:r w:rsidR="00FD12E4" w:rsidRPr="00406369">
        <w:rPr>
          <w:rFonts w:asciiTheme="majorBidi" w:hAnsiTheme="majorBidi" w:cstheme="majorBidi"/>
          <w:sz w:val="24"/>
          <w:szCs w:val="24"/>
        </w:rPr>
        <w:t xml:space="preserve">These sites fall into </w:t>
      </w:r>
      <w:r w:rsidR="000774C9" w:rsidRPr="00406369">
        <w:rPr>
          <w:rFonts w:asciiTheme="majorBidi" w:hAnsiTheme="majorBidi" w:cstheme="majorBidi"/>
          <w:sz w:val="24"/>
          <w:szCs w:val="24"/>
        </w:rPr>
        <w:t>two categories:</w:t>
      </w:r>
      <w:r w:rsidRPr="00406369">
        <w:rPr>
          <w:rFonts w:asciiTheme="majorBidi" w:hAnsiTheme="majorBidi" w:cstheme="majorBidi"/>
          <w:sz w:val="24"/>
          <w:szCs w:val="24"/>
        </w:rPr>
        <w:t xml:space="preserve"> </w:t>
      </w:r>
      <w:r w:rsidR="000774C9" w:rsidRPr="00406369">
        <w:rPr>
          <w:rFonts w:asciiTheme="majorBidi" w:hAnsiTheme="majorBidi" w:cstheme="majorBidi"/>
          <w:sz w:val="24"/>
          <w:szCs w:val="24"/>
        </w:rPr>
        <w:t>s</w:t>
      </w:r>
      <w:r w:rsidRPr="00406369">
        <w:rPr>
          <w:rFonts w:asciiTheme="majorBidi" w:hAnsiTheme="majorBidi" w:cstheme="majorBidi"/>
          <w:sz w:val="24"/>
          <w:szCs w:val="24"/>
        </w:rPr>
        <w:t>ocial bookmarking sites that allow users to upload boo</w:t>
      </w:r>
      <w:r w:rsidR="000774C9" w:rsidRPr="00406369">
        <w:rPr>
          <w:rFonts w:asciiTheme="majorBidi" w:hAnsiTheme="majorBidi" w:cstheme="majorBidi"/>
          <w:sz w:val="24"/>
          <w:szCs w:val="24"/>
        </w:rPr>
        <w:t>k</w:t>
      </w:r>
      <w:r w:rsidRPr="00406369">
        <w:rPr>
          <w:rFonts w:asciiTheme="majorBidi" w:hAnsiTheme="majorBidi" w:cstheme="majorBidi"/>
          <w:sz w:val="24"/>
          <w:szCs w:val="24"/>
        </w:rPr>
        <w:t xml:space="preserve">marks and </w:t>
      </w:r>
      <w:r w:rsidR="000774C9" w:rsidRPr="00406369">
        <w:rPr>
          <w:rFonts w:asciiTheme="majorBidi" w:hAnsiTheme="majorBidi" w:cstheme="majorBidi"/>
          <w:sz w:val="24"/>
          <w:szCs w:val="24"/>
        </w:rPr>
        <w:t>tag</w:t>
      </w:r>
      <w:r w:rsidRPr="00406369">
        <w:rPr>
          <w:rFonts w:asciiTheme="majorBidi" w:hAnsiTheme="majorBidi" w:cstheme="majorBidi"/>
          <w:sz w:val="24"/>
          <w:szCs w:val="24"/>
        </w:rPr>
        <w:t xml:space="preserve"> them</w:t>
      </w:r>
      <w:r w:rsidR="00FD12E4" w:rsidRPr="00406369">
        <w:rPr>
          <w:rFonts w:asciiTheme="majorBidi" w:hAnsiTheme="majorBidi" w:cstheme="majorBidi"/>
          <w:sz w:val="24"/>
          <w:szCs w:val="24"/>
        </w:rPr>
        <w:t>,</w:t>
      </w:r>
      <w:r w:rsidR="000774C9" w:rsidRPr="00406369">
        <w:rPr>
          <w:rFonts w:asciiTheme="majorBidi" w:hAnsiTheme="majorBidi" w:cstheme="majorBidi"/>
          <w:sz w:val="24"/>
          <w:szCs w:val="24"/>
        </w:rPr>
        <w:t xml:space="preserve"> and </w:t>
      </w:r>
      <w:r w:rsidRPr="00406369">
        <w:rPr>
          <w:rFonts w:asciiTheme="majorBidi" w:hAnsiTheme="majorBidi" w:cstheme="majorBidi"/>
          <w:sz w:val="24"/>
          <w:szCs w:val="24"/>
        </w:rPr>
        <w:t xml:space="preserve">informational sites that allow users to </w:t>
      </w:r>
      <w:r w:rsidR="000774C9" w:rsidRPr="00406369">
        <w:rPr>
          <w:rFonts w:asciiTheme="majorBidi" w:hAnsiTheme="majorBidi" w:cstheme="majorBidi"/>
          <w:sz w:val="24"/>
          <w:szCs w:val="24"/>
        </w:rPr>
        <w:t>tag</w:t>
      </w:r>
      <w:r w:rsidRPr="00406369">
        <w:rPr>
          <w:rFonts w:asciiTheme="majorBidi" w:hAnsiTheme="majorBidi" w:cstheme="majorBidi"/>
          <w:sz w:val="24"/>
          <w:szCs w:val="24"/>
        </w:rPr>
        <w:t xml:space="preserve"> </w:t>
      </w:r>
      <w:r w:rsidR="00A20A34" w:rsidRPr="00406369">
        <w:rPr>
          <w:rFonts w:asciiTheme="majorBidi" w:hAnsiTheme="majorBidi" w:cstheme="majorBidi"/>
          <w:sz w:val="24"/>
          <w:szCs w:val="24"/>
        </w:rPr>
        <w:t xml:space="preserve">the site's existing </w:t>
      </w:r>
      <w:r w:rsidRPr="00406369">
        <w:rPr>
          <w:rFonts w:asciiTheme="majorBidi" w:hAnsiTheme="majorBidi" w:cstheme="majorBidi"/>
          <w:sz w:val="24"/>
          <w:szCs w:val="24"/>
        </w:rPr>
        <w:t>information.</w:t>
      </w:r>
    </w:p>
    <w:p w:rsidR="00FD12E4" w:rsidRPr="00406369" w:rsidRDefault="00FD12E4" w:rsidP="00F560E3">
      <w:pPr>
        <w:pStyle w:val="FootnoteText"/>
        <w:bidi w:val="0"/>
        <w:jc w:val="both"/>
        <w:rPr>
          <w:rFonts w:asciiTheme="majorBidi" w:hAnsiTheme="majorBidi" w:cstheme="majorBidi"/>
          <w:sz w:val="24"/>
          <w:szCs w:val="24"/>
        </w:rPr>
      </w:pPr>
    </w:p>
    <w:p w:rsidR="00B5216A" w:rsidRPr="00406369" w:rsidRDefault="00FD12E4" w:rsidP="00F560E3">
      <w:pPr>
        <w:bidi w:val="0"/>
        <w:ind w:left="26"/>
        <w:jc w:val="both"/>
        <w:rPr>
          <w:rFonts w:asciiTheme="majorBidi" w:hAnsiTheme="majorBidi" w:cstheme="majorBidi"/>
        </w:rPr>
      </w:pPr>
      <w:r w:rsidRPr="00406369">
        <w:rPr>
          <w:rFonts w:asciiTheme="majorBidi" w:hAnsiTheme="majorBidi" w:cstheme="majorBidi"/>
        </w:rPr>
        <w:t xml:space="preserve">There </w:t>
      </w:r>
      <w:r w:rsidR="000234D8" w:rsidRPr="00406369">
        <w:rPr>
          <w:rFonts w:asciiTheme="majorBidi" w:hAnsiTheme="majorBidi" w:cstheme="majorBidi"/>
        </w:rPr>
        <w:t>are</w:t>
      </w:r>
      <w:r w:rsidRPr="00406369">
        <w:rPr>
          <w:rFonts w:asciiTheme="majorBidi" w:hAnsiTheme="majorBidi" w:cstheme="majorBidi"/>
        </w:rPr>
        <w:t xml:space="preserve"> a</w:t>
      </w:r>
      <w:r w:rsidR="0062232C" w:rsidRPr="00406369">
        <w:rPr>
          <w:rFonts w:asciiTheme="majorBidi" w:hAnsiTheme="majorBidi" w:cstheme="majorBidi"/>
        </w:rPr>
        <w:t xml:space="preserve"> number of </w:t>
      </w:r>
      <w:r w:rsidR="000234D8" w:rsidRPr="00406369">
        <w:rPr>
          <w:rFonts w:asciiTheme="majorBidi" w:hAnsiTheme="majorBidi" w:cstheme="majorBidi"/>
        </w:rPr>
        <w:t>popular</w:t>
      </w:r>
      <w:r w:rsidR="0062232C" w:rsidRPr="00406369">
        <w:rPr>
          <w:rFonts w:asciiTheme="majorBidi" w:hAnsiTheme="majorBidi" w:cstheme="majorBidi"/>
        </w:rPr>
        <w:t xml:space="preserve"> </w:t>
      </w:r>
      <w:r w:rsidRPr="00406369">
        <w:rPr>
          <w:rFonts w:asciiTheme="majorBidi" w:hAnsiTheme="majorBidi" w:cstheme="majorBidi"/>
        </w:rPr>
        <w:t xml:space="preserve">social tagging </w:t>
      </w:r>
      <w:r w:rsidR="0062232C" w:rsidRPr="00406369">
        <w:rPr>
          <w:rFonts w:asciiTheme="majorBidi" w:hAnsiTheme="majorBidi" w:cstheme="majorBidi"/>
        </w:rPr>
        <w:t>sites</w:t>
      </w:r>
      <w:r w:rsidRPr="00406369">
        <w:rPr>
          <w:rFonts w:asciiTheme="majorBidi" w:hAnsiTheme="majorBidi" w:cstheme="majorBidi"/>
        </w:rPr>
        <w:t>,</w:t>
      </w:r>
      <w:r w:rsidR="0095264F" w:rsidRPr="00406369">
        <w:rPr>
          <w:rFonts w:asciiTheme="majorBidi" w:hAnsiTheme="majorBidi" w:cstheme="majorBidi"/>
        </w:rPr>
        <w:t xml:space="preserve"> such as Delicious, </w:t>
      </w:r>
      <w:proofErr w:type="spellStart"/>
      <w:r w:rsidR="0062232C" w:rsidRPr="00406369">
        <w:rPr>
          <w:rFonts w:asciiTheme="majorBidi" w:hAnsiTheme="majorBidi" w:cstheme="majorBidi"/>
        </w:rPr>
        <w:t>Diigo</w:t>
      </w:r>
      <w:proofErr w:type="spellEnd"/>
      <w:r w:rsidR="0095264F" w:rsidRPr="00406369">
        <w:rPr>
          <w:rFonts w:asciiTheme="majorBidi" w:hAnsiTheme="majorBidi" w:cstheme="majorBidi"/>
        </w:rPr>
        <w:t xml:space="preserve"> and Flickr</w:t>
      </w:r>
      <w:r w:rsidR="0062232C" w:rsidRPr="00406369">
        <w:rPr>
          <w:rFonts w:asciiTheme="majorBidi" w:hAnsiTheme="majorBidi" w:cstheme="majorBidi"/>
        </w:rPr>
        <w:t xml:space="preserve">. These sites allow users to </w:t>
      </w:r>
      <w:r w:rsidRPr="00406369">
        <w:rPr>
          <w:rFonts w:asciiTheme="majorBidi" w:hAnsiTheme="majorBidi" w:cstheme="majorBidi"/>
        </w:rPr>
        <w:t>manage</w:t>
      </w:r>
      <w:r w:rsidR="0062232C" w:rsidRPr="00406369">
        <w:rPr>
          <w:rFonts w:asciiTheme="majorBidi" w:hAnsiTheme="majorBidi" w:cstheme="majorBidi"/>
        </w:rPr>
        <w:t xml:space="preserve"> personal information and share </w:t>
      </w:r>
      <w:r w:rsidRPr="00406369">
        <w:rPr>
          <w:rFonts w:asciiTheme="majorBidi" w:hAnsiTheme="majorBidi" w:cstheme="majorBidi"/>
        </w:rPr>
        <w:t>it</w:t>
      </w:r>
      <w:r w:rsidR="0062232C" w:rsidRPr="00406369">
        <w:rPr>
          <w:rFonts w:asciiTheme="majorBidi" w:hAnsiTheme="majorBidi" w:cstheme="majorBidi"/>
        </w:rPr>
        <w:t xml:space="preserve"> with other users. These systems have advantages over automat</w:t>
      </w:r>
      <w:r w:rsidR="00A20A34" w:rsidRPr="00406369">
        <w:rPr>
          <w:rFonts w:asciiTheme="majorBidi" w:hAnsiTheme="majorBidi" w:cstheme="majorBidi"/>
        </w:rPr>
        <w:t>ed</w:t>
      </w:r>
      <w:r w:rsidR="0062232C" w:rsidRPr="00406369">
        <w:rPr>
          <w:rFonts w:asciiTheme="majorBidi" w:hAnsiTheme="majorBidi" w:cstheme="majorBidi"/>
        </w:rPr>
        <w:t xml:space="preserve"> cataloging and ranking systems </w:t>
      </w:r>
      <w:r w:rsidRPr="00406369">
        <w:rPr>
          <w:rFonts w:asciiTheme="majorBidi" w:hAnsiTheme="majorBidi" w:cstheme="majorBidi"/>
        </w:rPr>
        <w:t xml:space="preserve">such as </w:t>
      </w:r>
      <w:r w:rsidR="00A20A34" w:rsidRPr="00406369">
        <w:rPr>
          <w:rFonts w:asciiTheme="majorBidi" w:hAnsiTheme="majorBidi" w:cstheme="majorBidi"/>
        </w:rPr>
        <w:t>s</w:t>
      </w:r>
      <w:r w:rsidRPr="00406369">
        <w:rPr>
          <w:rFonts w:asciiTheme="majorBidi" w:hAnsiTheme="majorBidi" w:cstheme="majorBidi"/>
        </w:rPr>
        <w:t xml:space="preserve">piders and </w:t>
      </w:r>
      <w:r w:rsidR="00A20A34" w:rsidRPr="00406369">
        <w:rPr>
          <w:rFonts w:asciiTheme="majorBidi" w:hAnsiTheme="majorBidi" w:cstheme="majorBidi"/>
        </w:rPr>
        <w:t>c</w:t>
      </w:r>
      <w:r w:rsidRPr="00406369">
        <w:rPr>
          <w:rFonts w:asciiTheme="majorBidi" w:hAnsiTheme="majorBidi" w:cstheme="majorBidi"/>
        </w:rPr>
        <w:t>r</w:t>
      </w:r>
      <w:r w:rsidR="0062232C" w:rsidRPr="00406369">
        <w:rPr>
          <w:rFonts w:asciiTheme="majorBidi" w:hAnsiTheme="majorBidi" w:cstheme="majorBidi"/>
        </w:rPr>
        <w:t>awlers</w:t>
      </w:r>
      <w:r w:rsidRPr="00406369">
        <w:rPr>
          <w:rFonts w:asciiTheme="majorBidi" w:hAnsiTheme="majorBidi" w:cstheme="majorBidi"/>
        </w:rPr>
        <w:t>,</w:t>
      </w:r>
      <w:r w:rsidR="0062232C" w:rsidRPr="00406369">
        <w:rPr>
          <w:rFonts w:asciiTheme="majorBidi" w:hAnsiTheme="majorBidi" w:cstheme="majorBidi"/>
        </w:rPr>
        <w:t xml:space="preserve"> since the </w:t>
      </w:r>
      <w:r w:rsidR="00A20A34" w:rsidRPr="00406369">
        <w:rPr>
          <w:rFonts w:asciiTheme="majorBidi" w:hAnsiTheme="majorBidi" w:cstheme="majorBidi"/>
        </w:rPr>
        <w:t>tag-</w:t>
      </w:r>
      <w:r w:rsidR="0062232C" w:rsidRPr="00406369">
        <w:rPr>
          <w:rFonts w:asciiTheme="majorBidi" w:hAnsiTheme="majorBidi" w:cstheme="majorBidi"/>
        </w:rPr>
        <w:t xml:space="preserve">based cataloguing is performed by </w:t>
      </w:r>
      <w:r w:rsidR="00A20A34" w:rsidRPr="00406369">
        <w:rPr>
          <w:rFonts w:asciiTheme="majorBidi" w:hAnsiTheme="majorBidi" w:cstheme="majorBidi"/>
        </w:rPr>
        <w:t>humans</w:t>
      </w:r>
      <w:r w:rsidR="0062232C" w:rsidRPr="00406369">
        <w:rPr>
          <w:rFonts w:asciiTheme="majorBidi" w:hAnsiTheme="majorBidi" w:cstheme="majorBidi"/>
        </w:rPr>
        <w:t xml:space="preserve"> who understand the content of the information</w:t>
      </w:r>
      <w:r w:rsidR="00D811E3" w:rsidRPr="00406369">
        <w:rPr>
          <w:rFonts w:asciiTheme="majorBidi" w:hAnsiTheme="majorBidi" w:cstheme="majorBidi"/>
        </w:rPr>
        <w:t xml:space="preserve">. </w:t>
      </w:r>
      <w:r w:rsidR="00E32479" w:rsidRPr="00406369">
        <w:rPr>
          <w:rFonts w:asciiTheme="majorBidi" w:hAnsiTheme="majorBidi" w:cstheme="majorBidi"/>
        </w:rPr>
        <w:t>In addition, users are able to tag</w:t>
      </w:r>
      <w:r w:rsidR="0062232C" w:rsidRPr="00406369">
        <w:rPr>
          <w:rFonts w:asciiTheme="majorBidi" w:hAnsiTheme="majorBidi" w:cstheme="majorBidi"/>
        </w:rPr>
        <w:t xml:space="preserve"> internet pages that were not yet indexed </w:t>
      </w:r>
      <w:r w:rsidR="00E32479" w:rsidRPr="00406369">
        <w:rPr>
          <w:rFonts w:asciiTheme="majorBidi" w:hAnsiTheme="majorBidi" w:cstheme="majorBidi"/>
        </w:rPr>
        <w:t>by</w:t>
      </w:r>
      <w:r w:rsidR="0062232C" w:rsidRPr="00406369">
        <w:rPr>
          <w:rFonts w:asciiTheme="majorBidi" w:hAnsiTheme="majorBidi" w:cstheme="majorBidi"/>
        </w:rPr>
        <w:t xml:space="preserve"> search engines (the invisible </w:t>
      </w:r>
      <w:r w:rsidR="00253433">
        <w:rPr>
          <w:rFonts w:asciiTheme="majorBidi" w:hAnsiTheme="majorBidi" w:cstheme="majorBidi"/>
        </w:rPr>
        <w:t>Web</w:t>
      </w:r>
      <w:r w:rsidR="0062232C" w:rsidRPr="00406369">
        <w:rPr>
          <w:rFonts w:asciiTheme="majorBidi" w:hAnsiTheme="majorBidi" w:cstheme="majorBidi"/>
        </w:rPr>
        <w:t>).</w:t>
      </w:r>
    </w:p>
    <w:p w:rsidR="00B5216A" w:rsidRPr="00406369" w:rsidRDefault="00B5216A" w:rsidP="00F560E3">
      <w:pPr>
        <w:bidi w:val="0"/>
        <w:ind w:left="26"/>
        <w:jc w:val="both"/>
        <w:rPr>
          <w:rFonts w:asciiTheme="majorBidi" w:hAnsiTheme="majorBidi" w:cstheme="majorBidi"/>
        </w:rPr>
      </w:pPr>
    </w:p>
    <w:p w:rsidR="00BC6793" w:rsidRDefault="00E32479" w:rsidP="00622DFF">
      <w:pPr>
        <w:autoSpaceDE w:val="0"/>
        <w:autoSpaceDN w:val="0"/>
        <w:bidi w:val="0"/>
        <w:adjustRightInd w:val="0"/>
        <w:jc w:val="both"/>
        <w:rPr>
          <w:rFonts w:asciiTheme="majorBidi" w:hAnsiTheme="majorBidi" w:cstheme="majorBidi"/>
        </w:rPr>
      </w:pPr>
      <w:r w:rsidRPr="00406369">
        <w:rPr>
          <w:rFonts w:asciiTheme="majorBidi" w:hAnsiTheme="majorBidi" w:cstheme="majorBidi"/>
        </w:rPr>
        <w:t>The question is whether</w:t>
      </w:r>
      <w:r w:rsidR="0062232C" w:rsidRPr="00406369">
        <w:rPr>
          <w:rFonts w:asciiTheme="majorBidi" w:hAnsiTheme="majorBidi" w:cstheme="majorBidi"/>
        </w:rPr>
        <w:t xml:space="preserve"> this information can be used to </w:t>
      </w:r>
      <w:r w:rsidRPr="00406369">
        <w:rPr>
          <w:rFonts w:asciiTheme="majorBidi" w:hAnsiTheme="majorBidi" w:cstheme="majorBidi"/>
        </w:rPr>
        <w:t>upgrade</w:t>
      </w:r>
      <w:r w:rsidR="0062232C" w:rsidRPr="00406369">
        <w:rPr>
          <w:rFonts w:asciiTheme="majorBidi" w:hAnsiTheme="majorBidi" w:cstheme="majorBidi"/>
        </w:rPr>
        <w:t xml:space="preserve"> the abilit</w:t>
      </w:r>
      <w:r w:rsidRPr="00406369">
        <w:rPr>
          <w:rFonts w:asciiTheme="majorBidi" w:hAnsiTheme="majorBidi" w:cstheme="majorBidi"/>
        </w:rPr>
        <w:t>ies</w:t>
      </w:r>
      <w:r w:rsidR="0062232C" w:rsidRPr="00406369">
        <w:rPr>
          <w:rFonts w:asciiTheme="majorBidi" w:hAnsiTheme="majorBidi" w:cstheme="majorBidi"/>
        </w:rPr>
        <w:t xml:space="preserve"> of </w:t>
      </w:r>
      <w:r w:rsidR="00A20A34" w:rsidRPr="00406369">
        <w:rPr>
          <w:rFonts w:asciiTheme="majorBidi" w:hAnsiTheme="majorBidi" w:cstheme="majorBidi"/>
        </w:rPr>
        <w:t xml:space="preserve">internet information </w:t>
      </w:r>
      <w:r w:rsidRPr="00406369">
        <w:rPr>
          <w:rFonts w:asciiTheme="majorBidi" w:hAnsiTheme="majorBidi" w:cstheme="majorBidi"/>
        </w:rPr>
        <w:t>retrieval</w:t>
      </w:r>
      <w:r w:rsidR="0062232C" w:rsidRPr="00406369">
        <w:rPr>
          <w:rFonts w:asciiTheme="majorBidi" w:hAnsiTheme="majorBidi" w:cstheme="majorBidi"/>
        </w:rPr>
        <w:t xml:space="preserve"> syst</w:t>
      </w:r>
      <w:r w:rsidRPr="00406369">
        <w:rPr>
          <w:rFonts w:asciiTheme="majorBidi" w:hAnsiTheme="majorBidi" w:cstheme="majorBidi"/>
        </w:rPr>
        <w:t>e</w:t>
      </w:r>
      <w:r w:rsidR="0062232C" w:rsidRPr="00406369">
        <w:rPr>
          <w:rFonts w:asciiTheme="majorBidi" w:hAnsiTheme="majorBidi" w:cstheme="majorBidi"/>
        </w:rPr>
        <w:t xml:space="preserve">ms. A number of </w:t>
      </w:r>
      <w:r w:rsidR="008D1F31" w:rsidRPr="00406369">
        <w:rPr>
          <w:rFonts w:asciiTheme="majorBidi" w:hAnsiTheme="majorBidi" w:cstheme="majorBidi"/>
        </w:rPr>
        <w:t>studies (</w:t>
      </w:r>
      <w:r w:rsidR="00FD15CD" w:rsidRPr="00406369">
        <w:rPr>
          <w:rFonts w:asciiTheme="majorBidi" w:hAnsiTheme="majorBidi" w:cstheme="majorBidi"/>
        </w:rPr>
        <w:t>e.g.</w:t>
      </w:r>
      <w:r w:rsidR="00A62982">
        <w:rPr>
          <w:rFonts w:asciiTheme="majorBidi" w:hAnsiTheme="majorBidi" w:cstheme="majorBidi"/>
        </w:rPr>
        <w:t>,</w:t>
      </w:r>
      <w:r w:rsidR="00FD15CD" w:rsidRPr="00406369">
        <w:rPr>
          <w:rFonts w:asciiTheme="majorBidi" w:hAnsiTheme="majorBidi" w:cstheme="majorBidi"/>
        </w:rPr>
        <w:t xml:space="preserve"> </w:t>
      </w:r>
      <w:proofErr w:type="spellStart"/>
      <w:r w:rsidR="00FD15CD" w:rsidRPr="00406369">
        <w:rPr>
          <w:rFonts w:asciiTheme="majorBidi" w:hAnsiTheme="majorBidi" w:cstheme="majorBidi"/>
        </w:rPr>
        <w:t>Heymann</w:t>
      </w:r>
      <w:proofErr w:type="spellEnd"/>
      <w:r w:rsidR="00FD15CD" w:rsidRPr="00406369">
        <w:rPr>
          <w:rFonts w:asciiTheme="majorBidi" w:hAnsiTheme="majorBidi" w:cstheme="majorBidi"/>
        </w:rPr>
        <w:t xml:space="preserve"> </w:t>
      </w:r>
      <w:r w:rsidR="00144E24" w:rsidRPr="00144E24">
        <w:rPr>
          <w:rFonts w:asciiTheme="majorBidi" w:hAnsiTheme="majorBidi" w:cstheme="majorBidi"/>
          <w:i/>
          <w:iCs/>
        </w:rPr>
        <w:t>et al</w:t>
      </w:r>
      <w:r w:rsidR="0062232C" w:rsidRPr="00406369">
        <w:rPr>
          <w:rFonts w:asciiTheme="majorBidi" w:hAnsiTheme="majorBidi" w:cstheme="majorBidi"/>
        </w:rPr>
        <w:t>., 2008</w:t>
      </w:r>
      <w:r w:rsidR="00361A9C" w:rsidRPr="00406369">
        <w:rPr>
          <w:rFonts w:asciiTheme="majorBidi" w:hAnsiTheme="majorBidi" w:cstheme="majorBidi"/>
        </w:rPr>
        <w:t>;</w:t>
      </w:r>
      <w:r w:rsidR="00B22E50" w:rsidRPr="00406369">
        <w:rPr>
          <w:rFonts w:asciiTheme="majorBidi" w:hAnsiTheme="majorBidi" w:cstheme="majorBidi"/>
        </w:rPr>
        <w:t xml:space="preserve"> Bischoff </w:t>
      </w:r>
      <w:r w:rsidR="00144E24" w:rsidRPr="00144E24">
        <w:rPr>
          <w:rFonts w:asciiTheme="majorBidi" w:hAnsiTheme="majorBidi" w:cstheme="majorBidi"/>
          <w:i/>
          <w:iCs/>
        </w:rPr>
        <w:t>et al</w:t>
      </w:r>
      <w:r w:rsidR="00B22E50" w:rsidRPr="00406369">
        <w:rPr>
          <w:rFonts w:asciiTheme="majorBidi" w:hAnsiTheme="majorBidi" w:cstheme="majorBidi"/>
        </w:rPr>
        <w:t xml:space="preserve">., 2008; </w:t>
      </w:r>
      <w:r w:rsidR="00585B99" w:rsidRPr="00406369">
        <w:rPr>
          <w:rFonts w:asciiTheme="majorBidi" w:hAnsiTheme="majorBidi" w:cstheme="majorBidi"/>
        </w:rPr>
        <w:t xml:space="preserve">Zhou </w:t>
      </w:r>
      <w:r w:rsidR="00144E24" w:rsidRPr="00144E24">
        <w:rPr>
          <w:rFonts w:asciiTheme="majorBidi" w:hAnsiTheme="majorBidi" w:cstheme="majorBidi"/>
          <w:i/>
          <w:iCs/>
        </w:rPr>
        <w:t>et al</w:t>
      </w:r>
      <w:r w:rsidR="00585B99" w:rsidRPr="00406369">
        <w:rPr>
          <w:rFonts w:asciiTheme="majorBidi" w:hAnsiTheme="majorBidi" w:cstheme="majorBidi"/>
        </w:rPr>
        <w:t>., 2008)</w:t>
      </w:r>
      <w:r w:rsidR="0062232C" w:rsidRPr="00406369">
        <w:rPr>
          <w:rFonts w:asciiTheme="majorBidi" w:hAnsiTheme="majorBidi" w:cstheme="majorBidi"/>
        </w:rPr>
        <w:t xml:space="preserve"> </w:t>
      </w:r>
      <w:r w:rsidR="00305FFC" w:rsidRPr="00406369">
        <w:rPr>
          <w:rFonts w:asciiTheme="majorBidi" w:hAnsiTheme="majorBidi" w:cstheme="majorBidi"/>
        </w:rPr>
        <w:t xml:space="preserve">have assessed </w:t>
      </w:r>
      <w:r w:rsidR="0062232C" w:rsidRPr="00406369">
        <w:rPr>
          <w:rFonts w:asciiTheme="majorBidi" w:hAnsiTheme="majorBidi" w:cstheme="majorBidi"/>
        </w:rPr>
        <w:t>the hidden potential in social boo</w:t>
      </w:r>
      <w:r w:rsidRPr="00406369">
        <w:rPr>
          <w:rFonts w:asciiTheme="majorBidi" w:hAnsiTheme="majorBidi" w:cstheme="majorBidi"/>
        </w:rPr>
        <w:t>k</w:t>
      </w:r>
      <w:r w:rsidR="0062232C" w:rsidRPr="00406369">
        <w:rPr>
          <w:rFonts w:asciiTheme="majorBidi" w:hAnsiTheme="majorBidi" w:cstheme="majorBidi"/>
        </w:rPr>
        <w:t xml:space="preserve">marking systems </w:t>
      </w:r>
      <w:r w:rsidR="00A62982">
        <w:rPr>
          <w:rFonts w:asciiTheme="majorBidi" w:hAnsiTheme="majorBidi" w:cstheme="majorBidi"/>
        </w:rPr>
        <w:t>for</w:t>
      </w:r>
      <w:r w:rsidR="0062232C" w:rsidRPr="00406369">
        <w:rPr>
          <w:rFonts w:asciiTheme="majorBidi" w:hAnsiTheme="majorBidi" w:cstheme="majorBidi"/>
        </w:rPr>
        <w:t xml:space="preserve"> information retrieval. </w:t>
      </w:r>
      <w:r w:rsidR="00BF712C" w:rsidRPr="00406369">
        <w:rPr>
          <w:rFonts w:asciiTheme="majorBidi" w:hAnsiTheme="majorBidi" w:cstheme="majorBidi"/>
        </w:rPr>
        <w:t xml:space="preserve">Bischoff </w:t>
      </w:r>
      <w:r w:rsidR="00144E24" w:rsidRPr="00144E24">
        <w:rPr>
          <w:rFonts w:asciiTheme="majorBidi" w:hAnsiTheme="majorBidi" w:cstheme="majorBidi"/>
          <w:i/>
          <w:iCs/>
        </w:rPr>
        <w:t>et al</w:t>
      </w:r>
      <w:r w:rsidR="00BF712C" w:rsidRPr="00406369">
        <w:rPr>
          <w:rFonts w:asciiTheme="majorBidi" w:hAnsiTheme="majorBidi" w:cstheme="majorBidi"/>
        </w:rPr>
        <w:t xml:space="preserve">. (2008) investigate </w:t>
      </w:r>
      <w:r w:rsidR="00BF712C" w:rsidRPr="00406369">
        <w:rPr>
          <w:rFonts w:asciiTheme="majorBidi" w:hAnsiTheme="majorBidi" w:cstheme="majorBidi"/>
          <w:color w:val="000000"/>
        </w:rPr>
        <w:t>the use of different kinds of tags for improving search.</w:t>
      </w:r>
      <w:r w:rsidR="00BF712C" w:rsidRPr="00406369">
        <w:rPr>
          <w:rFonts w:asciiTheme="majorBidi" w:hAnsiTheme="majorBidi" w:cstheme="majorBidi"/>
        </w:rPr>
        <w:t xml:space="preserve"> To this end, they </w:t>
      </w:r>
      <w:proofErr w:type="spellStart"/>
      <w:r w:rsidR="0063500F">
        <w:rPr>
          <w:rFonts w:asciiTheme="majorBidi" w:hAnsiTheme="majorBidi" w:cstheme="majorBidi"/>
        </w:rPr>
        <w:t>analys</w:t>
      </w:r>
      <w:r w:rsidR="00BF712C" w:rsidRPr="00406369">
        <w:rPr>
          <w:rFonts w:asciiTheme="majorBidi" w:hAnsiTheme="majorBidi" w:cstheme="majorBidi"/>
        </w:rPr>
        <w:t>e</w:t>
      </w:r>
      <w:proofErr w:type="spellEnd"/>
      <w:r w:rsidR="00BF712C" w:rsidRPr="00406369">
        <w:rPr>
          <w:rFonts w:asciiTheme="majorBidi" w:hAnsiTheme="majorBidi" w:cstheme="majorBidi"/>
        </w:rPr>
        <w:t xml:space="preserve"> and classify tags from </w:t>
      </w:r>
      <w:r w:rsidR="00BF712C" w:rsidRPr="00406369">
        <w:rPr>
          <w:rFonts w:asciiTheme="majorBidi" w:hAnsiTheme="majorBidi" w:cstheme="majorBidi"/>
          <w:color w:val="000000"/>
        </w:rPr>
        <w:t xml:space="preserve">three most prominent social tagging websites: </w:t>
      </w:r>
      <w:r w:rsidR="00552B2C" w:rsidRPr="00406369">
        <w:rPr>
          <w:rFonts w:asciiTheme="majorBidi" w:hAnsiTheme="majorBidi" w:cstheme="majorBidi"/>
          <w:color w:val="000000"/>
        </w:rPr>
        <w:t>(Del.icio.us</w:t>
      </w:r>
      <w:r w:rsidR="00B10DC2">
        <w:rPr>
          <w:rFonts w:asciiTheme="majorBidi" w:hAnsiTheme="majorBidi" w:cstheme="majorBidi"/>
          <w:color w:val="000000"/>
        </w:rPr>
        <w:t xml:space="preserve"> – </w:t>
      </w:r>
      <w:r w:rsidR="00DE7797">
        <w:rPr>
          <w:rFonts w:asciiTheme="majorBidi" w:hAnsiTheme="majorBidi" w:cstheme="majorBidi"/>
          <w:color w:val="000000"/>
        </w:rPr>
        <w:t>http://</w:t>
      </w:r>
      <w:r w:rsidR="00B10DC2">
        <w:rPr>
          <w:rFonts w:asciiTheme="majorBidi" w:hAnsiTheme="majorBidi" w:cstheme="majorBidi"/>
          <w:color w:val="000000"/>
        </w:rPr>
        <w:t>www.delicious.com</w:t>
      </w:r>
      <w:r w:rsidR="00552B2C" w:rsidRPr="00406369">
        <w:rPr>
          <w:rFonts w:asciiTheme="majorBidi" w:hAnsiTheme="majorBidi" w:cstheme="majorBidi"/>
          <w:color w:val="000000"/>
        </w:rPr>
        <w:t xml:space="preserve">), </w:t>
      </w:r>
      <w:r w:rsidR="00BF712C" w:rsidRPr="00406369">
        <w:rPr>
          <w:rFonts w:asciiTheme="majorBidi" w:hAnsiTheme="majorBidi" w:cstheme="majorBidi"/>
          <w:color w:val="000000"/>
        </w:rPr>
        <w:t>(Last.fm</w:t>
      </w:r>
      <w:r w:rsidR="00B10DC2">
        <w:rPr>
          <w:rFonts w:asciiTheme="majorBidi" w:hAnsiTheme="majorBidi" w:cstheme="majorBidi"/>
          <w:color w:val="000000"/>
        </w:rPr>
        <w:t xml:space="preserve"> – </w:t>
      </w:r>
      <w:r w:rsidR="00DE7797">
        <w:rPr>
          <w:rFonts w:asciiTheme="majorBidi" w:hAnsiTheme="majorBidi" w:cstheme="majorBidi"/>
          <w:color w:val="000000"/>
        </w:rPr>
        <w:t>http://</w:t>
      </w:r>
      <w:r w:rsidR="00B10DC2">
        <w:rPr>
          <w:rFonts w:asciiTheme="majorBidi" w:hAnsiTheme="majorBidi" w:cstheme="majorBidi"/>
          <w:color w:val="000000"/>
        </w:rPr>
        <w:t>www.last.fm</w:t>
      </w:r>
      <w:r w:rsidR="00BF712C" w:rsidRPr="00406369">
        <w:rPr>
          <w:rFonts w:asciiTheme="majorBidi" w:hAnsiTheme="majorBidi" w:cstheme="majorBidi"/>
          <w:color w:val="000000"/>
        </w:rPr>
        <w:t>), and (Flickr</w:t>
      </w:r>
      <w:r w:rsidR="00B10DC2">
        <w:rPr>
          <w:rFonts w:asciiTheme="majorBidi" w:hAnsiTheme="majorBidi" w:cstheme="majorBidi"/>
          <w:color w:val="000000"/>
        </w:rPr>
        <w:t xml:space="preserve"> – </w:t>
      </w:r>
      <w:r w:rsidR="00DE7797">
        <w:rPr>
          <w:rFonts w:asciiTheme="majorBidi" w:hAnsiTheme="majorBidi" w:cstheme="majorBidi"/>
          <w:color w:val="000000"/>
        </w:rPr>
        <w:t>http://</w:t>
      </w:r>
      <w:r w:rsidR="00B10DC2">
        <w:rPr>
          <w:rFonts w:asciiTheme="majorBidi" w:hAnsiTheme="majorBidi" w:cstheme="majorBidi"/>
          <w:color w:val="000000"/>
        </w:rPr>
        <w:t>www.flickr.com</w:t>
      </w:r>
      <w:r w:rsidR="00BF712C" w:rsidRPr="00406369">
        <w:rPr>
          <w:rFonts w:asciiTheme="majorBidi" w:hAnsiTheme="majorBidi" w:cstheme="majorBidi"/>
          <w:color w:val="000000"/>
        </w:rPr>
        <w:t>)</w:t>
      </w:r>
      <w:r w:rsidR="00BF712C" w:rsidRPr="00406369">
        <w:rPr>
          <w:rFonts w:asciiTheme="majorBidi" w:hAnsiTheme="majorBidi" w:cstheme="majorBidi"/>
        </w:rPr>
        <w:t xml:space="preserve">. </w:t>
      </w:r>
    </w:p>
    <w:p w:rsidR="00BC6793" w:rsidRDefault="00BC6793" w:rsidP="00BC6793">
      <w:pPr>
        <w:autoSpaceDE w:val="0"/>
        <w:autoSpaceDN w:val="0"/>
        <w:bidi w:val="0"/>
        <w:adjustRightInd w:val="0"/>
        <w:jc w:val="both"/>
        <w:rPr>
          <w:rFonts w:asciiTheme="majorBidi" w:hAnsiTheme="majorBidi" w:cstheme="majorBidi"/>
        </w:rPr>
      </w:pPr>
    </w:p>
    <w:p w:rsidR="00412B9A" w:rsidRDefault="00DC238A" w:rsidP="00BC6793">
      <w:pPr>
        <w:autoSpaceDE w:val="0"/>
        <w:autoSpaceDN w:val="0"/>
        <w:bidi w:val="0"/>
        <w:adjustRightInd w:val="0"/>
        <w:jc w:val="both"/>
        <w:rPr>
          <w:rFonts w:asciiTheme="majorBidi" w:hAnsiTheme="majorBidi" w:cstheme="majorBidi"/>
        </w:rPr>
      </w:pPr>
      <w:r w:rsidRPr="00406369">
        <w:rPr>
          <w:rFonts w:asciiTheme="majorBidi" w:hAnsiTheme="majorBidi" w:cstheme="majorBidi"/>
        </w:rPr>
        <w:t xml:space="preserve">The authors found that </w:t>
      </w:r>
      <w:r w:rsidRPr="00406369">
        <w:rPr>
          <w:rFonts w:asciiTheme="majorBidi" w:eastAsiaTheme="minorHAnsi" w:hAnsiTheme="majorBidi" w:cstheme="majorBidi"/>
        </w:rPr>
        <w:t xml:space="preserve">more than 50% of existing tags bring new information to the resources they annotate. A large amount of tags </w:t>
      </w:r>
      <w:r w:rsidR="009A1D7A">
        <w:rPr>
          <w:rFonts w:asciiTheme="majorBidi" w:eastAsiaTheme="minorHAnsi" w:hAnsiTheme="majorBidi" w:cstheme="majorBidi"/>
        </w:rPr>
        <w:t>are</w:t>
      </w:r>
      <w:r w:rsidRPr="00406369">
        <w:rPr>
          <w:rFonts w:asciiTheme="majorBidi" w:eastAsiaTheme="minorHAnsi" w:hAnsiTheme="majorBidi" w:cstheme="majorBidi"/>
        </w:rPr>
        <w:t xml:space="preserve"> accurate and reliable</w:t>
      </w:r>
      <w:r w:rsidR="00412B9A">
        <w:rPr>
          <w:rFonts w:asciiTheme="majorBidi" w:eastAsiaTheme="minorHAnsi" w:hAnsiTheme="majorBidi" w:cstheme="majorBidi"/>
        </w:rPr>
        <w:t>. In</w:t>
      </w:r>
      <w:r w:rsidRPr="00406369">
        <w:rPr>
          <w:rFonts w:asciiTheme="majorBidi" w:eastAsiaTheme="minorHAnsi" w:hAnsiTheme="majorBidi" w:cstheme="majorBidi"/>
        </w:rPr>
        <w:t xml:space="preserve"> music domain for</w:t>
      </w:r>
      <w:r w:rsidR="00622DFF" w:rsidRPr="00406369">
        <w:rPr>
          <w:rFonts w:asciiTheme="majorBidi" w:eastAsiaTheme="minorHAnsi" w:hAnsiTheme="majorBidi" w:cstheme="majorBidi"/>
        </w:rPr>
        <w:t xml:space="preserve"> </w:t>
      </w:r>
      <w:r w:rsidRPr="00406369">
        <w:rPr>
          <w:rFonts w:asciiTheme="majorBidi" w:eastAsiaTheme="minorHAnsi" w:hAnsiTheme="majorBidi" w:cstheme="majorBidi"/>
        </w:rPr>
        <w:t>example 73.01% of the tags also occur in online music reviews. In addition, most of the tags can be used for search, and in most cases tagging behavior has the same characteristics as searching behavior.</w:t>
      </w:r>
      <w:r w:rsidRPr="00406369">
        <w:rPr>
          <w:rFonts w:asciiTheme="majorBidi" w:hAnsiTheme="majorBidi" w:cstheme="majorBidi"/>
        </w:rPr>
        <w:t xml:space="preserve"> </w:t>
      </w:r>
      <w:proofErr w:type="spellStart"/>
      <w:r w:rsidR="006120EE" w:rsidRPr="00406369">
        <w:rPr>
          <w:rFonts w:asciiTheme="majorBidi" w:hAnsiTheme="majorBidi" w:cstheme="majorBidi"/>
        </w:rPr>
        <w:t>Heymann</w:t>
      </w:r>
      <w:proofErr w:type="spellEnd"/>
      <w:r w:rsidR="006120EE" w:rsidRPr="00406369">
        <w:rPr>
          <w:rFonts w:asciiTheme="majorBidi" w:hAnsiTheme="majorBidi" w:cstheme="majorBidi"/>
        </w:rPr>
        <w:t xml:space="preserve"> </w:t>
      </w:r>
      <w:r w:rsidR="00144E24" w:rsidRPr="00144E24">
        <w:rPr>
          <w:rFonts w:asciiTheme="majorBidi" w:hAnsiTheme="majorBidi" w:cstheme="majorBidi"/>
          <w:i/>
          <w:iCs/>
        </w:rPr>
        <w:t>et al</w:t>
      </w:r>
      <w:r w:rsidR="006120EE" w:rsidRPr="00406369">
        <w:rPr>
          <w:rFonts w:asciiTheme="majorBidi" w:hAnsiTheme="majorBidi" w:cstheme="majorBidi"/>
        </w:rPr>
        <w:t>. (2008)</w:t>
      </w:r>
      <w:r w:rsidR="0062232C" w:rsidRPr="00406369">
        <w:rPr>
          <w:rFonts w:asciiTheme="majorBidi" w:hAnsiTheme="majorBidi" w:cstheme="majorBidi"/>
        </w:rPr>
        <w:t xml:space="preserve"> collected </w:t>
      </w:r>
      <w:r w:rsidR="00305FFC" w:rsidRPr="00406369">
        <w:rPr>
          <w:rFonts w:asciiTheme="majorBidi" w:hAnsiTheme="majorBidi" w:cstheme="majorBidi"/>
        </w:rPr>
        <w:t>a dataset</w:t>
      </w:r>
      <w:r w:rsidR="0062232C" w:rsidRPr="00406369">
        <w:rPr>
          <w:rFonts w:asciiTheme="majorBidi" w:hAnsiTheme="majorBidi" w:cstheme="majorBidi"/>
        </w:rPr>
        <w:t xml:space="preserve"> including</w:t>
      </w:r>
      <w:r w:rsidR="00E32479" w:rsidRPr="00406369">
        <w:rPr>
          <w:rFonts w:asciiTheme="majorBidi" w:hAnsiTheme="majorBidi" w:cstheme="majorBidi"/>
        </w:rPr>
        <w:t xml:space="preserve"> </w:t>
      </w:r>
      <w:r w:rsidR="0062232C" w:rsidRPr="00406369">
        <w:rPr>
          <w:rFonts w:asciiTheme="majorBidi" w:hAnsiTheme="majorBidi" w:cstheme="majorBidi"/>
        </w:rPr>
        <w:t>3 million unique URL addres</w:t>
      </w:r>
      <w:r w:rsidR="00305FFC" w:rsidRPr="00406369">
        <w:rPr>
          <w:rFonts w:asciiTheme="majorBidi" w:hAnsiTheme="majorBidi" w:cstheme="majorBidi"/>
        </w:rPr>
        <w:t xml:space="preserve">ses from the Delicious website and </w:t>
      </w:r>
      <w:r w:rsidR="0062232C" w:rsidRPr="00406369">
        <w:rPr>
          <w:rFonts w:asciiTheme="majorBidi" w:hAnsiTheme="majorBidi" w:cstheme="majorBidi"/>
        </w:rPr>
        <w:t xml:space="preserve">a number of random </w:t>
      </w:r>
      <w:r w:rsidR="00E32479" w:rsidRPr="00406369">
        <w:rPr>
          <w:rFonts w:asciiTheme="majorBidi" w:hAnsiTheme="majorBidi" w:cstheme="majorBidi"/>
        </w:rPr>
        <w:t>queries</w:t>
      </w:r>
      <w:r w:rsidR="0062232C" w:rsidRPr="00406369">
        <w:rPr>
          <w:rFonts w:asciiTheme="majorBidi" w:hAnsiTheme="majorBidi" w:cstheme="majorBidi"/>
        </w:rPr>
        <w:t xml:space="preserve"> </w:t>
      </w:r>
      <w:r w:rsidR="00305FFC" w:rsidRPr="00406369">
        <w:rPr>
          <w:rFonts w:asciiTheme="majorBidi" w:hAnsiTheme="majorBidi" w:cstheme="majorBidi"/>
        </w:rPr>
        <w:t xml:space="preserve">were executed </w:t>
      </w:r>
      <w:r w:rsidR="0062232C" w:rsidRPr="00406369">
        <w:rPr>
          <w:rFonts w:asciiTheme="majorBidi" w:hAnsiTheme="majorBidi" w:cstheme="majorBidi"/>
        </w:rPr>
        <w:t xml:space="preserve">on the Yahoo search engine. </w:t>
      </w:r>
      <w:r w:rsidR="00305FFC" w:rsidRPr="00406369">
        <w:rPr>
          <w:rFonts w:asciiTheme="majorBidi" w:hAnsiTheme="majorBidi" w:cstheme="majorBidi"/>
        </w:rPr>
        <w:t>T</w:t>
      </w:r>
      <w:r w:rsidR="0062232C" w:rsidRPr="00406369">
        <w:rPr>
          <w:rFonts w:asciiTheme="majorBidi" w:hAnsiTheme="majorBidi" w:cstheme="majorBidi"/>
        </w:rPr>
        <w:t>he</w:t>
      </w:r>
      <w:r w:rsidR="00305FFC" w:rsidRPr="00406369">
        <w:rPr>
          <w:rFonts w:asciiTheme="majorBidi" w:hAnsiTheme="majorBidi" w:cstheme="majorBidi"/>
        </w:rPr>
        <w:t>ir</w:t>
      </w:r>
      <w:r w:rsidR="0062232C" w:rsidRPr="00406369">
        <w:rPr>
          <w:rFonts w:asciiTheme="majorBidi" w:hAnsiTheme="majorBidi" w:cstheme="majorBidi"/>
        </w:rPr>
        <w:t xml:space="preserve"> results </w:t>
      </w:r>
      <w:r w:rsidR="00305FFC" w:rsidRPr="00406369">
        <w:rPr>
          <w:rFonts w:asciiTheme="majorBidi" w:hAnsiTheme="majorBidi" w:cstheme="majorBidi"/>
        </w:rPr>
        <w:t>showed that</w:t>
      </w:r>
      <w:r w:rsidR="0062232C" w:rsidRPr="00406369">
        <w:rPr>
          <w:rFonts w:asciiTheme="majorBidi" w:hAnsiTheme="majorBidi" w:cstheme="majorBidi"/>
        </w:rPr>
        <w:t xml:space="preserve"> </w:t>
      </w:r>
      <w:r w:rsidR="009824CA" w:rsidRPr="00406369">
        <w:rPr>
          <w:rFonts w:asciiTheme="majorBidi" w:hAnsiTheme="majorBidi" w:cstheme="majorBidi"/>
        </w:rPr>
        <w:t>9% of t</w:t>
      </w:r>
      <w:r w:rsidR="0062232C" w:rsidRPr="00406369">
        <w:rPr>
          <w:rFonts w:asciiTheme="majorBidi" w:hAnsiTheme="majorBidi" w:cstheme="majorBidi"/>
        </w:rPr>
        <w:t xml:space="preserve">he </w:t>
      </w:r>
      <w:r w:rsidR="00305FFC" w:rsidRPr="00406369">
        <w:rPr>
          <w:rFonts w:asciiTheme="majorBidi" w:hAnsiTheme="majorBidi" w:cstheme="majorBidi"/>
        </w:rPr>
        <w:t>top</w:t>
      </w:r>
      <w:r w:rsidR="0062232C" w:rsidRPr="00406369">
        <w:rPr>
          <w:rFonts w:asciiTheme="majorBidi" w:hAnsiTheme="majorBidi" w:cstheme="majorBidi"/>
        </w:rPr>
        <w:t xml:space="preserve"> 100 results </w:t>
      </w:r>
      <w:r w:rsidR="009824CA" w:rsidRPr="00406369">
        <w:rPr>
          <w:rFonts w:asciiTheme="majorBidi" w:hAnsiTheme="majorBidi" w:cstheme="majorBidi"/>
        </w:rPr>
        <w:t xml:space="preserve">were covered on Delicious, </w:t>
      </w:r>
      <w:r w:rsidR="00E32479" w:rsidRPr="00406369">
        <w:rPr>
          <w:rFonts w:asciiTheme="majorBidi" w:hAnsiTheme="majorBidi" w:cstheme="majorBidi"/>
        </w:rPr>
        <w:t>while</w:t>
      </w:r>
      <w:r w:rsidR="009824CA" w:rsidRPr="00406369">
        <w:rPr>
          <w:rFonts w:asciiTheme="majorBidi" w:hAnsiTheme="majorBidi" w:cstheme="majorBidi"/>
        </w:rPr>
        <w:t xml:space="preserve"> 19% of the </w:t>
      </w:r>
      <w:r w:rsidR="00305FFC" w:rsidRPr="00406369">
        <w:rPr>
          <w:rFonts w:asciiTheme="majorBidi" w:hAnsiTheme="majorBidi" w:cstheme="majorBidi"/>
        </w:rPr>
        <w:t>top</w:t>
      </w:r>
      <w:r w:rsidR="009824CA" w:rsidRPr="00406369">
        <w:rPr>
          <w:rFonts w:asciiTheme="majorBidi" w:hAnsiTheme="majorBidi" w:cstheme="majorBidi"/>
        </w:rPr>
        <w:t xml:space="preserve"> 1</w:t>
      </w:r>
      <w:r w:rsidR="0062232C" w:rsidRPr="00406369">
        <w:rPr>
          <w:rFonts w:asciiTheme="majorBidi" w:hAnsiTheme="majorBidi" w:cstheme="majorBidi"/>
        </w:rPr>
        <w:t>0 results</w:t>
      </w:r>
      <w:r w:rsidR="009824CA" w:rsidRPr="00406369">
        <w:rPr>
          <w:rFonts w:asciiTheme="majorBidi" w:hAnsiTheme="majorBidi" w:cstheme="majorBidi"/>
        </w:rPr>
        <w:t xml:space="preserve"> existed on the social bookmarking site. </w:t>
      </w:r>
      <w:r w:rsidR="00305FFC" w:rsidRPr="00406369">
        <w:rPr>
          <w:rFonts w:asciiTheme="majorBidi" w:hAnsiTheme="majorBidi" w:cstheme="majorBidi"/>
        </w:rPr>
        <w:t>Consequently, they concluded</w:t>
      </w:r>
      <w:r w:rsidR="00DC4CCE" w:rsidRPr="00406369">
        <w:rPr>
          <w:rFonts w:asciiTheme="majorBidi" w:hAnsiTheme="majorBidi" w:cstheme="majorBidi"/>
        </w:rPr>
        <w:t xml:space="preserve"> that</w:t>
      </w:r>
      <w:r w:rsidR="0062232C" w:rsidRPr="00406369">
        <w:rPr>
          <w:rFonts w:asciiTheme="majorBidi" w:hAnsiTheme="majorBidi" w:cstheme="majorBidi"/>
        </w:rPr>
        <w:t xml:space="preserve"> social bookmarking sites can help with </w:t>
      </w:r>
      <w:r w:rsidR="00DC4CCE" w:rsidRPr="00406369">
        <w:rPr>
          <w:rFonts w:asciiTheme="majorBidi" w:hAnsiTheme="majorBidi" w:cstheme="majorBidi"/>
        </w:rPr>
        <w:t xml:space="preserve">search engine </w:t>
      </w:r>
      <w:r w:rsidR="0062232C" w:rsidRPr="00406369">
        <w:rPr>
          <w:rFonts w:asciiTheme="majorBidi" w:hAnsiTheme="majorBidi" w:cstheme="majorBidi"/>
        </w:rPr>
        <w:t xml:space="preserve">ranking. </w:t>
      </w:r>
    </w:p>
    <w:p w:rsidR="00412B9A" w:rsidRDefault="00412B9A" w:rsidP="00412B9A">
      <w:pPr>
        <w:autoSpaceDE w:val="0"/>
        <w:autoSpaceDN w:val="0"/>
        <w:bidi w:val="0"/>
        <w:adjustRightInd w:val="0"/>
        <w:jc w:val="both"/>
        <w:rPr>
          <w:rFonts w:asciiTheme="majorBidi" w:hAnsiTheme="majorBidi" w:cstheme="majorBidi"/>
        </w:rPr>
      </w:pPr>
    </w:p>
    <w:p w:rsidR="0062232C" w:rsidRPr="00406369" w:rsidRDefault="00DC4CCE" w:rsidP="00412B9A">
      <w:pPr>
        <w:autoSpaceDE w:val="0"/>
        <w:autoSpaceDN w:val="0"/>
        <w:bidi w:val="0"/>
        <w:adjustRightInd w:val="0"/>
        <w:jc w:val="both"/>
        <w:rPr>
          <w:rFonts w:asciiTheme="majorBidi" w:hAnsiTheme="majorBidi" w:cstheme="majorBidi"/>
        </w:rPr>
      </w:pPr>
      <w:r w:rsidRPr="00406369">
        <w:rPr>
          <w:rFonts w:asciiTheme="majorBidi" w:hAnsiTheme="majorBidi" w:cstheme="majorBidi"/>
        </w:rPr>
        <w:t>A significant amount of p</w:t>
      </w:r>
      <w:r w:rsidR="0062232C" w:rsidRPr="00406369">
        <w:rPr>
          <w:rFonts w:asciiTheme="majorBidi" w:hAnsiTheme="majorBidi" w:cstheme="majorBidi"/>
        </w:rPr>
        <w:t xml:space="preserve">opular search terms </w:t>
      </w:r>
      <w:r w:rsidRPr="00406369">
        <w:rPr>
          <w:rFonts w:asciiTheme="majorBidi" w:hAnsiTheme="majorBidi" w:cstheme="majorBidi"/>
        </w:rPr>
        <w:t>coincide with b</w:t>
      </w:r>
      <w:r w:rsidR="0062232C" w:rsidRPr="00406369">
        <w:rPr>
          <w:rFonts w:asciiTheme="majorBidi" w:hAnsiTheme="majorBidi" w:cstheme="majorBidi"/>
        </w:rPr>
        <w:t>ookmark</w:t>
      </w:r>
      <w:r w:rsidRPr="00406369">
        <w:rPr>
          <w:rFonts w:asciiTheme="majorBidi" w:hAnsiTheme="majorBidi" w:cstheme="majorBidi"/>
        </w:rPr>
        <w:t xml:space="preserve">ing tags. Therefore, </w:t>
      </w:r>
      <w:r w:rsidR="00A20A34" w:rsidRPr="00406369">
        <w:rPr>
          <w:rFonts w:asciiTheme="majorBidi" w:hAnsiTheme="majorBidi" w:cstheme="majorBidi"/>
        </w:rPr>
        <w:t>it can be</w:t>
      </w:r>
      <w:r w:rsidRPr="00406369">
        <w:rPr>
          <w:rFonts w:asciiTheme="majorBidi" w:hAnsiTheme="majorBidi" w:cstheme="majorBidi"/>
        </w:rPr>
        <w:t xml:space="preserve"> </w:t>
      </w:r>
      <w:r w:rsidR="00A20A34" w:rsidRPr="00406369">
        <w:rPr>
          <w:rFonts w:asciiTheme="majorBidi" w:hAnsiTheme="majorBidi" w:cstheme="majorBidi"/>
        </w:rPr>
        <w:t>inferred</w:t>
      </w:r>
      <w:r w:rsidR="0062232C" w:rsidRPr="00406369">
        <w:rPr>
          <w:rFonts w:asciiTheme="majorBidi" w:hAnsiTheme="majorBidi" w:cstheme="majorBidi"/>
        </w:rPr>
        <w:t xml:space="preserve"> that the information latent in the </w:t>
      </w:r>
      <w:r w:rsidR="00A20A34" w:rsidRPr="00406369">
        <w:rPr>
          <w:rFonts w:asciiTheme="majorBidi" w:hAnsiTheme="majorBidi" w:cstheme="majorBidi"/>
        </w:rPr>
        <w:t>tags</w:t>
      </w:r>
      <w:r w:rsidR="0062232C" w:rsidRPr="00406369">
        <w:rPr>
          <w:rFonts w:asciiTheme="majorBidi" w:hAnsiTheme="majorBidi" w:cstheme="majorBidi"/>
        </w:rPr>
        <w:t xml:space="preserve"> can significantly help with information retrieval. Most of the </w:t>
      </w:r>
      <w:r w:rsidR="00A20A34" w:rsidRPr="00406369">
        <w:rPr>
          <w:rFonts w:asciiTheme="majorBidi" w:hAnsiTheme="majorBidi" w:cstheme="majorBidi"/>
        </w:rPr>
        <w:t>tags</w:t>
      </w:r>
      <w:r w:rsidR="0062232C" w:rsidRPr="00406369">
        <w:rPr>
          <w:rFonts w:asciiTheme="majorBidi" w:hAnsiTheme="majorBidi" w:cstheme="majorBidi"/>
        </w:rPr>
        <w:t xml:space="preserve"> are relevant and </w:t>
      </w:r>
      <w:r w:rsidR="00A20A34" w:rsidRPr="00406369">
        <w:rPr>
          <w:rFonts w:asciiTheme="majorBidi" w:hAnsiTheme="majorBidi" w:cstheme="majorBidi"/>
        </w:rPr>
        <w:t>comprehe</w:t>
      </w:r>
      <w:r w:rsidR="009824CA" w:rsidRPr="00406369">
        <w:rPr>
          <w:rFonts w:asciiTheme="majorBidi" w:hAnsiTheme="majorBidi" w:cstheme="majorBidi"/>
        </w:rPr>
        <w:t>n</w:t>
      </w:r>
      <w:r w:rsidR="00A20A34" w:rsidRPr="00406369">
        <w:rPr>
          <w:rFonts w:asciiTheme="majorBidi" w:hAnsiTheme="majorBidi" w:cstheme="majorBidi"/>
        </w:rPr>
        <w:t>sible to</w:t>
      </w:r>
      <w:r w:rsidR="0062232C" w:rsidRPr="00406369">
        <w:rPr>
          <w:rFonts w:asciiTheme="majorBidi" w:hAnsiTheme="majorBidi" w:cstheme="majorBidi"/>
        </w:rPr>
        <w:t xml:space="preserve"> users. </w:t>
      </w:r>
      <w:r w:rsidR="00305FFC" w:rsidRPr="00406369">
        <w:rPr>
          <w:rFonts w:asciiTheme="majorBidi" w:hAnsiTheme="majorBidi" w:cstheme="majorBidi"/>
        </w:rPr>
        <w:t>Interestingly, a</w:t>
      </w:r>
      <w:r w:rsidR="0062232C" w:rsidRPr="00406369">
        <w:rPr>
          <w:rFonts w:asciiTheme="majorBidi" w:hAnsiTheme="majorBidi" w:cstheme="majorBidi"/>
        </w:rPr>
        <w:t xml:space="preserve">bout 12.5% of the pages uploaded by users are new </w:t>
      </w:r>
      <w:r w:rsidR="00A20A34" w:rsidRPr="00406369">
        <w:rPr>
          <w:rFonts w:asciiTheme="majorBidi" w:hAnsiTheme="majorBidi" w:cstheme="majorBidi"/>
        </w:rPr>
        <w:t>and</w:t>
      </w:r>
      <w:r w:rsidR="0062232C" w:rsidRPr="00406369">
        <w:rPr>
          <w:rFonts w:asciiTheme="majorBidi" w:hAnsiTheme="majorBidi" w:cstheme="majorBidi"/>
        </w:rPr>
        <w:t xml:space="preserve"> not yet indexed by search engines. </w:t>
      </w:r>
      <w:r w:rsidR="003B2D46" w:rsidRPr="00406369">
        <w:rPr>
          <w:rFonts w:asciiTheme="majorBidi" w:hAnsiTheme="majorBidi" w:cstheme="majorBidi"/>
        </w:rPr>
        <w:t>At the time of this study</w:t>
      </w:r>
      <w:r w:rsidR="0062232C" w:rsidRPr="00406369">
        <w:rPr>
          <w:rFonts w:asciiTheme="majorBidi" w:hAnsiTheme="majorBidi" w:cstheme="majorBidi"/>
        </w:rPr>
        <w:t xml:space="preserve">, the information </w:t>
      </w:r>
      <w:r w:rsidR="00A20A34" w:rsidRPr="00406369">
        <w:rPr>
          <w:rFonts w:asciiTheme="majorBidi" w:hAnsiTheme="majorBidi" w:cstheme="majorBidi"/>
        </w:rPr>
        <w:t>located on</w:t>
      </w:r>
      <w:r w:rsidR="0062232C" w:rsidRPr="00406369">
        <w:rPr>
          <w:rFonts w:asciiTheme="majorBidi" w:hAnsiTheme="majorBidi" w:cstheme="majorBidi"/>
        </w:rPr>
        <w:t xml:space="preserve"> the social bookmarking sites </w:t>
      </w:r>
      <w:r w:rsidRPr="00406369">
        <w:rPr>
          <w:rFonts w:asciiTheme="majorBidi" w:hAnsiTheme="majorBidi" w:cstheme="majorBidi"/>
        </w:rPr>
        <w:t>is</w:t>
      </w:r>
      <w:r w:rsidR="0062232C" w:rsidRPr="00406369">
        <w:rPr>
          <w:rFonts w:asciiTheme="majorBidi" w:hAnsiTheme="majorBidi" w:cstheme="majorBidi"/>
        </w:rPr>
        <w:t xml:space="preserve"> not </w:t>
      </w:r>
      <w:r w:rsidR="00A20A34" w:rsidRPr="00406369">
        <w:rPr>
          <w:rFonts w:asciiTheme="majorBidi" w:hAnsiTheme="majorBidi" w:cstheme="majorBidi"/>
        </w:rPr>
        <w:t xml:space="preserve">adequately </w:t>
      </w:r>
      <w:r w:rsidR="0062232C" w:rsidRPr="00406369">
        <w:rPr>
          <w:rFonts w:asciiTheme="majorBidi" w:hAnsiTheme="majorBidi" w:cstheme="majorBidi"/>
        </w:rPr>
        <w:t xml:space="preserve">significant to influence information retrieval. </w:t>
      </w:r>
      <w:r w:rsidR="00A20A34" w:rsidRPr="00406369">
        <w:rPr>
          <w:rFonts w:asciiTheme="majorBidi" w:hAnsiTheme="majorBidi" w:cstheme="majorBidi"/>
        </w:rPr>
        <w:t>Nonetheless</w:t>
      </w:r>
      <w:r w:rsidRPr="00406369">
        <w:rPr>
          <w:rFonts w:asciiTheme="majorBidi" w:hAnsiTheme="majorBidi" w:cstheme="majorBidi"/>
        </w:rPr>
        <w:t>,</w:t>
      </w:r>
      <w:r w:rsidR="0062232C" w:rsidRPr="00406369">
        <w:rPr>
          <w:rFonts w:asciiTheme="majorBidi" w:hAnsiTheme="majorBidi" w:cstheme="majorBidi"/>
        </w:rPr>
        <w:t xml:space="preserve"> if social </w:t>
      </w:r>
      <w:r w:rsidR="00305FFC" w:rsidRPr="00406369">
        <w:rPr>
          <w:rFonts w:asciiTheme="majorBidi" w:hAnsiTheme="majorBidi" w:cstheme="majorBidi"/>
        </w:rPr>
        <w:t xml:space="preserve">tagging and </w:t>
      </w:r>
      <w:r w:rsidR="0062232C" w:rsidRPr="00406369">
        <w:rPr>
          <w:rFonts w:asciiTheme="majorBidi" w:hAnsiTheme="majorBidi" w:cstheme="majorBidi"/>
        </w:rPr>
        <w:t xml:space="preserve">bookmarking platforms </w:t>
      </w:r>
      <w:r w:rsidRPr="00406369">
        <w:rPr>
          <w:rFonts w:asciiTheme="majorBidi" w:hAnsiTheme="majorBidi" w:cstheme="majorBidi"/>
        </w:rPr>
        <w:t>continue growing</w:t>
      </w:r>
      <w:r w:rsidR="0062232C" w:rsidRPr="00406369">
        <w:rPr>
          <w:rFonts w:asciiTheme="majorBidi" w:hAnsiTheme="majorBidi" w:cstheme="majorBidi"/>
        </w:rPr>
        <w:t xml:space="preserve"> at the same rate that they have grown in recent years</w:t>
      </w:r>
      <w:r w:rsidRPr="00406369">
        <w:rPr>
          <w:rFonts w:asciiTheme="majorBidi" w:hAnsiTheme="majorBidi" w:cstheme="majorBidi"/>
        </w:rPr>
        <w:t>, their</w:t>
      </w:r>
      <w:r w:rsidR="0062232C" w:rsidRPr="00406369">
        <w:rPr>
          <w:rFonts w:asciiTheme="majorBidi" w:hAnsiTheme="majorBidi" w:cstheme="majorBidi"/>
        </w:rPr>
        <w:t xml:space="preserve"> influence wil</w:t>
      </w:r>
      <w:r w:rsidRPr="00406369">
        <w:rPr>
          <w:rFonts w:asciiTheme="majorBidi" w:hAnsiTheme="majorBidi" w:cstheme="majorBidi"/>
        </w:rPr>
        <w:t xml:space="preserve">l become </w:t>
      </w:r>
      <w:r w:rsidR="0062232C" w:rsidRPr="00406369">
        <w:rPr>
          <w:rFonts w:asciiTheme="majorBidi" w:hAnsiTheme="majorBidi" w:cstheme="majorBidi"/>
        </w:rPr>
        <w:t xml:space="preserve">more significant. </w:t>
      </w:r>
      <w:r w:rsidR="00BF712C" w:rsidRPr="00406369">
        <w:rPr>
          <w:rFonts w:asciiTheme="majorBidi" w:hAnsiTheme="majorBidi" w:cstheme="majorBidi"/>
        </w:rPr>
        <w:t xml:space="preserve">In (Zhou </w:t>
      </w:r>
      <w:r w:rsidR="00144E24" w:rsidRPr="00144E24">
        <w:rPr>
          <w:rFonts w:asciiTheme="majorBidi" w:hAnsiTheme="majorBidi" w:cstheme="majorBidi"/>
          <w:i/>
          <w:iCs/>
        </w:rPr>
        <w:t>et al</w:t>
      </w:r>
      <w:r w:rsidR="00BF712C" w:rsidRPr="00406369">
        <w:rPr>
          <w:rFonts w:asciiTheme="majorBidi" w:hAnsiTheme="majorBidi" w:cstheme="majorBidi"/>
        </w:rPr>
        <w:t>., 2008) the authors introduce a probabilistic method for employing social tagging from Delicious to improve information retrieval</w:t>
      </w:r>
      <w:r w:rsidR="00C16B14" w:rsidRPr="00406369">
        <w:rPr>
          <w:rFonts w:asciiTheme="majorBidi" w:hAnsiTheme="majorBidi" w:cstheme="majorBidi"/>
        </w:rPr>
        <w:t xml:space="preserve">. They </w:t>
      </w:r>
      <w:r w:rsidR="00C16B14" w:rsidRPr="00406369">
        <w:rPr>
          <w:rFonts w:asciiTheme="majorBidi" w:hAnsiTheme="majorBidi" w:cstheme="majorBidi"/>
          <w:color w:val="000000"/>
        </w:rPr>
        <w:t xml:space="preserve">discover topics in documents and queries and </w:t>
      </w:r>
      <w:r w:rsidR="00BF712C" w:rsidRPr="00406369">
        <w:rPr>
          <w:rFonts w:asciiTheme="majorBidi" w:hAnsiTheme="majorBidi" w:cstheme="majorBidi"/>
          <w:color w:val="000000"/>
        </w:rPr>
        <w:t>enhanc</w:t>
      </w:r>
      <w:r w:rsidR="00C16B14" w:rsidRPr="00406369">
        <w:rPr>
          <w:rFonts w:asciiTheme="majorBidi" w:hAnsiTheme="majorBidi" w:cstheme="majorBidi"/>
          <w:color w:val="000000"/>
        </w:rPr>
        <w:t>e</w:t>
      </w:r>
      <w:r w:rsidR="00BF712C" w:rsidRPr="00406369">
        <w:rPr>
          <w:rFonts w:asciiTheme="majorBidi" w:hAnsiTheme="majorBidi" w:cstheme="majorBidi"/>
          <w:color w:val="000000"/>
        </w:rPr>
        <w:t xml:space="preserve"> document and query language models by incorporating topical background models. </w:t>
      </w:r>
    </w:p>
    <w:p w:rsidR="0062232C" w:rsidRPr="00406369" w:rsidRDefault="0062232C" w:rsidP="00622DFF">
      <w:pPr>
        <w:bidi w:val="0"/>
        <w:ind w:left="26"/>
        <w:jc w:val="both"/>
        <w:rPr>
          <w:rFonts w:asciiTheme="majorBidi" w:hAnsiTheme="majorBidi" w:cstheme="majorBidi"/>
        </w:rPr>
      </w:pPr>
      <w:r w:rsidRPr="00406369">
        <w:rPr>
          <w:rFonts w:asciiTheme="majorBidi" w:hAnsiTheme="majorBidi" w:cstheme="majorBidi"/>
        </w:rPr>
        <w:t xml:space="preserve"> </w:t>
      </w:r>
    </w:p>
    <w:p w:rsidR="00E62E77" w:rsidRPr="00406369" w:rsidRDefault="0062232C" w:rsidP="006120EE">
      <w:pPr>
        <w:pStyle w:val="a0"/>
        <w:bidi w:val="0"/>
        <w:spacing w:line="240" w:lineRule="auto"/>
        <w:jc w:val="both"/>
        <w:rPr>
          <w:rFonts w:asciiTheme="majorBidi" w:hAnsiTheme="majorBidi" w:cstheme="majorBidi"/>
          <w:sz w:val="24"/>
          <w:szCs w:val="24"/>
        </w:rPr>
      </w:pPr>
      <w:r w:rsidRPr="00406369">
        <w:rPr>
          <w:rFonts w:asciiTheme="majorBidi" w:hAnsiTheme="majorBidi" w:cstheme="majorBidi"/>
          <w:sz w:val="24"/>
          <w:szCs w:val="24"/>
        </w:rPr>
        <w:t xml:space="preserve">In </w:t>
      </w:r>
      <w:r w:rsidR="00FF07B6" w:rsidRPr="00406369">
        <w:rPr>
          <w:rFonts w:asciiTheme="majorBidi" w:hAnsiTheme="majorBidi" w:cstheme="majorBidi"/>
          <w:sz w:val="24"/>
          <w:szCs w:val="24"/>
        </w:rPr>
        <w:t>recent</w:t>
      </w:r>
      <w:r w:rsidRPr="00406369">
        <w:rPr>
          <w:rFonts w:asciiTheme="majorBidi" w:hAnsiTheme="majorBidi" w:cstheme="majorBidi"/>
          <w:sz w:val="24"/>
          <w:szCs w:val="24"/>
        </w:rPr>
        <w:t xml:space="preserve"> years, a number of articles </w:t>
      </w:r>
      <w:r w:rsidR="00F85F21">
        <w:rPr>
          <w:rFonts w:asciiTheme="majorBidi" w:hAnsiTheme="majorBidi" w:cstheme="majorBidi"/>
          <w:sz w:val="24"/>
          <w:szCs w:val="24"/>
        </w:rPr>
        <w:t xml:space="preserve">have been written </w:t>
      </w:r>
      <w:r w:rsidRPr="00406369">
        <w:rPr>
          <w:rFonts w:asciiTheme="majorBidi" w:hAnsiTheme="majorBidi" w:cstheme="majorBidi"/>
          <w:sz w:val="24"/>
          <w:szCs w:val="24"/>
        </w:rPr>
        <w:t>suggest</w:t>
      </w:r>
      <w:r w:rsidR="00F85F21">
        <w:rPr>
          <w:rFonts w:asciiTheme="majorBidi" w:hAnsiTheme="majorBidi" w:cstheme="majorBidi"/>
          <w:sz w:val="24"/>
          <w:szCs w:val="24"/>
        </w:rPr>
        <w:t>ing</w:t>
      </w:r>
      <w:r w:rsidRPr="00406369">
        <w:rPr>
          <w:rFonts w:asciiTheme="majorBidi" w:hAnsiTheme="majorBidi" w:cstheme="majorBidi"/>
          <w:sz w:val="24"/>
          <w:szCs w:val="24"/>
        </w:rPr>
        <w:t xml:space="preserve"> </w:t>
      </w:r>
      <w:r w:rsidR="00DC4CCE" w:rsidRPr="00406369">
        <w:rPr>
          <w:rFonts w:asciiTheme="majorBidi" w:hAnsiTheme="majorBidi" w:cstheme="majorBidi"/>
          <w:sz w:val="24"/>
          <w:szCs w:val="24"/>
        </w:rPr>
        <w:t>ranking methods</w:t>
      </w:r>
      <w:r w:rsidRPr="00406369">
        <w:rPr>
          <w:rFonts w:asciiTheme="majorBidi" w:hAnsiTheme="majorBidi" w:cstheme="majorBidi"/>
          <w:sz w:val="24"/>
          <w:szCs w:val="24"/>
        </w:rPr>
        <w:t xml:space="preserve"> </w:t>
      </w:r>
      <w:r w:rsidR="00DC4CCE" w:rsidRPr="00406369">
        <w:rPr>
          <w:rFonts w:asciiTheme="majorBidi" w:hAnsiTheme="majorBidi" w:cstheme="majorBidi"/>
          <w:sz w:val="24"/>
          <w:szCs w:val="24"/>
        </w:rPr>
        <w:t>based on</w:t>
      </w:r>
      <w:r w:rsidRPr="00406369">
        <w:rPr>
          <w:rFonts w:asciiTheme="majorBidi" w:hAnsiTheme="majorBidi" w:cstheme="majorBidi"/>
          <w:sz w:val="24"/>
          <w:szCs w:val="24"/>
        </w:rPr>
        <w:t xml:space="preserve"> </w:t>
      </w:r>
      <w:r w:rsidR="00DC4CCE" w:rsidRPr="00406369">
        <w:rPr>
          <w:rFonts w:asciiTheme="majorBidi" w:hAnsiTheme="majorBidi" w:cstheme="majorBidi"/>
          <w:sz w:val="24"/>
          <w:szCs w:val="24"/>
        </w:rPr>
        <w:t>information</w:t>
      </w:r>
      <w:r w:rsidRPr="00406369">
        <w:rPr>
          <w:rFonts w:asciiTheme="majorBidi" w:hAnsiTheme="majorBidi" w:cstheme="majorBidi"/>
          <w:sz w:val="24"/>
          <w:szCs w:val="24"/>
        </w:rPr>
        <w:t xml:space="preserve"> existing on social bookmarking sites</w:t>
      </w:r>
      <w:r w:rsidR="006120EE" w:rsidRPr="00406369">
        <w:rPr>
          <w:rFonts w:asciiTheme="majorBidi" w:hAnsiTheme="majorBidi" w:cstheme="majorBidi"/>
          <w:sz w:val="24"/>
          <w:szCs w:val="24"/>
        </w:rPr>
        <w:t xml:space="preserve"> (e.g.</w:t>
      </w:r>
      <w:r w:rsidR="00EF0EBB">
        <w:rPr>
          <w:rFonts w:asciiTheme="majorBidi" w:hAnsiTheme="majorBidi" w:cstheme="majorBidi"/>
          <w:sz w:val="24"/>
          <w:szCs w:val="24"/>
        </w:rPr>
        <w:t>,</w:t>
      </w:r>
      <w:r w:rsidR="006120EE" w:rsidRPr="00406369">
        <w:rPr>
          <w:rFonts w:asciiTheme="majorBidi" w:hAnsiTheme="majorBidi" w:cstheme="majorBidi"/>
          <w:sz w:val="24"/>
          <w:szCs w:val="24"/>
        </w:rPr>
        <w:t xml:space="preserve"> </w:t>
      </w:r>
      <w:proofErr w:type="spellStart"/>
      <w:r w:rsidR="006120EE" w:rsidRPr="00406369">
        <w:rPr>
          <w:rFonts w:asciiTheme="majorBidi" w:hAnsiTheme="majorBidi" w:cstheme="majorBidi"/>
          <w:sz w:val="24"/>
          <w:szCs w:val="24"/>
        </w:rPr>
        <w:t>Yanbe</w:t>
      </w:r>
      <w:proofErr w:type="spellEnd"/>
      <w:r w:rsidR="006120EE" w:rsidRPr="00406369">
        <w:rPr>
          <w:rFonts w:asciiTheme="majorBidi" w:hAnsiTheme="majorBidi" w:cstheme="majorBidi"/>
          <w:sz w:val="24"/>
          <w:szCs w:val="24"/>
        </w:rPr>
        <w:t xml:space="preserve"> </w:t>
      </w:r>
      <w:r w:rsidR="00144E24" w:rsidRPr="00144E24">
        <w:rPr>
          <w:rFonts w:asciiTheme="majorBidi" w:hAnsiTheme="majorBidi" w:cstheme="majorBidi"/>
          <w:i/>
          <w:iCs/>
          <w:sz w:val="24"/>
          <w:szCs w:val="24"/>
        </w:rPr>
        <w:t>et al</w:t>
      </w:r>
      <w:r w:rsidR="006120EE" w:rsidRPr="00406369">
        <w:rPr>
          <w:rFonts w:asciiTheme="majorBidi" w:hAnsiTheme="majorBidi" w:cstheme="majorBidi"/>
          <w:sz w:val="24"/>
          <w:szCs w:val="24"/>
        </w:rPr>
        <w:t xml:space="preserve">., 2007; </w:t>
      </w:r>
      <w:proofErr w:type="spellStart"/>
      <w:r w:rsidR="006120EE" w:rsidRPr="00406369">
        <w:rPr>
          <w:rFonts w:asciiTheme="majorBidi" w:hAnsiTheme="majorBidi" w:cstheme="majorBidi"/>
          <w:sz w:val="24"/>
          <w:szCs w:val="24"/>
        </w:rPr>
        <w:t>Ba</w:t>
      </w:r>
      <w:r w:rsidR="000B5E1B">
        <w:rPr>
          <w:rFonts w:asciiTheme="majorBidi" w:hAnsiTheme="majorBidi" w:cstheme="majorBidi"/>
          <w:sz w:val="24"/>
          <w:szCs w:val="24"/>
        </w:rPr>
        <w:t>o</w:t>
      </w:r>
      <w:proofErr w:type="spellEnd"/>
      <w:r w:rsidR="006120EE" w:rsidRPr="00406369">
        <w:rPr>
          <w:rFonts w:asciiTheme="majorBidi" w:hAnsiTheme="majorBidi" w:cstheme="majorBidi"/>
          <w:sz w:val="24"/>
          <w:szCs w:val="24"/>
        </w:rPr>
        <w:t xml:space="preserve"> </w:t>
      </w:r>
      <w:r w:rsidR="00144E24" w:rsidRPr="00144E24">
        <w:rPr>
          <w:rFonts w:asciiTheme="majorBidi" w:hAnsiTheme="majorBidi" w:cstheme="majorBidi"/>
          <w:i/>
          <w:iCs/>
          <w:sz w:val="24"/>
          <w:szCs w:val="24"/>
        </w:rPr>
        <w:t>et al</w:t>
      </w:r>
      <w:r w:rsidR="006120EE" w:rsidRPr="00406369">
        <w:rPr>
          <w:rFonts w:asciiTheme="majorBidi" w:hAnsiTheme="majorBidi" w:cstheme="majorBidi"/>
          <w:sz w:val="24"/>
          <w:szCs w:val="24"/>
        </w:rPr>
        <w:t xml:space="preserve">., 2007; Zhang </w:t>
      </w:r>
      <w:r w:rsidR="00144E24" w:rsidRPr="00144E24">
        <w:rPr>
          <w:rFonts w:asciiTheme="majorBidi" w:hAnsiTheme="majorBidi" w:cstheme="majorBidi"/>
          <w:i/>
          <w:iCs/>
          <w:sz w:val="24"/>
          <w:szCs w:val="24"/>
        </w:rPr>
        <w:t>et al</w:t>
      </w:r>
      <w:r w:rsidR="006120EE" w:rsidRPr="00406369">
        <w:rPr>
          <w:rFonts w:asciiTheme="majorBidi" w:hAnsiTheme="majorBidi" w:cstheme="majorBidi"/>
          <w:sz w:val="24"/>
          <w:szCs w:val="24"/>
        </w:rPr>
        <w:t xml:space="preserve">., 2009; </w:t>
      </w:r>
      <w:proofErr w:type="spellStart"/>
      <w:r w:rsidR="006120EE" w:rsidRPr="00406369">
        <w:rPr>
          <w:rFonts w:asciiTheme="majorBidi" w:hAnsiTheme="majorBidi" w:cstheme="majorBidi"/>
          <w:sz w:val="24"/>
          <w:szCs w:val="24"/>
        </w:rPr>
        <w:t>Choochaiwattana</w:t>
      </w:r>
      <w:proofErr w:type="spellEnd"/>
      <w:r w:rsidR="006120EE" w:rsidRPr="00406369">
        <w:rPr>
          <w:rFonts w:asciiTheme="majorBidi" w:hAnsiTheme="majorBidi" w:cstheme="majorBidi"/>
          <w:sz w:val="24"/>
          <w:szCs w:val="24"/>
        </w:rPr>
        <w:t xml:space="preserve"> </w:t>
      </w:r>
      <w:r w:rsidR="00144E24">
        <w:rPr>
          <w:rFonts w:asciiTheme="majorBidi" w:hAnsiTheme="majorBidi" w:cstheme="majorBidi"/>
          <w:sz w:val="24"/>
          <w:szCs w:val="24"/>
        </w:rPr>
        <w:t>and</w:t>
      </w:r>
      <w:r w:rsidR="006120EE" w:rsidRPr="00406369">
        <w:rPr>
          <w:rFonts w:asciiTheme="majorBidi" w:hAnsiTheme="majorBidi" w:cstheme="majorBidi"/>
          <w:sz w:val="24"/>
          <w:szCs w:val="24"/>
        </w:rPr>
        <w:t xml:space="preserve"> Spring, 2009)</w:t>
      </w:r>
      <w:r w:rsidRPr="00406369">
        <w:rPr>
          <w:rFonts w:asciiTheme="majorBidi" w:hAnsiTheme="majorBidi" w:cstheme="majorBidi"/>
          <w:sz w:val="24"/>
          <w:szCs w:val="24"/>
        </w:rPr>
        <w:t xml:space="preserve">. </w:t>
      </w:r>
      <w:proofErr w:type="spellStart"/>
      <w:r w:rsidRPr="00406369">
        <w:rPr>
          <w:rFonts w:asciiTheme="majorBidi" w:hAnsiTheme="majorBidi" w:cstheme="majorBidi"/>
          <w:sz w:val="24"/>
          <w:szCs w:val="24"/>
        </w:rPr>
        <w:t>Yanbe</w:t>
      </w:r>
      <w:proofErr w:type="spellEnd"/>
      <w:r w:rsidRPr="00406369">
        <w:rPr>
          <w:rFonts w:asciiTheme="majorBidi" w:hAnsiTheme="majorBidi" w:cstheme="majorBidi"/>
          <w:sz w:val="24"/>
          <w:szCs w:val="24"/>
        </w:rPr>
        <w:t xml:space="preserve"> </w:t>
      </w:r>
      <w:r w:rsidR="00144E24" w:rsidRPr="00144E24">
        <w:rPr>
          <w:rFonts w:asciiTheme="majorBidi" w:hAnsiTheme="majorBidi" w:cstheme="majorBidi"/>
          <w:i/>
          <w:iCs/>
          <w:sz w:val="24"/>
          <w:szCs w:val="24"/>
        </w:rPr>
        <w:t>et al</w:t>
      </w:r>
      <w:r w:rsidRPr="00406369">
        <w:rPr>
          <w:rFonts w:asciiTheme="majorBidi" w:hAnsiTheme="majorBidi" w:cstheme="majorBidi"/>
          <w:sz w:val="24"/>
          <w:szCs w:val="24"/>
        </w:rPr>
        <w:t>. (2007) suggest</w:t>
      </w:r>
      <w:r w:rsidR="00DC4CCE" w:rsidRPr="00406369">
        <w:rPr>
          <w:rFonts w:asciiTheme="majorBidi" w:hAnsiTheme="majorBidi" w:cstheme="majorBidi"/>
          <w:sz w:val="24"/>
          <w:szCs w:val="24"/>
        </w:rPr>
        <w:t>ed</w:t>
      </w:r>
      <w:r w:rsidRPr="00406369">
        <w:rPr>
          <w:rFonts w:asciiTheme="majorBidi" w:hAnsiTheme="majorBidi" w:cstheme="majorBidi"/>
          <w:sz w:val="24"/>
          <w:szCs w:val="24"/>
        </w:rPr>
        <w:t xml:space="preserve"> </w:t>
      </w:r>
      <w:r w:rsidR="00FF07B6" w:rsidRPr="00406369">
        <w:rPr>
          <w:rFonts w:asciiTheme="majorBidi" w:hAnsiTheme="majorBidi" w:cstheme="majorBidi"/>
          <w:sz w:val="24"/>
          <w:szCs w:val="24"/>
        </w:rPr>
        <w:t xml:space="preserve">enhancing </w:t>
      </w:r>
      <w:r w:rsidR="007C0535" w:rsidRPr="00406369">
        <w:rPr>
          <w:rFonts w:asciiTheme="majorBidi" w:hAnsiTheme="majorBidi" w:cstheme="majorBidi"/>
          <w:sz w:val="24"/>
          <w:szCs w:val="24"/>
        </w:rPr>
        <w:t>result</w:t>
      </w:r>
      <w:r w:rsidR="00FF07B6" w:rsidRPr="00406369">
        <w:rPr>
          <w:rFonts w:asciiTheme="majorBidi" w:hAnsiTheme="majorBidi" w:cstheme="majorBidi"/>
          <w:sz w:val="24"/>
          <w:szCs w:val="24"/>
        </w:rPr>
        <w:t xml:space="preserve"> ranking</w:t>
      </w:r>
      <w:r w:rsidRPr="00406369">
        <w:rPr>
          <w:rFonts w:asciiTheme="majorBidi" w:hAnsiTheme="majorBidi" w:cstheme="majorBidi"/>
          <w:sz w:val="24"/>
          <w:szCs w:val="24"/>
        </w:rPr>
        <w:t xml:space="preserve"> by integrating</w:t>
      </w:r>
      <w:r w:rsidR="00DC4CCE" w:rsidRPr="00406369">
        <w:rPr>
          <w:rFonts w:asciiTheme="majorBidi" w:hAnsiTheme="majorBidi" w:cstheme="majorBidi"/>
          <w:sz w:val="24"/>
          <w:szCs w:val="24"/>
        </w:rPr>
        <w:t xml:space="preserve"> the</w:t>
      </w:r>
      <w:r w:rsidRPr="00406369">
        <w:rPr>
          <w:rFonts w:asciiTheme="majorBidi" w:hAnsiTheme="majorBidi" w:cstheme="majorBidi"/>
          <w:sz w:val="24"/>
          <w:szCs w:val="24"/>
        </w:rPr>
        <w:t xml:space="preserve"> </w:t>
      </w:r>
      <w:r w:rsidR="00DC4CCE" w:rsidRPr="00406369">
        <w:rPr>
          <w:rFonts w:asciiTheme="majorBidi" w:hAnsiTheme="majorBidi" w:cstheme="majorBidi"/>
          <w:sz w:val="24"/>
          <w:szCs w:val="24"/>
        </w:rPr>
        <w:t>P</w:t>
      </w:r>
      <w:r w:rsidRPr="00406369">
        <w:rPr>
          <w:rFonts w:asciiTheme="majorBidi" w:hAnsiTheme="majorBidi" w:cstheme="majorBidi"/>
          <w:sz w:val="24"/>
          <w:szCs w:val="24"/>
        </w:rPr>
        <w:t>age</w:t>
      </w:r>
      <w:r w:rsidR="00DC4CCE" w:rsidRPr="00406369">
        <w:rPr>
          <w:rFonts w:asciiTheme="majorBidi" w:hAnsiTheme="majorBidi" w:cstheme="majorBidi"/>
          <w:sz w:val="24"/>
          <w:szCs w:val="24"/>
        </w:rPr>
        <w:t>R</w:t>
      </w:r>
      <w:r w:rsidRPr="00406369">
        <w:rPr>
          <w:rFonts w:asciiTheme="majorBidi" w:hAnsiTheme="majorBidi" w:cstheme="majorBidi"/>
          <w:sz w:val="24"/>
          <w:szCs w:val="24"/>
        </w:rPr>
        <w:t xml:space="preserve">ank </w:t>
      </w:r>
      <w:r w:rsidR="00FF07B6" w:rsidRPr="00406369">
        <w:rPr>
          <w:rFonts w:asciiTheme="majorBidi" w:hAnsiTheme="majorBidi" w:cstheme="majorBidi"/>
          <w:sz w:val="24"/>
          <w:szCs w:val="24"/>
        </w:rPr>
        <w:t>algorithm</w:t>
      </w:r>
      <w:r w:rsidRPr="00406369">
        <w:rPr>
          <w:rFonts w:asciiTheme="majorBidi" w:hAnsiTheme="majorBidi" w:cstheme="majorBidi"/>
          <w:sz w:val="24"/>
          <w:szCs w:val="24"/>
        </w:rPr>
        <w:t xml:space="preserve"> with the </w:t>
      </w:r>
      <w:r w:rsidR="00DC4CCE" w:rsidRPr="00406369">
        <w:rPr>
          <w:rFonts w:asciiTheme="majorBidi" w:hAnsiTheme="majorBidi" w:cstheme="majorBidi"/>
          <w:sz w:val="24"/>
          <w:szCs w:val="24"/>
        </w:rPr>
        <w:t>tag</w:t>
      </w:r>
      <w:r w:rsidRPr="00406369">
        <w:rPr>
          <w:rFonts w:asciiTheme="majorBidi" w:hAnsiTheme="majorBidi" w:cstheme="majorBidi"/>
          <w:sz w:val="24"/>
          <w:szCs w:val="24"/>
        </w:rPr>
        <w:t xml:space="preserve"> information on social bookmarking sites. </w:t>
      </w:r>
      <w:proofErr w:type="spellStart"/>
      <w:r w:rsidRPr="00406369">
        <w:rPr>
          <w:rFonts w:asciiTheme="majorBidi" w:hAnsiTheme="majorBidi" w:cstheme="majorBidi"/>
          <w:sz w:val="24"/>
          <w:szCs w:val="24"/>
        </w:rPr>
        <w:t>Ba</w:t>
      </w:r>
      <w:r w:rsidR="000B5E1B">
        <w:rPr>
          <w:rFonts w:asciiTheme="majorBidi" w:hAnsiTheme="majorBidi" w:cstheme="majorBidi"/>
          <w:sz w:val="24"/>
          <w:szCs w:val="24"/>
        </w:rPr>
        <w:t>o</w:t>
      </w:r>
      <w:proofErr w:type="spellEnd"/>
      <w:r w:rsidRPr="00406369">
        <w:rPr>
          <w:rFonts w:asciiTheme="majorBidi" w:hAnsiTheme="majorBidi" w:cstheme="majorBidi"/>
          <w:sz w:val="24"/>
          <w:szCs w:val="24"/>
        </w:rPr>
        <w:t xml:space="preserve"> </w:t>
      </w:r>
      <w:r w:rsidR="00144E24" w:rsidRPr="00144E24">
        <w:rPr>
          <w:rFonts w:asciiTheme="majorBidi" w:hAnsiTheme="majorBidi" w:cstheme="majorBidi"/>
          <w:i/>
          <w:iCs/>
          <w:sz w:val="24"/>
          <w:szCs w:val="24"/>
        </w:rPr>
        <w:t>et al</w:t>
      </w:r>
      <w:r w:rsidRPr="00406369">
        <w:rPr>
          <w:rFonts w:asciiTheme="majorBidi" w:hAnsiTheme="majorBidi" w:cstheme="majorBidi"/>
          <w:sz w:val="24"/>
          <w:szCs w:val="24"/>
        </w:rPr>
        <w:t xml:space="preserve">. (2007) </w:t>
      </w:r>
      <w:r w:rsidR="00305FFC" w:rsidRPr="00406369">
        <w:rPr>
          <w:rFonts w:asciiTheme="majorBidi" w:hAnsiTheme="majorBidi" w:cstheme="majorBidi"/>
          <w:sz w:val="24"/>
          <w:szCs w:val="24"/>
        </w:rPr>
        <w:t>devised</w:t>
      </w:r>
      <w:r w:rsidRPr="00406369">
        <w:rPr>
          <w:rFonts w:asciiTheme="majorBidi" w:hAnsiTheme="majorBidi" w:cstheme="majorBidi"/>
          <w:sz w:val="24"/>
          <w:szCs w:val="24"/>
        </w:rPr>
        <w:t xml:space="preserve"> two </w:t>
      </w:r>
      <w:r w:rsidR="00DC4CCE" w:rsidRPr="00406369">
        <w:rPr>
          <w:rFonts w:asciiTheme="majorBidi" w:hAnsiTheme="majorBidi" w:cstheme="majorBidi"/>
          <w:sz w:val="24"/>
          <w:szCs w:val="24"/>
        </w:rPr>
        <w:t>algorithms</w:t>
      </w:r>
      <w:r w:rsidRPr="00406369">
        <w:rPr>
          <w:rFonts w:asciiTheme="majorBidi" w:hAnsiTheme="majorBidi" w:cstheme="majorBidi"/>
          <w:sz w:val="24"/>
          <w:szCs w:val="24"/>
        </w:rPr>
        <w:t xml:space="preserve"> for ranking acc</w:t>
      </w:r>
      <w:r w:rsidR="007F763D" w:rsidRPr="00406369">
        <w:rPr>
          <w:rFonts w:asciiTheme="majorBidi" w:hAnsiTheme="majorBidi" w:cstheme="majorBidi"/>
          <w:sz w:val="24"/>
          <w:szCs w:val="24"/>
        </w:rPr>
        <w:t>ording to social bookmarking: 1)</w:t>
      </w:r>
      <w:r w:rsidR="0083109A" w:rsidRPr="00406369">
        <w:rPr>
          <w:rFonts w:asciiTheme="majorBidi" w:hAnsiTheme="majorBidi" w:cstheme="majorBidi"/>
          <w:sz w:val="24"/>
          <w:szCs w:val="24"/>
        </w:rPr>
        <w:t xml:space="preserve"> t</w:t>
      </w:r>
      <w:r w:rsidRPr="00406369">
        <w:rPr>
          <w:rFonts w:asciiTheme="majorBidi" w:hAnsiTheme="majorBidi" w:cstheme="majorBidi"/>
          <w:sz w:val="24"/>
          <w:szCs w:val="24"/>
        </w:rPr>
        <w:t xml:space="preserve">he </w:t>
      </w:r>
      <w:proofErr w:type="spellStart"/>
      <w:r w:rsidRPr="00406369">
        <w:rPr>
          <w:rFonts w:asciiTheme="majorBidi" w:hAnsiTheme="majorBidi" w:cstheme="majorBidi"/>
          <w:sz w:val="24"/>
          <w:szCs w:val="24"/>
        </w:rPr>
        <w:t>SocialSimRank</w:t>
      </w:r>
      <w:proofErr w:type="spellEnd"/>
      <w:r w:rsidRPr="00406369">
        <w:rPr>
          <w:rFonts w:asciiTheme="majorBidi" w:hAnsiTheme="majorBidi" w:cstheme="majorBidi"/>
          <w:sz w:val="24"/>
          <w:szCs w:val="24"/>
        </w:rPr>
        <w:t xml:space="preserve"> </w:t>
      </w:r>
      <w:r w:rsidR="00DC4CCE" w:rsidRPr="00406369">
        <w:rPr>
          <w:rFonts w:asciiTheme="majorBidi" w:hAnsiTheme="majorBidi" w:cstheme="majorBidi"/>
          <w:sz w:val="24"/>
          <w:szCs w:val="24"/>
        </w:rPr>
        <w:t xml:space="preserve">algorithm </w:t>
      </w:r>
      <w:r w:rsidRPr="00406369">
        <w:rPr>
          <w:rFonts w:asciiTheme="majorBidi" w:hAnsiTheme="majorBidi" w:cstheme="majorBidi"/>
          <w:sz w:val="24"/>
          <w:szCs w:val="24"/>
        </w:rPr>
        <w:t xml:space="preserve">which </w:t>
      </w:r>
      <w:r w:rsidR="00DC4CCE" w:rsidRPr="00406369">
        <w:rPr>
          <w:rFonts w:asciiTheme="majorBidi" w:hAnsiTheme="majorBidi" w:cstheme="majorBidi"/>
          <w:sz w:val="24"/>
          <w:szCs w:val="24"/>
        </w:rPr>
        <w:t>assesses</w:t>
      </w:r>
      <w:r w:rsidRPr="00406369">
        <w:rPr>
          <w:rFonts w:asciiTheme="majorBidi" w:hAnsiTheme="majorBidi" w:cstheme="majorBidi"/>
          <w:sz w:val="24"/>
          <w:szCs w:val="24"/>
        </w:rPr>
        <w:t xml:space="preserve"> the resemblance between the query and the </w:t>
      </w:r>
      <w:r w:rsidR="00DC4CCE" w:rsidRPr="00406369">
        <w:rPr>
          <w:rFonts w:asciiTheme="majorBidi" w:hAnsiTheme="majorBidi" w:cstheme="majorBidi"/>
          <w:sz w:val="24"/>
          <w:szCs w:val="24"/>
        </w:rPr>
        <w:t>tags</w:t>
      </w:r>
      <w:r w:rsidR="00672DD4" w:rsidRPr="00406369">
        <w:rPr>
          <w:rFonts w:asciiTheme="majorBidi" w:hAnsiTheme="majorBidi" w:cstheme="majorBidi"/>
          <w:sz w:val="24"/>
          <w:szCs w:val="24"/>
        </w:rPr>
        <w:t>; and</w:t>
      </w:r>
      <w:r w:rsidR="007F763D" w:rsidRPr="00406369">
        <w:rPr>
          <w:rFonts w:asciiTheme="majorBidi" w:hAnsiTheme="majorBidi" w:cstheme="majorBidi"/>
          <w:sz w:val="24"/>
          <w:szCs w:val="24"/>
        </w:rPr>
        <w:t xml:space="preserve"> 2)</w:t>
      </w:r>
      <w:r w:rsidRPr="00406369">
        <w:rPr>
          <w:rFonts w:asciiTheme="majorBidi" w:hAnsiTheme="majorBidi" w:cstheme="majorBidi"/>
          <w:sz w:val="24"/>
          <w:szCs w:val="24"/>
        </w:rPr>
        <w:t xml:space="preserve"> the </w:t>
      </w:r>
      <w:proofErr w:type="spellStart"/>
      <w:r w:rsidRPr="00406369">
        <w:rPr>
          <w:rFonts w:asciiTheme="majorBidi" w:hAnsiTheme="majorBidi" w:cstheme="majorBidi"/>
          <w:sz w:val="24"/>
          <w:szCs w:val="24"/>
        </w:rPr>
        <w:t>SocialPageRank</w:t>
      </w:r>
      <w:proofErr w:type="spellEnd"/>
      <w:r w:rsidRPr="00406369">
        <w:rPr>
          <w:rFonts w:asciiTheme="majorBidi" w:hAnsiTheme="majorBidi" w:cstheme="majorBidi"/>
          <w:sz w:val="24"/>
          <w:szCs w:val="24"/>
        </w:rPr>
        <w:t xml:space="preserve"> </w:t>
      </w:r>
      <w:r w:rsidR="00DC4CCE" w:rsidRPr="00406369">
        <w:rPr>
          <w:rFonts w:asciiTheme="majorBidi" w:hAnsiTheme="majorBidi" w:cstheme="majorBidi"/>
          <w:sz w:val="24"/>
          <w:szCs w:val="24"/>
        </w:rPr>
        <w:t>algorithm</w:t>
      </w:r>
      <w:r w:rsidRPr="00406369">
        <w:rPr>
          <w:rFonts w:asciiTheme="majorBidi" w:hAnsiTheme="majorBidi" w:cstheme="majorBidi"/>
          <w:sz w:val="24"/>
          <w:szCs w:val="24"/>
        </w:rPr>
        <w:t xml:space="preserve"> which </w:t>
      </w:r>
      <w:r w:rsidR="00305FFC" w:rsidRPr="00406369">
        <w:rPr>
          <w:rFonts w:asciiTheme="majorBidi" w:hAnsiTheme="majorBidi" w:cstheme="majorBidi"/>
          <w:sz w:val="24"/>
          <w:szCs w:val="24"/>
        </w:rPr>
        <w:t>measures</w:t>
      </w:r>
      <w:r w:rsidRPr="00406369">
        <w:rPr>
          <w:rFonts w:asciiTheme="majorBidi" w:hAnsiTheme="majorBidi" w:cstheme="majorBidi"/>
          <w:sz w:val="24"/>
          <w:szCs w:val="24"/>
        </w:rPr>
        <w:t xml:space="preserve"> the quality of the page according to its popularity. Their study </w:t>
      </w:r>
      <w:r w:rsidR="00DC4CCE" w:rsidRPr="00406369">
        <w:rPr>
          <w:rFonts w:asciiTheme="majorBidi" w:hAnsiTheme="majorBidi" w:cstheme="majorBidi"/>
          <w:sz w:val="24"/>
          <w:szCs w:val="24"/>
        </w:rPr>
        <w:t>indicates</w:t>
      </w:r>
      <w:r w:rsidRPr="00406369">
        <w:rPr>
          <w:rFonts w:asciiTheme="majorBidi" w:hAnsiTheme="majorBidi" w:cstheme="majorBidi"/>
          <w:sz w:val="24"/>
          <w:szCs w:val="24"/>
        </w:rPr>
        <w:t xml:space="preserve"> that these two </w:t>
      </w:r>
      <w:r w:rsidR="00DC4CCE" w:rsidRPr="00406369">
        <w:rPr>
          <w:rFonts w:asciiTheme="majorBidi" w:hAnsiTheme="majorBidi" w:cstheme="majorBidi"/>
          <w:sz w:val="24"/>
          <w:szCs w:val="24"/>
        </w:rPr>
        <w:t xml:space="preserve">algorithms </w:t>
      </w:r>
      <w:r w:rsidR="00305FFC" w:rsidRPr="00406369">
        <w:rPr>
          <w:rFonts w:asciiTheme="majorBidi" w:hAnsiTheme="majorBidi" w:cstheme="majorBidi"/>
          <w:sz w:val="24"/>
          <w:szCs w:val="24"/>
        </w:rPr>
        <w:t>improved</w:t>
      </w:r>
      <w:r w:rsidR="00DC4CCE" w:rsidRPr="00406369">
        <w:rPr>
          <w:rFonts w:asciiTheme="majorBidi" w:hAnsiTheme="majorBidi" w:cstheme="majorBidi"/>
          <w:sz w:val="24"/>
          <w:szCs w:val="24"/>
        </w:rPr>
        <w:t xml:space="preserve"> significantly </w:t>
      </w:r>
      <w:r w:rsidR="00305FFC" w:rsidRPr="00406369">
        <w:rPr>
          <w:rFonts w:asciiTheme="majorBidi" w:hAnsiTheme="majorBidi" w:cstheme="majorBidi"/>
          <w:sz w:val="24"/>
          <w:szCs w:val="24"/>
        </w:rPr>
        <w:t xml:space="preserve">the quality of </w:t>
      </w:r>
      <w:r w:rsidR="007C0535" w:rsidRPr="00406369">
        <w:rPr>
          <w:rFonts w:asciiTheme="majorBidi" w:hAnsiTheme="majorBidi" w:cstheme="majorBidi"/>
          <w:sz w:val="24"/>
          <w:szCs w:val="24"/>
        </w:rPr>
        <w:t xml:space="preserve">result ranking. </w:t>
      </w:r>
      <w:r w:rsidR="00FF07B6" w:rsidRPr="00406369">
        <w:rPr>
          <w:rFonts w:asciiTheme="majorBidi" w:hAnsiTheme="majorBidi" w:cstheme="majorBidi"/>
          <w:sz w:val="24"/>
          <w:szCs w:val="24"/>
        </w:rPr>
        <w:t>A</w:t>
      </w:r>
      <w:r w:rsidR="00DC4CCE" w:rsidRPr="00406369">
        <w:rPr>
          <w:rFonts w:asciiTheme="majorBidi" w:hAnsiTheme="majorBidi" w:cstheme="majorBidi"/>
          <w:sz w:val="24"/>
          <w:szCs w:val="24"/>
        </w:rPr>
        <w:t xml:space="preserve"> similar method was presented</w:t>
      </w:r>
      <w:r w:rsidR="00FF07B6" w:rsidRPr="00406369">
        <w:rPr>
          <w:rFonts w:asciiTheme="majorBidi" w:hAnsiTheme="majorBidi" w:cstheme="majorBidi"/>
          <w:sz w:val="24"/>
          <w:szCs w:val="24"/>
        </w:rPr>
        <w:t xml:space="preserve"> in an additional study (Zhang </w:t>
      </w:r>
      <w:r w:rsidR="00144E24" w:rsidRPr="00144E24">
        <w:rPr>
          <w:rFonts w:asciiTheme="majorBidi" w:hAnsiTheme="majorBidi" w:cstheme="majorBidi"/>
          <w:i/>
          <w:iCs/>
          <w:sz w:val="24"/>
          <w:szCs w:val="24"/>
        </w:rPr>
        <w:t>et al</w:t>
      </w:r>
      <w:r w:rsidR="007C0535" w:rsidRPr="00406369">
        <w:rPr>
          <w:rFonts w:asciiTheme="majorBidi" w:hAnsiTheme="majorBidi" w:cstheme="majorBidi"/>
          <w:sz w:val="24"/>
          <w:szCs w:val="24"/>
        </w:rPr>
        <w:t>.</w:t>
      </w:r>
      <w:r w:rsidR="00FF07B6" w:rsidRPr="00406369">
        <w:rPr>
          <w:rFonts w:asciiTheme="majorBidi" w:hAnsiTheme="majorBidi" w:cstheme="majorBidi"/>
          <w:sz w:val="24"/>
          <w:szCs w:val="24"/>
        </w:rPr>
        <w:t>, 2009)</w:t>
      </w:r>
      <w:r w:rsidR="00DC4CCE" w:rsidRPr="00406369">
        <w:rPr>
          <w:rFonts w:asciiTheme="majorBidi" w:hAnsiTheme="majorBidi" w:cstheme="majorBidi"/>
          <w:sz w:val="24"/>
          <w:szCs w:val="24"/>
        </w:rPr>
        <w:t>. Th</w:t>
      </w:r>
      <w:r w:rsidR="00FF07B6" w:rsidRPr="00406369">
        <w:rPr>
          <w:rFonts w:asciiTheme="majorBidi" w:hAnsiTheme="majorBidi" w:cstheme="majorBidi"/>
          <w:sz w:val="24"/>
          <w:szCs w:val="24"/>
        </w:rPr>
        <w:t>is</w:t>
      </w:r>
      <w:r w:rsidR="00DC4CCE" w:rsidRPr="00406369">
        <w:rPr>
          <w:rFonts w:asciiTheme="majorBidi" w:hAnsiTheme="majorBidi" w:cstheme="majorBidi"/>
          <w:sz w:val="24"/>
          <w:szCs w:val="24"/>
        </w:rPr>
        <w:t xml:space="preserve"> method </w:t>
      </w:r>
      <w:r w:rsidRPr="00406369">
        <w:rPr>
          <w:rFonts w:asciiTheme="majorBidi" w:hAnsiTheme="majorBidi" w:cstheme="majorBidi"/>
          <w:sz w:val="24"/>
          <w:szCs w:val="24"/>
        </w:rPr>
        <w:t>rank</w:t>
      </w:r>
      <w:r w:rsidR="00DC4CCE" w:rsidRPr="00406369">
        <w:rPr>
          <w:rFonts w:asciiTheme="majorBidi" w:hAnsiTheme="majorBidi" w:cstheme="majorBidi"/>
          <w:sz w:val="24"/>
          <w:szCs w:val="24"/>
        </w:rPr>
        <w:t>ed</w:t>
      </w:r>
      <w:r w:rsidRPr="00406369">
        <w:rPr>
          <w:rFonts w:asciiTheme="majorBidi" w:hAnsiTheme="majorBidi" w:cstheme="majorBidi"/>
          <w:sz w:val="24"/>
          <w:szCs w:val="24"/>
        </w:rPr>
        <w:t xml:space="preserve"> search results according to </w:t>
      </w:r>
      <w:r w:rsidR="009824CA" w:rsidRPr="00406369">
        <w:rPr>
          <w:rFonts w:asciiTheme="majorBidi" w:hAnsiTheme="majorBidi" w:cstheme="majorBidi"/>
          <w:sz w:val="24"/>
          <w:szCs w:val="24"/>
        </w:rPr>
        <w:t xml:space="preserve">a </w:t>
      </w:r>
      <w:r w:rsidR="00DC4CCE" w:rsidRPr="00406369">
        <w:rPr>
          <w:rFonts w:asciiTheme="majorBidi" w:hAnsiTheme="majorBidi" w:cstheme="majorBidi"/>
          <w:sz w:val="24"/>
          <w:szCs w:val="24"/>
        </w:rPr>
        <w:t>query's</w:t>
      </w:r>
      <w:r w:rsidRPr="00406369">
        <w:rPr>
          <w:rFonts w:asciiTheme="majorBidi" w:hAnsiTheme="majorBidi" w:cstheme="majorBidi"/>
          <w:sz w:val="24"/>
          <w:szCs w:val="24"/>
        </w:rPr>
        <w:t xml:space="preserve"> resemblance to the </w:t>
      </w:r>
      <w:r w:rsidR="00DC4CCE" w:rsidRPr="00406369">
        <w:rPr>
          <w:rFonts w:asciiTheme="majorBidi" w:hAnsiTheme="majorBidi" w:cstheme="majorBidi"/>
          <w:sz w:val="24"/>
          <w:szCs w:val="24"/>
        </w:rPr>
        <w:t>tags</w:t>
      </w:r>
      <w:r w:rsidRPr="00406369">
        <w:rPr>
          <w:rFonts w:asciiTheme="majorBidi" w:hAnsiTheme="majorBidi" w:cstheme="majorBidi"/>
          <w:sz w:val="24"/>
          <w:szCs w:val="24"/>
        </w:rPr>
        <w:t xml:space="preserve">, </w:t>
      </w:r>
      <w:r w:rsidR="00FF07B6" w:rsidRPr="00406369">
        <w:rPr>
          <w:rFonts w:asciiTheme="majorBidi" w:hAnsiTheme="majorBidi" w:cstheme="majorBidi"/>
          <w:sz w:val="24"/>
          <w:szCs w:val="24"/>
        </w:rPr>
        <w:t>with the rank weight</w:t>
      </w:r>
      <w:r w:rsidRPr="00406369">
        <w:rPr>
          <w:rFonts w:asciiTheme="majorBidi" w:hAnsiTheme="majorBidi" w:cstheme="majorBidi"/>
          <w:sz w:val="24"/>
          <w:szCs w:val="24"/>
        </w:rPr>
        <w:t xml:space="preserve"> </w:t>
      </w:r>
      <w:r w:rsidR="00DC4CCE" w:rsidRPr="00406369">
        <w:rPr>
          <w:rFonts w:asciiTheme="majorBidi" w:hAnsiTheme="majorBidi" w:cstheme="majorBidi"/>
          <w:sz w:val="24"/>
          <w:szCs w:val="24"/>
        </w:rPr>
        <w:t>determined</w:t>
      </w:r>
      <w:r w:rsidRPr="00406369">
        <w:rPr>
          <w:rFonts w:asciiTheme="majorBidi" w:hAnsiTheme="majorBidi" w:cstheme="majorBidi"/>
          <w:sz w:val="24"/>
          <w:szCs w:val="24"/>
        </w:rPr>
        <w:t xml:space="preserve"> </w:t>
      </w:r>
      <w:r w:rsidR="00FF07B6" w:rsidRPr="00406369">
        <w:rPr>
          <w:rFonts w:asciiTheme="majorBidi" w:hAnsiTheme="majorBidi" w:cstheme="majorBidi"/>
          <w:sz w:val="24"/>
          <w:szCs w:val="24"/>
        </w:rPr>
        <w:t>by the</w:t>
      </w:r>
      <w:r w:rsidRPr="00406369">
        <w:rPr>
          <w:rFonts w:asciiTheme="majorBidi" w:hAnsiTheme="majorBidi" w:cstheme="majorBidi"/>
          <w:sz w:val="24"/>
          <w:szCs w:val="24"/>
        </w:rPr>
        <w:t xml:space="preserve"> popularity of the </w:t>
      </w:r>
      <w:r w:rsidR="00DC4CCE" w:rsidRPr="00406369">
        <w:rPr>
          <w:rFonts w:asciiTheme="majorBidi" w:hAnsiTheme="majorBidi" w:cstheme="majorBidi"/>
          <w:sz w:val="24"/>
          <w:szCs w:val="24"/>
        </w:rPr>
        <w:t>tags</w:t>
      </w:r>
      <w:r w:rsidR="007C0535" w:rsidRPr="00406369">
        <w:rPr>
          <w:rFonts w:asciiTheme="majorBidi" w:hAnsiTheme="majorBidi" w:cstheme="majorBidi"/>
          <w:sz w:val="24"/>
          <w:szCs w:val="24"/>
        </w:rPr>
        <w:t xml:space="preserve">. Another </w:t>
      </w:r>
      <w:r w:rsidRPr="00406369">
        <w:rPr>
          <w:rFonts w:asciiTheme="majorBidi" w:hAnsiTheme="majorBidi" w:cstheme="majorBidi"/>
          <w:sz w:val="24"/>
          <w:szCs w:val="24"/>
        </w:rPr>
        <w:t>study conducted in 2009 (</w:t>
      </w:r>
      <w:proofErr w:type="spellStart"/>
      <w:r w:rsidRPr="00406369">
        <w:rPr>
          <w:rFonts w:asciiTheme="majorBidi" w:hAnsiTheme="majorBidi" w:cstheme="majorBidi"/>
          <w:sz w:val="24"/>
          <w:szCs w:val="24"/>
        </w:rPr>
        <w:t>Choochaiwattana</w:t>
      </w:r>
      <w:proofErr w:type="spellEnd"/>
      <w:r w:rsidRPr="00406369">
        <w:rPr>
          <w:rFonts w:asciiTheme="majorBidi" w:hAnsiTheme="majorBidi" w:cstheme="majorBidi"/>
          <w:sz w:val="24"/>
          <w:szCs w:val="24"/>
        </w:rPr>
        <w:t xml:space="preserve"> </w:t>
      </w:r>
      <w:r w:rsidR="00144E24">
        <w:rPr>
          <w:rFonts w:asciiTheme="majorBidi" w:hAnsiTheme="majorBidi" w:cstheme="majorBidi"/>
          <w:sz w:val="24"/>
          <w:szCs w:val="24"/>
        </w:rPr>
        <w:t>and</w:t>
      </w:r>
      <w:r w:rsidRPr="00406369">
        <w:rPr>
          <w:rFonts w:asciiTheme="majorBidi" w:hAnsiTheme="majorBidi" w:cstheme="majorBidi"/>
          <w:sz w:val="24"/>
          <w:szCs w:val="24"/>
        </w:rPr>
        <w:t xml:space="preserve"> Spring, 2009) </w:t>
      </w:r>
      <w:r w:rsidR="008A0F86" w:rsidRPr="00406369">
        <w:rPr>
          <w:rFonts w:asciiTheme="majorBidi" w:hAnsiTheme="majorBidi" w:cstheme="majorBidi"/>
          <w:sz w:val="24"/>
          <w:szCs w:val="24"/>
        </w:rPr>
        <w:t>considered the number of social tags that matched the query terms. The</w:t>
      </w:r>
      <w:r w:rsidR="00F85F21">
        <w:rPr>
          <w:rFonts w:asciiTheme="majorBidi" w:hAnsiTheme="majorBidi" w:cstheme="majorBidi"/>
          <w:sz w:val="24"/>
          <w:szCs w:val="24"/>
        </w:rPr>
        <w:t xml:space="preserve"> study authors</w:t>
      </w:r>
      <w:r w:rsidR="008A0F86" w:rsidRPr="00406369">
        <w:rPr>
          <w:rFonts w:asciiTheme="majorBidi" w:hAnsiTheme="majorBidi" w:cstheme="majorBidi"/>
          <w:sz w:val="24"/>
          <w:szCs w:val="24"/>
        </w:rPr>
        <w:t xml:space="preserve"> report</w:t>
      </w:r>
      <w:r w:rsidRPr="00406369">
        <w:rPr>
          <w:rFonts w:asciiTheme="majorBidi" w:hAnsiTheme="majorBidi" w:cstheme="majorBidi"/>
          <w:sz w:val="24"/>
          <w:szCs w:val="24"/>
        </w:rPr>
        <w:t xml:space="preserve"> that the ranking </w:t>
      </w:r>
      <w:r w:rsidR="00DC4CCE" w:rsidRPr="00406369">
        <w:rPr>
          <w:rFonts w:asciiTheme="majorBidi" w:hAnsiTheme="majorBidi" w:cstheme="majorBidi"/>
          <w:sz w:val="24"/>
          <w:szCs w:val="24"/>
        </w:rPr>
        <w:t>method</w:t>
      </w:r>
      <w:r w:rsidRPr="00406369">
        <w:rPr>
          <w:rFonts w:asciiTheme="majorBidi" w:hAnsiTheme="majorBidi" w:cstheme="majorBidi"/>
          <w:sz w:val="24"/>
          <w:szCs w:val="24"/>
        </w:rPr>
        <w:t xml:space="preserve"> that </w:t>
      </w:r>
      <w:r w:rsidR="007C0535" w:rsidRPr="00406369">
        <w:rPr>
          <w:rFonts w:asciiTheme="majorBidi" w:hAnsiTheme="majorBidi" w:cstheme="majorBidi"/>
          <w:sz w:val="24"/>
          <w:szCs w:val="24"/>
        </w:rPr>
        <w:t>yielded</w:t>
      </w:r>
      <w:r w:rsidRPr="00406369">
        <w:rPr>
          <w:rFonts w:asciiTheme="majorBidi" w:hAnsiTheme="majorBidi" w:cstheme="majorBidi"/>
          <w:sz w:val="24"/>
          <w:szCs w:val="24"/>
        </w:rPr>
        <w:t xml:space="preserve"> the best results ranked the document according to the number of users who tag</w:t>
      </w:r>
      <w:r w:rsidR="00DC4CCE" w:rsidRPr="00406369">
        <w:rPr>
          <w:rFonts w:asciiTheme="majorBidi" w:hAnsiTheme="majorBidi" w:cstheme="majorBidi"/>
          <w:sz w:val="24"/>
          <w:szCs w:val="24"/>
        </w:rPr>
        <w:t>ged it on</w:t>
      </w:r>
      <w:r w:rsidRPr="00406369">
        <w:rPr>
          <w:rFonts w:asciiTheme="majorBidi" w:hAnsiTheme="majorBidi" w:cstheme="majorBidi"/>
          <w:sz w:val="24"/>
          <w:szCs w:val="24"/>
        </w:rPr>
        <w:t xml:space="preserve"> Delicious </w:t>
      </w:r>
      <w:r w:rsidR="00FF07B6" w:rsidRPr="00406369">
        <w:rPr>
          <w:rFonts w:asciiTheme="majorBidi" w:hAnsiTheme="majorBidi" w:cstheme="majorBidi"/>
          <w:sz w:val="24"/>
          <w:szCs w:val="24"/>
        </w:rPr>
        <w:t xml:space="preserve">with tags </w:t>
      </w:r>
      <w:r w:rsidRPr="00406369">
        <w:rPr>
          <w:rFonts w:asciiTheme="majorBidi" w:hAnsiTheme="majorBidi" w:cstheme="majorBidi"/>
          <w:sz w:val="24"/>
          <w:szCs w:val="24"/>
        </w:rPr>
        <w:t>that matched the terms of the search query</w:t>
      </w:r>
      <w:r w:rsidR="008A0F86" w:rsidRPr="00406369">
        <w:rPr>
          <w:rFonts w:asciiTheme="majorBidi" w:hAnsiTheme="majorBidi" w:cstheme="majorBidi"/>
          <w:sz w:val="24"/>
          <w:szCs w:val="24"/>
        </w:rPr>
        <w:t>.</w:t>
      </w:r>
      <w:r w:rsidRPr="00406369">
        <w:rPr>
          <w:rFonts w:asciiTheme="majorBidi" w:hAnsiTheme="majorBidi" w:cstheme="majorBidi"/>
          <w:sz w:val="24"/>
          <w:szCs w:val="24"/>
        </w:rPr>
        <w:t xml:space="preserve"> </w:t>
      </w:r>
    </w:p>
    <w:p w:rsidR="006120EE" w:rsidRPr="00406369" w:rsidRDefault="006120EE" w:rsidP="006120EE">
      <w:pPr>
        <w:pStyle w:val="a0"/>
        <w:bidi w:val="0"/>
        <w:spacing w:line="240" w:lineRule="auto"/>
        <w:jc w:val="both"/>
        <w:rPr>
          <w:rFonts w:asciiTheme="majorBidi" w:hAnsiTheme="majorBidi" w:cstheme="majorBidi"/>
          <w:sz w:val="24"/>
          <w:szCs w:val="24"/>
        </w:rPr>
      </w:pPr>
    </w:p>
    <w:p w:rsidR="0062232C" w:rsidRPr="00406369" w:rsidRDefault="00E62E77" w:rsidP="00F560E3">
      <w:pPr>
        <w:pStyle w:val="a0"/>
        <w:bidi w:val="0"/>
        <w:spacing w:line="240" w:lineRule="auto"/>
        <w:jc w:val="both"/>
        <w:rPr>
          <w:rFonts w:asciiTheme="majorBidi" w:hAnsiTheme="majorBidi" w:cstheme="majorBidi"/>
          <w:sz w:val="24"/>
          <w:szCs w:val="24"/>
        </w:rPr>
      </w:pPr>
      <w:r w:rsidRPr="00406369">
        <w:rPr>
          <w:rFonts w:asciiTheme="majorBidi" w:hAnsiTheme="majorBidi" w:cstheme="majorBidi"/>
          <w:sz w:val="24"/>
          <w:szCs w:val="24"/>
        </w:rPr>
        <w:t>Inspired by the above findings we choose to employ Delicious social tags as a source for the most significant tags (subtopics of the query) in order to pinpoint the search and reduce its results number. Note, however, that t</w:t>
      </w:r>
      <w:r w:rsidR="007C0535" w:rsidRPr="00406369">
        <w:rPr>
          <w:rFonts w:asciiTheme="majorBidi" w:hAnsiTheme="majorBidi" w:cstheme="majorBidi"/>
          <w:sz w:val="24"/>
          <w:szCs w:val="24"/>
        </w:rPr>
        <w:t xml:space="preserve">he algorithm </w:t>
      </w:r>
      <w:r w:rsidRPr="00406369">
        <w:rPr>
          <w:rFonts w:asciiTheme="majorBidi" w:hAnsiTheme="majorBidi" w:cstheme="majorBidi"/>
          <w:sz w:val="24"/>
          <w:szCs w:val="24"/>
        </w:rPr>
        <w:t>proposed</w:t>
      </w:r>
      <w:r w:rsidR="007C0535" w:rsidRPr="00406369">
        <w:rPr>
          <w:rFonts w:asciiTheme="majorBidi" w:hAnsiTheme="majorBidi" w:cstheme="majorBidi"/>
          <w:sz w:val="24"/>
          <w:szCs w:val="24"/>
        </w:rPr>
        <w:t xml:space="preserve"> in our study </w:t>
      </w:r>
      <w:r w:rsidRPr="00406369">
        <w:rPr>
          <w:rFonts w:asciiTheme="majorBidi" w:hAnsiTheme="majorBidi" w:cstheme="majorBidi"/>
          <w:sz w:val="24"/>
          <w:szCs w:val="24"/>
        </w:rPr>
        <w:t xml:space="preserve">does not involve the analysis of semantics or lexical resemblance of the results or the queries and the tags. In contrast, it focuses exclusively on the analysis of the potential contribution of social tagging.  </w:t>
      </w:r>
    </w:p>
    <w:p w:rsidR="008E58AE" w:rsidRPr="00406369" w:rsidRDefault="008E58AE" w:rsidP="008E58AE">
      <w:pPr>
        <w:pStyle w:val="a0"/>
        <w:bidi w:val="0"/>
        <w:spacing w:line="240" w:lineRule="auto"/>
        <w:jc w:val="both"/>
        <w:rPr>
          <w:rFonts w:asciiTheme="majorBidi" w:hAnsiTheme="majorBidi" w:cstheme="majorBidi"/>
          <w:sz w:val="24"/>
          <w:szCs w:val="24"/>
        </w:rPr>
      </w:pPr>
    </w:p>
    <w:p w:rsidR="005074CC" w:rsidRPr="00406369" w:rsidRDefault="005074CC" w:rsidP="00F560E3">
      <w:pPr>
        <w:pStyle w:val="a0"/>
        <w:spacing w:line="240" w:lineRule="auto"/>
        <w:jc w:val="both"/>
        <w:rPr>
          <w:rFonts w:asciiTheme="majorBidi" w:hAnsiTheme="majorBidi" w:cstheme="majorBidi"/>
          <w:sz w:val="24"/>
          <w:szCs w:val="24"/>
          <w:rtl/>
        </w:rPr>
      </w:pPr>
    </w:p>
    <w:p w:rsidR="006C21D2" w:rsidRPr="00406369" w:rsidRDefault="004E66CF" w:rsidP="00F560E3">
      <w:pPr>
        <w:pStyle w:val="a0"/>
        <w:bidi w:val="0"/>
        <w:spacing w:line="240" w:lineRule="auto"/>
        <w:jc w:val="both"/>
        <w:outlineLvl w:val="2"/>
        <w:rPr>
          <w:rStyle w:val="SubtleEmphasis"/>
        </w:rPr>
      </w:pPr>
      <w:r w:rsidRPr="00406369">
        <w:rPr>
          <w:rStyle w:val="SubtleEmphasis"/>
          <w:rFonts w:asciiTheme="majorBidi" w:hAnsiTheme="majorBidi" w:cstheme="majorBidi"/>
          <w:b/>
          <w:bCs/>
          <w:i w:val="0"/>
          <w:iCs w:val="0"/>
          <w:color w:val="auto"/>
          <w:sz w:val="24"/>
          <w:szCs w:val="24"/>
        </w:rPr>
        <w:t xml:space="preserve">Mining </w:t>
      </w:r>
      <w:r w:rsidR="00AF7C76" w:rsidRPr="00406369">
        <w:rPr>
          <w:rStyle w:val="SubtleEmphasis"/>
          <w:rFonts w:asciiTheme="majorBidi" w:hAnsiTheme="majorBidi" w:cstheme="majorBidi"/>
          <w:b/>
          <w:bCs/>
          <w:i w:val="0"/>
          <w:iCs w:val="0"/>
          <w:color w:val="auto"/>
          <w:sz w:val="24"/>
          <w:szCs w:val="24"/>
        </w:rPr>
        <w:t>s</w:t>
      </w:r>
      <w:r w:rsidRPr="00406369">
        <w:rPr>
          <w:rStyle w:val="SubtleEmphasis"/>
          <w:rFonts w:asciiTheme="majorBidi" w:hAnsiTheme="majorBidi" w:cstheme="majorBidi"/>
          <w:b/>
          <w:bCs/>
          <w:i w:val="0"/>
          <w:iCs w:val="0"/>
          <w:color w:val="auto"/>
          <w:sz w:val="24"/>
          <w:szCs w:val="24"/>
        </w:rPr>
        <w:t xml:space="preserve">earch </w:t>
      </w:r>
      <w:r w:rsidR="00AF7C76" w:rsidRPr="00406369">
        <w:rPr>
          <w:rStyle w:val="SubtleEmphasis"/>
          <w:rFonts w:asciiTheme="majorBidi" w:hAnsiTheme="majorBidi" w:cstheme="majorBidi"/>
          <w:b/>
          <w:bCs/>
          <w:i w:val="0"/>
          <w:iCs w:val="0"/>
          <w:color w:val="auto"/>
          <w:sz w:val="24"/>
          <w:szCs w:val="24"/>
        </w:rPr>
        <w:t>query s</w:t>
      </w:r>
      <w:r w:rsidRPr="00406369">
        <w:rPr>
          <w:rStyle w:val="SubtleEmphasis"/>
          <w:rFonts w:asciiTheme="majorBidi" w:hAnsiTheme="majorBidi" w:cstheme="majorBidi"/>
          <w:b/>
          <w:bCs/>
          <w:i w:val="0"/>
          <w:iCs w:val="0"/>
          <w:color w:val="auto"/>
          <w:sz w:val="24"/>
          <w:szCs w:val="24"/>
        </w:rPr>
        <w:t xml:space="preserve">ubtopics </w:t>
      </w:r>
      <w:r w:rsidR="006C21D2" w:rsidRPr="00406369">
        <w:rPr>
          <w:rStyle w:val="SubtleEmphasis"/>
          <w:rFonts w:asciiTheme="majorBidi" w:hAnsiTheme="majorBidi" w:cstheme="majorBidi"/>
          <w:b/>
          <w:bCs/>
          <w:i w:val="0"/>
          <w:iCs w:val="0"/>
          <w:color w:val="auto"/>
          <w:sz w:val="24"/>
          <w:szCs w:val="24"/>
        </w:rPr>
        <w:t xml:space="preserve">for </w:t>
      </w:r>
      <w:r w:rsidR="00AF7C76" w:rsidRPr="00406369">
        <w:rPr>
          <w:rStyle w:val="SubtleEmphasis"/>
          <w:rFonts w:asciiTheme="majorBidi" w:hAnsiTheme="majorBidi" w:cstheme="majorBidi"/>
          <w:b/>
          <w:bCs/>
          <w:i w:val="0"/>
          <w:iCs w:val="0"/>
          <w:color w:val="auto"/>
          <w:sz w:val="24"/>
          <w:szCs w:val="24"/>
        </w:rPr>
        <w:t>e</w:t>
      </w:r>
      <w:r w:rsidR="00FF07B6" w:rsidRPr="00406369">
        <w:rPr>
          <w:rStyle w:val="SubtleEmphasis"/>
          <w:rFonts w:asciiTheme="majorBidi" w:hAnsiTheme="majorBidi" w:cstheme="majorBidi"/>
          <w:b/>
          <w:bCs/>
          <w:i w:val="0"/>
          <w:iCs w:val="0"/>
          <w:color w:val="auto"/>
          <w:sz w:val="24"/>
          <w:szCs w:val="24"/>
        </w:rPr>
        <w:t>nhancing</w:t>
      </w:r>
      <w:r w:rsidR="006C21D2" w:rsidRPr="00406369">
        <w:rPr>
          <w:rStyle w:val="SubtleEmphasis"/>
          <w:rFonts w:asciiTheme="majorBidi" w:hAnsiTheme="majorBidi" w:cstheme="majorBidi"/>
          <w:b/>
          <w:bCs/>
          <w:i w:val="0"/>
          <w:iCs w:val="0"/>
          <w:color w:val="auto"/>
          <w:sz w:val="24"/>
          <w:szCs w:val="24"/>
        </w:rPr>
        <w:t xml:space="preserve"> </w:t>
      </w:r>
      <w:r w:rsidR="00AF7C76" w:rsidRPr="00406369">
        <w:rPr>
          <w:rStyle w:val="SubtleEmphasis"/>
          <w:rFonts w:asciiTheme="majorBidi" w:hAnsiTheme="majorBidi" w:cstheme="majorBidi"/>
          <w:b/>
          <w:bCs/>
          <w:i w:val="0"/>
          <w:iCs w:val="0"/>
          <w:color w:val="auto"/>
          <w:sz w:val="24"/>
          <w:szCs w:val="24"/>
        </w:rPr>
        <w:t>i</w:t>
      </w:r>
      <w:r w:rsidR="006C21D2" w:rsidRPr="00406369">
        <w:rPr>
          <w:rStyle w:val="SubtleEmphasis"/>
          <w:rFonts w:asciiTheme="majorBidi" w:hAnsiTheme="majorBidi" w:cstheme="majorBidi"/>
          <w:b/>
          <w:bCs/>
          <w:i w:val="0"/>
          <w:iCs w:val="0"/>
          <w:color w:val="auto"/>
          <w:sz w:val="24"/>
          <w:szCs w:val="24"/>
        </w:rPr>
        <w:t xml:space="preserve">nformation </w:t>
      </w:r>
      <w:r w:rsidR="00AF7C76" w:rsidRPr="00406369">
        <w:rPr>
          <w:rStyle w:val="SubtleEmphasis"/>
          <w:rFonts w:asciiTheme="majorBidi" w:hAnsiTheme="majorBidi" w:cstheme="majorBidi"/>
          <w:b/>
          <w:bCs/>
          <w:i w:val="0"/>
          <w:iCs w:val="0"/>
          <w:color w:val="auto"/>
          <w:sz w:val="24"/>
          <w:szCs w:val="24"/>
        </w:rPr>
        <w:t>r</w:t>
      </w:r>
      <w:r w:rsidR="006C21D2" w:rsidRPr="00406369">
        <w:rPr>
          <w:rStyle w:val="SubtleEmphasis"/>
          <w:rFonts w:asciiTheme="majorBidi" w:hAnsiTheme="majorBidi" w:cstheme="majorBidi"/>
          <w:b/>
          <w:bCs/>
          <w:i w:val="0"/>
          <w:iCs w:val="0"/>
          <w:color w:val="auto"/>
          <w:sz w:val="24"/>
          <w:szCs w:val="24"/>
        </w:rPr>
        <w:t>etrieval</w:t>
      </w:r>
    </w:p>
    <w:p w:rsidR="004E66CF" w:rsidRPr="00406369" w:rsidRDefault="004E66CF" w:rsidP="00F560E3">
      <w:pPr>
        <w:pStyle w:val="a0"/>
        <w:spacing w:line="240" w:lineRule="auto"/>
        <w:jc w:val="both"/>
        <w:rPr>
          <w:rStyle w:val="SubtleEmphasis"/>
        </w:rPr>
      </w:pPr>
    </w:p>
    <w:p w:rsidR="006C21D2" w:rsidRPr="00406369" w:rsidRDefault="006C21D2" w:rsidP="00F560E3">
      <w:pPr>
        <w:pStyle w:val="a0"/>
        <w:bidi w:val="0"/>
        <w:spacing w:line="240" w:lineRule="auto"/>
        <w:jc w:val="both"/>
        <w:rPr>
          <w:rFonts w:asciiTheme="majorBidi" w:hAnsiTheme="majorBidi" w:cstheme="majorBidi"/>
          <w:sz w:val="24"/>
          <w:szCs w:val="24"/>
        </w:rPr>
      </w:pPr>
      <w:r w:rsidRPr="00406369">
        <w:rPr>
          <w:rFonts w:asciiTheme="majorBidi" w:hAnsiTheme="majorBidi" w:cstheme="majorBidi"/>
          <w:sz w:val="24"/>
          <w:szCs w:val="24"/>
        </w:rPr>
        <w:t xml:space="preserve">Understanding the intent </w:t>
      </w:r>
      <w:r w:rsidR="004E66CF" w:rsidRPr="00406369">
        <w:rPr>
          <w:rFonts w:asciiTheme="majorBidi" w:hAnsiTheme="majorBidi" w:cstheme="majorBidi"/>
          <w:sz w:val="24"/>
          <w:szCs w:val="24"/>
        </w:rPr>
        <w:t>of t</w:t>
      </w:r>
      <w:r w:rsidRPr="00406369">
        <w:rPr>
          <w:rFonts w:asciiTheme="majorBidi" w:hAnsiTheme="majorBidi" w:cstheme="majorBidi"/>
          <w:sz w:val="24"/>
          <w:szCs w:val="24"/>
        </w:rPr>
        <w:t xml:space="preserve">he user's query is one of the primary </w:t>
      </w:r>
      <w:r w:rsidR="004E66CF" w:rsidRPr="00406369">
        <w:rPr>
          <w:rFonts w:asciiTheme="majorBidi" w:hAnsiTheme="majorBidi" w:cstheme="majorBidi"/>
          <w:sz w:val="24"/>
          <w:szCs w:val="24"/>
        </w:rPr>
        <w:t>goals</w:t>
      </w:r>
      <w:r w:rsidRPr="00406369">
        <w:rPr>
          <w:rFonts w:asciiTheme="majorBidi" w:hAnsiTheme="majorBidi" w:cstheme="majorBidi"/>
          <w:sz w:val="24"/>
          <w:szCs w:val="24"/>
        </w:rPr>
        <w:t xml:space="preserve"> of information retrieval systems (Wang </w:t>
      </w:r>
      <w:r w:rsidR="00144E24" w:rsidRPr="00144E24">
        <w:rPr>
          <w:rFonts w:asciiTheme="majorBidi" w:hAnsiTheme="majorBidi" w:cstheme="majorBidi"/>
          <w:i/>
          <w:iCs/>
          <w:sz w:val="24"/>
          <w:szCs w:val="24"/>
        </w:rPr>
        <w:t>et al</w:t>
      </w:r>
      <w:r w:rsidRPr="00406369">
        <w:rPr>
          <w:rFonts w:asciiTheme="majorBidi" w:hAnsiTheme="majorBidi" w:cstheme="majorBidi"/>
          <w:sz w:val="24"/>
          <w:szCs w:val="24"/>
        </w:rPr>
        <w:t xml:space="preserve">., 2013). With the </w:t>
      </w:r>
      <w:r w:rsidR="00386E59" w:rsidRPr="00406369">
        <w:rPr>
          <w:rFonts w:asciiTheme="majorBidi" w:hAnsiTheme="majorBidi" w:cstheme="majorBidi"/>
          <w:sz w:val="24"/>
          <w:szCs w:val="24"/>
        </w:rPr>
        <w:t>widespread</w:t>
      </w:r>
      <w:r w:rsidR="004E66CF" w:rsidRPr="00406369">
        <w:rPr>
          <w:rFonts w:asciiTheme="majorBidi" w:hAnsiTheme="majorBidi" w:cstheme="majorBidi"/>
          <w:sz w:val="24"/>
          <w:szCs w:val="24"/>
        </w:rPr>
        <w:t xml:space="preserve"> usage</w:t>
      </w:r>
      <w:r w:rsidRPr="00406369">
        <w:rPr>
          <w:rFonts w:asciiTheme="majorBidi" w:hAnsiTheme="majorBidi" w:cstheme="majorBidi"/>
          <w:sz w:val="24"/>
          <w:szCs w:val="24"/>
        </w:rPr>
        <w:t xml:space="preserve"> of </w:t>
      </w:r>
      <w:r w:rsidR="00FF07B6" w:rsidRPr="00406369">
        <w:rPr>
          <w:rFonts w:asciiTheme="majorBidi" w:hAnsiTheme="majorBidi" w:cstheme="majorBidi"/>
          <w:sz w:val="24"/>
          <w:szCs w:val="24"/>
        </w:rPr>
        <w:t xml:space="preserve">internet </w:t>
      </w:r>
      <w:r w:rsidRPr="00406369">
        <w:rPr>
          <w:rFonts w:asciiTheme="majorBidi" w:hAnsiTheme="majorBidi" w:cstheme="majorBidi"/>
          <w:sz w:val="24"/>
          <w:szCs w:val="24"/>
        </w:rPr>
        <w:t>search engines</w:t>
      </w:r>
      <w:r w:rsidR="004E66CF" w:rsidRPr="00406369">
        <w:rPr>
          <w:rFonts w:asciiTheme="majorBidi" w:hAnsiTheme="majorBidi" w:cstheme="majorBidi"/>
          <w:sz w:val="24"/>
          <w:szCs w:val="24"/>
        </w:rPr>
        <w:t>,</w:t>
      </w:r>
      <w:r w:rsidRPr="00406369">
        <w:rPr>
          <w:rFonts w:asciiTheme="majorBidi" w:hAnsiTheme="majorBidi" w:cstheme="majorBidi"/>
          <w:sz w:val="24"/>
          <w:szCs w:val="24"/>
        </w:rPr>
        <w:t xml:space="preserve"> this issue has become relevant and challenging. </w:t>
      </w:r>
      <w:r w:rsidR="004E66CF" w:rsidRPr="00406369">
        <w:rPr>
          <w:rFonts w:asciiTheme="majorBidi" w:hAnsiTheme="majorBidi" w:cstheme="majorBidi"/>
          <w:sz w:val="24"/>
          <w:szCs w:val="24"/>
        </w:rPr>
        <w:t>Queries entered by users on</w:t>
      </w:r>
      <w:r w:rsidRPr="00406369">
        <w:rPr>
          <w:rFonts w:asciiTheme="majorBidi" w:hAnsiTheme="majorBidi" w:cstheme="majorBidi"/>
          <w:sz w:val="24"/>
          <w:szCs w:val="24"/>
        </w:rPr>
        <w:t xml:space="preserve"> search engines </w:t>
      </w:r>
      <w:r w:rsidR="004E66CF" w:rsidRPr="00406369">
        <w:rPr>
          <w:rFonts w:asciiTheme="majorBidi" w:hAnsiTheme="majorBidi" w:cstheme="majorBidi"/>
          <w:sz w:val="24"/>
          <w:szCs w:val="24"/>
        </w:rPr>
        <w:t xml:space="preserve">are often </w:t>
      </w:r>
      <w:r w:rsidR="00FF07B6" w:rsidRPr="00406369">
        <w:rPr>
          <w:rFonts w:asciiTheme="majorBidi" w:hAnsiTheme="majorBidi" w:cstheme="majorBidi"/>
          <w:sz w:val="24"/>
          <w:szCs w:val="24"/>
        </w:rPr>
        <w:t>ambiguous</w:t>
      </w:r>
      <w:r w:rsidR="004E66CF" w:rsidRPr="00406369">
        <w:rPr>
          <w:rFonts w:asciiTheme="majorBidi" w:hAnsiTheme="majorBidi" w:cstheme="majorBidi"/>
          <w:sz w:val="24"/>
          <w:szCs w:val="24"/>
        </w:rPr>
        <w:t xml:space="preserve"> </w:t>
      </w:r>
      <w:r w:rsidRPr="00406369">
        <w:rPr>
          <w:rFonts w:asciiTheme="majorBidi" w:hAnsiTheme="majorBidi" w:cstheme="majorBidi"/>
          <w:sz w:val="24"/>
          <w:szCs w:val="24"/>
        </w:rPr>
        <w:t xml:space="preserve">or </w:t>
      </w:r>
      <w:r w:rsidR="00FF07B6" w:rsidRPr="00406369">
        <w:rPr>
          <w:rFonts w:asciiTheme="majorBidi" w:hAnsiTheme="majorBidi" w:cstheme="majorBidi"/>
          <w:sz w:val="24"/>
          <w:szCs w:val="24"/>
        </w:rPr>
        <w:t>multifaceted</w:t>
      </w:r>
      <w:r w:rsidRPr="00406369">
        <w:rPr>
          <w:rFonts w:asciiTheme="majorBidi" w:hAnsiTheme="majorBidi" w:cstheme="majorBidi"/>
          <w:sz w:val="24"/>
          <w:szCs w:val="24"/>
        </w:rPr>
        <w:t xml:space="preserve"> (Clarke </w:t>
      </w:r>
      <w:r w:rsidR="00144E24" w:rsidRPr="00144E24">
        <w:rPr>
          <w:rFonts w:asciiTheme="majorBidi" w:hAnsiTheme="majorBidi" w:cstheme="majorBidi"/>
          <w:i/>
          <w:iCs/>
          <w:sz w:val="24"/>
          <w:szCs w:val="24"/>
        </w:rPr>
        <w:t>et al</w:t>
      </w:r>
      <w:r w:rsidRPr="00406369">
        <w:rPr>
          <w:rFonts w:asciiTheme="majorBidi" w:hAnsiTheme="majorBidi" w:cstheme="majorBidi"/>
          <w:sz w:val="24"/>
          <w:szCs w:val="24"/>
        </w:rPr>
        <w:t>., 200</w:t>
      </w:r>
      <w:r w:rsidR="00A660DE" w:rsidRPr="00406369">
        <w:rPr>
          <w:rFonts w:asciiTheme="majorBidi" w:hAnsiTheme="majorBidi" w:cstheme="majorBidi"/>
          <w:sz w:val="24"/>
          <w:szCs w:val="24"/>
        </w:rPr>
        <w:t>8</w:t>
      </w:r>
      <w:r w:rsidRPr="00406369">
        <w:rPr>
          <w:rFonts w:asciiTheme="majorBidi" w:hAnsiTheme="majorBidi" w:cstheme="majorBidi"/>
          <w:sz w:val="24"/>
          <w:szCs w:val="24"/>
        </w:rPr>
        <w:t>)</w:t>
      </w:r>
      <w:r w:rsidR="004E66CF" w:rsidRPr="00406369">
        <w:rPr>
          <w:rFonts w:asciiTheme="majorBidi" w:hAnsiTheme="majorBidi" w:cstheme="majorBidi"/>
          <w:sz w:val="24"/>
          <w:szCs w:val="24"/>
        </w:rPr>
        <w:t>. This is particularly true because</w:t>
      </w:r>
      <w:r w:rsidRPr="00406369">
        <w:rPr>
          <w:rFonts w:asciiTheme="majorBidi" w:hAnsiTheme="majorBidi" w:cstheme="majorBidi"/>
          <w:sz w:val="24"/>
          <w:szCs w:val="24"/>
        </w:rPr>
        <w:t xml:space="preserve"> queries tend to be </w:t>
      </w:r>
      <w:r w:rsidR="004E66CF" w:rsidRPr="00406369">
        <w:rPr>
          <w:rFonts w:asciiTheme="majorBidi" w:hAnsiTheme="majorBidi" w:cstheme="majorBidi"/>
          <w:sz w:val="24"/>
          <w:szCs w:val="24"/>
        </w:rPr>
        <w:t>brief</w:t>
      </w:r>
      <w:r w:rsidRPr="00406369">
        <w:rPr>
          <w:rFonts w:asciiTheme="majorBidi" w:hAnsiTheme="majorBidi" w:cstheme="majorBidi"/>
          <w:sz w:val="24"/>
          <w:szCs w:val="24"/>
        </w:rPr>
        <w:t xml:space="preserve"> (Wang </w:t>
      </w:r>
      <w:r w:rsidR="00144E24" w:rsidRPr="00144E24">
        <w:rPr>
          <w:rFonts w:asciiTheme="majorBidi" w:hAnsiTheme="majorBidi" w:cstheme="majorBidi"/>
          <w:i/>
          <w:iCs/>
          <w:sz w:val="24"/>
          <w:szCs w:val="24"/>
        </w:rPr>
        <w:t>et al</w:t>
      </w:r>
      <w:r w:rsidRPr="00406369">
        <w:rPr>
          <w:rFonts w:asciiTheme="majorBidi" w:hAnsiTheme="majorBidi" w:cstheme="majorBidi"/>
          <w:sz w:val="24"/>
          <w:szCs w:val="24"/>
        </w:rPr>
        <w:t>., 2013).</w:t>
      </w:r>
      <w:r w:rsidR="004E66CF" w:rsidRPr="00406369">
        <w:rPr>
          <w:rFonts w:asciiTheme="majorBidi" w:hAnsiTheme="majorBidi" w:cstheme="majorBidi"/>
          <w:sz w:val="24"/>
          <w:szCs w:val="24"/>
        </w:rPr>
        <w:t xml:space="preserve"> A</w:t>
      </w:r>
      <w:r w:rsidRPr="00406369">
        <w:rPr>
          <w:rFonts w:asciiTheme="majorBidi" w:hAnsiTheme="majorBidi" w:cstheme="majorBidi"/>
          <w:sz w:val="24"/>
          <w:szCs w:val="24"/>
        </w:rPr>
        <w:t xml:space="preserve"> number of </w:t>
      </w:r>
      <w:r w:rsidR="004E66CF" w:rsidRPr="00406369">
        <w:rPr>
          <w:rFonts w:asciiTheme="majorBidi" w:hAnsiTheme="majorBidi" w:cstheme="majorBidi"/>
          <w:sz w:val="24"/>
          <w:szCs w:val="24"/>
        </w:rPr>
        <w:t xml:space="preserve">recent </w:t>
      </w:r>
      <w:r w:rsidRPr="00406369">
        <w:rPr>
          <w:rFonts w:asciiTheme="majorBidi" w:hAnsiTheme="majorBidi" w:cstheme="majorBidi"/>
          <w:sz w:val="24"/>
          <w:szCs w:val="24"/>
        </w:rPr>
        <w:t xml:space="preserve">studies </w:t>
      </w:r>
      <w:r w:rsidR="00AF54A0">
        <w:rPr>
          <w:rFonts w:asciiTheme="majorBidi" w:hAnsiTheme="majorBidi" w:cstheme="majorBidi"/>
          <w:sz w:val="24"/>
          <w:szCs w:val="24"/>
        </w:rPr>
        <w:t xml:space="preserve">have </w:t>
      </w:r>
      <w:r w:rsidRPr="00406369">
        <w:rPr>
          <w:rFonts w:asciiTheme="majorBidi" w:hAnsiTheme="majorBidi" w:cstheme="majorBidi"/>
          <w:sz w:val="24"/>
          <w:szCs w:val="24"/>
        </w:rPr>
        <w:t xml:space="preserve">suggested </w:t>
      </w:r>
      <w:r w:rsidR="004E66CF" w:rsidRPr="00406369">
        <w:rPr>
          <w:rFonts w:asciiTheme="majorBidi" w:hAnsiTheme="majorBidi" w:cstheme="majorBidi"/>
          <w:sz w:val="24"/>
          <w:szCs w:val="24"/>
        </w:rPr>
        <w:t>solving</w:t>
      </w:r>
      <w:r w:rsidRPr="00406369">
        <w:rPr>
          <w:rFonts w:asciiTheme="majorBidi" w:hAnsiTheme="majorBidi" w:cstheme="majorBidi"/>
          <w:sz w:val="24"/>
          <w:szCs w:val="24"/>
        </w:rPr>
        <w:t xml:space="preserve"> the query reformulation and diversification problem </w:t>
      </w:r>
      <w:r w:rsidR="004E66CF" w:rsidRPr="00406369">
        <w:rPr>
          <w:rFonts w:asciiTheme="majorBidi" w:hAnsiTheme="majorBidi" w:cstheme="majorBidi"/>
          <w:sz w:val="24"/>
          <w:szCs w:val="24"/>
        </w:rPr>
        <w:t>by</w:t>
      </w:r>
      <w:r w:rsidRPr="00406369">
        <w:rPr>
          <w:rFonts w:asciiTheme="majorBidi" w:hAnsiTheme="majorBidi" w:cstheme="majorBidi"/>
          <w:sz w:val="24"/>
          <w:szCs w:val="24"/>
        </w:rPr>
        <w:t xml:space="preserve"> mining subtopics and</w:t>
      </w:r>
      <w:r w:rsidR="00FF07B6" w:rsidRPr="00406369">
        <w:rPr>
          <w:rFonts w:asciiTheme="majorBidi" w:hAnsiTheme="majorBidi" w:cstheme="majorBidi"/>
          <w:sz w:val="24"/>
          <w:szCs w:val="24"/>
        </w:rPr>
        <w:t xml:space="preserve"> </w:t>
      </w:r>
      <w:r w:rsidRPr="00406369">
        <w:rPr>
          <w:rFonts w:asciiTheme="majorBidi" w:hAnsiTheme="majorBidi" w:cstheme="majorBidi"/>
          <w:sz w:val="24"/>
          <w:szCs w:val="24"/>
        </w:rPr>
        <w:t xml:space="preserve">clustering search results </w:t>
      </w:r>
      <w:r w:rsidR="00FF07B6" w:rsidRPr="00406369">
        <w:rPr>
          <w:rFonts w:asciiTheme="majorBidi" w:hAnsiTheme="majorBidi" w:cstheme="majorBidi"/>
          <w:sz w:val="24"/>
          <w:szCs w:val="24"/>
        </w:rPr>
        <w:t>accordingly when a query is submitted.</w:t>
      </w:r>
      <w:r w:rsidR="00622DFF" w:rsidRPr="00406369">
        <w:rPr>
          <w:rFonts w:asciiTheme="majorBidi" w:hAnsiTheme="majorBidi" w:cstheme="majorBidi"/>
          <w:sz w:val="24"/>
          <w:szCs w:val="24"/>
        </w:rPr>
        <w:t xml:space="preserve"> Th</w:t>
      </w:r>
      <w:r w:rsidR="00AF54A0">
        <w:rPr>
          <w:rFonts w:asciiTheme="majorBidi" w:hAnsiTheme="majorBidi" w:cstheme="majorBidi"/>
          <w:sz w:val="24"/>
          <w:szCs w:val="24"/>
        </w:rPr>
        <w:t>is approach is</w:t>
      </w:r>
      <w:r w:rsidR="00622DFF" w:rsidRPr="00406369">
        <w:rPr>
          <w:rFonts w:asciiTheme="majorBidi" w:hAnsiTheme="majorBidi" w:cstheme="majorBidi"/>
          <w:sz w:val="24"/>
          <w:szCs w:val="24"/>
        </w:rPr>
        <w:t xml:space="preserve"> discussed in more detail below.</w:t>
      </w:r>
    </w:p>
    <w:p w:rsidR="00FF07B6" w:rsidRPr="00406369" w:rsidRDefault="00FF07B6" w:rsidP="00F560E3">
      <w:pPr>
        <w:pStyle w:val="a0"/>
        <w:bidi w:val="0"/>
        <w:spacing w:line="240" w:lineRule="auto"/>
        <w:jc w:val="both"/>
        <w:rPr>
          <w:rFonts w:asciiTheme="majorBidi" w:hAnsiTheme="majorBidi" w:cstheme="majorBidi"/>
          <w:sz w:val="24"/>
          <w:szCs w:val="24"/>
        </w:rPr>
      </w:pPr>
    </w:p>
    <w:p w:rsidR="006C21D2" w:rsidRPr="00406369" w:rsidRDefault="006C21D2" w:rsidP="00F560E3">
      <w:pPr>
        <w:pStyle w:val="a0"/>
        <w:bidi w:val="0"/>
        <w:spacing w:line="240" w:lineRule="auto"/>
        <w:jc w:val="both"/>
        <w:rPr>
          <w:rFonts w:asciiTheme="majorBidi" w:hAnsiTheme="majorBidi" w:cstheme="majorBidi"/>
          <w:sz w:val="24"/>
          <w:szCs w:val="24"/>
        </w:rPr>
      </w:pPr>
      <w:r w:rsidRPr="00406369">
        <w:rPr>
          <w:rFonts w:asciiTheme="majorBidi" w:hAnsiTheme="majorBidi" w:cstheme="majorBidi"/>
          <w:sz w:val="24"/>
          <w:szCs w:val="24"/>
        </w:rPr>
        <w:t xml:space="preserve">Hu </w:t>
      </w:r>
      <w:r w:rsidR="00144E24" w:rsidRPr="00144E24">
        <w:rPr>
          <w:rFonts w:asciiTheme="majorBidi" w:hAnsiTheme="majorBidi" w:cstheme="majorBidi"/>
          <w:i/>
          <w:iCs/>
          <w:sz w:val="24"/>
          <w:szCs w:val="24"/>
        </w:rPr>
        <w:t>et al</w:t>
      </w:r>
      <w:r w:rsidRPr="00406369">
        <w:rPr>
          <w:rFonts w:asciiTheme="majorBidi" w:hAnsiTheme="majorBidi" w:cstheme="majorBidi"/>
          <w:sz w:val="24"/>
          <w:szCs w:val="24"/>
        </w:rPr>
        <w:t>.</w:t>
      </w:r>
      <w:r w:rsidR="00A34157">
        <w:rPr>
          <w:rFonts w:asciiTheme="majorBidi" w:hAnsiTheme="majorBidi" w:cstheme="majorBidi"/>
          <w:sz w:val="24"/>
          <w:szCs w:val="24"/>
        </w:rPr>
        <w:t xml:space="preserve"> (</w:t>
      </w:r>
      <w:r w:rsidRPr="00406369">
        <w:rPr>
          <w:rFonts w:asciiTheme="majorBidi" w:hAnsiTheme="majorBidi" w:cstheme="majorBidi"/>
          <w:sz w:val="24"/>
          <w:szCs w:val="24"/>
        </w:rPr>
        <w:t xml:space="preserve">2012) suggested a method for automatic mining of subtopics from </w:t>
      </w:r>
      <w:r w:rsidR="004E66CF" w:rsidRPr="00406369">
        <w:rPr>
          <w:rFonts w:asciiTheme="majorBidi" w:hAnsiTheme="majorBidi" w:cstheme="majorBidi"/>
          <w:sz w:val="24"/>
          <w:szCs w:val="24"/>
        </w:rPr>
        <w:t>s</w:t>
      </w:r>
      <w:r w:rsidRPr="00406369">
        <w:rPr>
          <w:rFonts w:asciiTheme="majorBidi" w:hAnsiTheme="majorBidi" w:cstheme="majorBidi"/>
          <w:sz w:val="24"/>
          <w:szCs w:val="24"/>
        </w:rPr>
        <w:t xml:space="preserve">earch </w:t>
      </w:r>
      <w:r w:rsidR="00E72079" w:rsidRPr="00406369">
        <w:rPr>
          <w:rFonts w:asciiTheme="majorBidi" w:hAnsiTheme="majorBidi" w:cstheme="majorBidi"/>
          <w:sz w:val="24"/>
          <w:szCs w:val="24"/>
        </w:rPr>
        <w:t>l</w:t>
      </w:r>
      <w:r w:rsidRPr="00406369">
        <w:rPr>
          <w:rFonts w:asciiTheme="majorBidi" w:hAnsiTheme="majorBidi" w:cstheme="majorBidi"/>
          <w:sz w:val="24"/>
          <w:szCs w:val="24"/>
        </w:rPr>
        <w:t xml:space="preserve">og </w:t>
      </w:r>
      <w:r w:rsidR="00E72079" w:rsidRPr="00406369">
        <w:rPr>
          <w:rFonts w:asciiTheme="majorBidi" w:hAnsiTheme="majorBidi" w:cstheme="majorBidi"/>
          <w:sz w:val="24"/>
          <w:szCs w:val="24"/>
        </w:rPr>
        <w:t>d</w:t>
      </w:r>
      <w:r w:rsidR="00FF07B6" w:rsidRPr="00406369">
        <w:rPr>
          <w:rFonts w:asciiTheme="majorBidi" w:hAnsiTheme="majorBidi" w:cstheme="majorBidi"/>
          <w:sz w:val="24"/>
          <w:szCs w:val="24"/>
        </w:rPr>
        <w:t xml:space="preserve">ata as a </w:t>
      </w:r>
      <w:r w:rsidR="00386E59" w:rsidRPr="00406369">
        <w:rPr>
          <w:rFonts w:asciiTheme="majorBidi" w:hAnsiTheme="majorBidi" w:cstheme="majorBidi"/>
          <w:sz w:val="24"/>
          <w:szCs w:val="24"/>
        </w:rPr>
        <w:t xml:space="preserve">source for </w:t>
      </w:r>
      <w:r w:rsidR="00A34157">
        <w:rPr>
          <w:rFonts w:asciiTheme="majorBidi" w:hAnsiTheme="majorBidi" w:cstheme="majorBidi"/>
          <w:sz w:val="24"/>
          <w:szCs w:val="24"/>
        </w:rPr>
        <w:t xml:space="preserve">the </w:t>
      </w:r>
      <w:r w:rsidR="00386E59" w:rsidRPr="00406369">
        <w:rPr>
          <w:rFonts w:asciiTheme="majorBidi" w:hAnsiTheme="majorBidi" w:cstheme="majorBidi"/>
          <w:sz w:val="24"/>
          <w:szCs w:val="24"/>
        </w:rPr>
        <w:t>w</w:t>
      </w:r>
      <w:r w:rsidRPr="00406369">
        <w:rPr>
          <w:rFonts w:asciiTheme="majorBidi" w:hAnsiTheme="majorBidi" w:cstheme="majorBidi"/>
          <w:sz w:val="24"/>
          <w:szCs w:val="24"/>
        </w:rPr>
        <w:t xml:space="preserve">isdom of </w:t>
      </w:r>
      <w:r w:rsidR="00386E59" w:rsidRPr="00406369">
        <w:rPr>
          <w:rFonts w:asciiTheme="majorBidi" w:hAnsiTheme="majorBidi" w:cstheme="majorBidi"/>
          <w:sz w:val="24"/>
          <w:szCs w:val="24"/>
        </w:rPr>
        <w:t>c</w:t>
      </w:r>
      <w:r w:rsidRPr="00406369">
        <w:rPr>
          <w:rFonts w:asciiTheme="majorBidi" w:hAnsiTheme="majorBidi" w:cstheme="majorBidi"/>
          <w:sz w:val="24"/>
          <w:szCs w:val="24"/>
        </w:rPr>
        <w:t xml:space="preserve">rowds </w:t>
      </w:r>
      <w:r w:rsidR="00FF07B6" w:rsidRPr="00406369">
        <w:rPr>
          <w:rFonts w:asciiTheme="majorBidi" w:hAnsiTheme="majorBidi" w:cstheme="majorBidi"/>
          <w:sz w:val="24"/>
          <w:szCs w:val="24"/>
        </w:rPr>
        <w:t xml:space="preserve"> present</w:t>
      </w:r>
      <w:r w:rsidRPr="00406369">
        <w:rPr>
          <w:rFonts w:asciiTheme="majorBidi" w:hAnsiTheme="majorBidi" w:cstheme="majorBidi"/>
          <w:sz w:val="24"/>
          <w:szCs w:val="24"/>
        </w:rPr>
        <w:t xml:space="preserve"> in search engines. </w:t>
      </w:r>
      <w:r w:rsidR="00FF07B6" w:rsidRPr="00406369">
        <w:rPr>
          <w:rFonts w:asciiTheme="majorBidi" w:hAnsiTheme="majorBidi" w:cstheme="majorBidi"/>
          <w:sz w:val="24"/>
          <w:szCs w:val="24"/>
        </w:rPr>
        <w:t>R</w:t>
      </w:r>
      <w:r w:rsidRPr="00406369">
        <w:rPr>
          <w:rFonts w:asciiTheme="majorBidi" w:hAnsiTheme="majorBidi" w:cstheme="majorBidi"/>
          <w:sz w:val="24"/>
          <w:szCs w:val="24"/>
        </w:rPr>
        <w:t>esearch</w:t>
      </w:r>
      <w:r w:rsidR="00E72079" w:rsidRPr="00406369">
        <w:rPr>
          <w:rFonts w:asciiTheme="majorBidi" w:hAnsiTheme="majorBidi" w:cstheme="majorBidi"/>
          <w:sz w:val="24"/>
          <w:szCs w:val="24"/>
        </w:rPr>
        <w:t>er</w:t>
      </w:r>
      <w:r w:rsidRPr="00406369">
        <w:rPr>
          <w:rFonts w:asciiTheme="majorBidi" w:hAnsiTheme="majorBidi" w:cstheme="majorBidi"/>
          <w:sz w:val="24"/>
          <w:szCs w:val="24"/>
        </w:rPr>
        <w:t xml:space="preserve">s </w:t>
      </w:r>
      <w:r w:rsidR="00FF07B6" w:rsidRPr="00406369">
        <w:rPr>
          <w:rFonts w:asciiTheme="majorBidi" w:hAnsiTheme="majorBidi" w:cstheme="majorBidi"/>
          <w:sz w:val="24"/>
          <w:szCs w:val="24"/>
        </w:rPr>
        <w:t>used the logs to amass data about</w:t>
      </w:r>
      <w:r w:rsidRPr="00406369">
        <w:rPr>
          <w:rFonts w:asciiTheme="majorBidi" w:hAnsiTheme="majorBidi" w:cstheme="majorBidi"/>
          <w:sz w:val="24"/>
          <w:szCs w:val="24"/>
        </w:rPr>
        <w:t xml:space="preserve"> </w:t>
      </w:r>
      <w:r w:rsidR="00FF07B6" w:rsidRPr="00406369">
        <w:rPr>
          <w:rFonts w:asciiTheme="majorBidi" w:hAnsiTheme="majorBidi" w:cstheme="majorBidi"/>
          <w:sz w:val="24"/>
          <w:szCs w:val="24"/>
        </w:rPr>
        <w:t xml:space="preserve">searches, </w:t>
      </w:r>
      <w:r w:rsidRPr="00406369">
        <w:rPr>
          <w:rFonts w:asciiTheme="majorBidi" w:hAnsiTheme="majorBidi" w:cstheme="majorBidi"/>
          <w:sz w:val="24"/>
          <w:szCs w:val="24"/>
        </w:rPr>
        <w:t xml:space="preserve">search results, and links </w:t>
      </w:r>
      <w:r w:rsidR="00FF07B6" w:rsidRPr="00406369">
        <w:rPr>
          <w:rFonts w:asciiTheme="majorBidi" w:hAnsiTheme="majorBidi" w:cstheme="majorBidi"/>
          <w:sz w:val="24"/>
          <w:szCs w:val="24"/>
        </w:rPr>
        <w:t>clicked by</w:t>
      </w:r>
      <w:r w:rsidRPr="00406369">
        <w:rPr>
          <w:rFonts w:asciiTheme="majorBidi" w:hAnsiTheme="majorBidi" w:cstheme="majorBidi"/>
          <w:sz w:val="24"/>
          <w:szCs w:val="24"/>
        </w:rPr>
        <w:t xml:space="preserve"> users</w:t>
      </w:r>
      <w:r w:rsidR="00801C84" w:rsidRPr="00406369">
        <w:rPr>
          <w:rFonts w:asciiTheme="majorBidi" w:hAnsiTheme="majorBidi" w:cstheme="majorBidi"/>
          <w:sz w:val="24"/>
          <w:szCs w:val="24"/>
        </w:rPr>
        <w:t>.</w:t>
      </w:r>
      <w:r w:rsidRPr="00406369">
        <w:rPr>
          <w:rFonts w:asciiTheme="majorBidi" w:hAnsiTheme="majorBidi" w:cstheme="majorBidi"/>
          <w:sz w:val="24"/>
          <w:szCs w:val="24"/>
        </w:rPr>
        <w:t xml:space="preserve"> The</w:t>
      </w:r>
      <w:r w:rsidR="00801C84" w:rsidRPr="00406369">
        <w:rPr>
          <w:rFonts w:asciiTheme="majorBidi" w:hAnsiTheme="majorBidi" w:cstheme="majorBidi"/>
          <w:sz w:val="24"/>
          <w:szCs w:val="24"/>
        </w:rPr>
        <w:t>y assumed that the user is interested in one subtopic of each query,</w:t>
      </w:r>
      <w:r w:rsidR="00FF07B6" w:rsidRPr="00406369">
        <w:rPr>
          <w:rFonts w:asciiTheme="majorBidi" w:hAnsiTheme="majorBidi" w:cstheme="majorBidi"/>
          <w:sz w:val="24"/>
          <w:szCs w:val="24"/>
        </w:rPr>
        <w:t xml:space="preserve"> and</w:t>
      </w:r>
      <w:r w:rsidR="00801C84" w:rsidRPr="00406369">
        <w:rPr>
          <w:rFonts w:asciiTheme="majorBidi" w:hAnsiTheme="majorBidi" w:cstheme="majorBidi"/>
          <w:sz w:val="24"/>
          <w:szCs w:val="24"/>
        </w:rPr>
        <w:t xml:space="preserve"> </w:t>
      </w:r>
      <w:r w:rsidRPr="00406369">
        <w:rPr>
          <w:rFonts w:asciiTheme="majorBidi" w:hAnsiTheme="majorBidi" w:cstheme="majorBidi"/>
          <w:sz w:val="24"/>
          <w:szCs w:val="24"/>
        </w:rPr>
        <w:t xml:space="preserve">therefore all the </w:t>
      </w:r>
      <w:r w:rsidR="00801C84" w:rsidRPr="00406369">
        <w:rPr>
          <w:rFonts w:asciiTheme="majorBidi" w:hAnsiTheme="majorBidi" w:cstheme="majorBidi"/>
          <w:sz w:val="24"/>
          <w:szCs w:val="24"/>
        </w:rPr>
        <w:t xml:space="preserve">URLs </w:t>
      </w:r>
      <w:r w:rsidR="00386E59" w:rsidRPr="00406369">
        <w:rPr>
          <w:rFonts w:asciiTheme="majorBidi" w:hAnsiTheme="majorBidi" w:cstheme="majorBidi"/>
          <w:sz w:val="24"/>
          <w:szCs w:val="24"/>
        </w:rPr>
        <w:t>s/</w:t>
      </w:r>
      <w:r w:rsidR="00801C84" w:rsidRPr="00406369">
        <w:rPr>
          <w:rFonts w:asciiTheme="majorBidi" w:hAnsiTheme="majorBidi" w:cstheme="majorBidi"/>
          <w:sz w:val="24"/>
          <w:szCs w:val="24"/>
        </w:rPr>
        <w:t>he click</w:t>
      </w:r>
      <w:r w:rsidR="00FF07B6" w:rsidRPr="00406369">
        <w:rPr>
          <w:rFonts w:asciiTheme="majorBidi" w:hAnsiTheme="majorBidi" w:cstheme="majorBidi"/>
          <w:sz w:val="24"/>
          <w:szCs w:val="24"/>
        </w:rPr>
        <w:t>s</w:t>
      </w:r>
      <w:r w:rsidRPr="00406369">
        <w:rPr>
          <w:rFonts w:asciiTheme="majorBidi" w:hAnsiTheme="majorBidi" w:cstheme="majorBidi"/>
          <w:sz w:val="24"/>
          <w:szCs w:val="24"/>
        </w:rPr>
        <w:t xml:space="preserve"> serve as an indication of that one subtopic. </w:t>
      </w:r>
      <w:r w:rsidR="00801C84" w:rsidRPr="00406369">
        <w:rPr>
          <w:rFonts w:asciiTheme="majorBidi" w:hAnsiTheme="majorBidi" w:cstheme="majorBidi"/>
          <w:sz w:val="24"/>
          <w:szCs w:val="24"/>
        </w:rPr>
        <w:t>In addition</w:t>
      </w:r>
      <w:r w:rsidRPr="00406369">
        <w:rPr>
          <w:rFonts w:asciiTheme="majorBidi" w:hAnsiTheme="majorBidi" w:cstheme="majorBidi"/>
          <w:sz w:val="24"/>
          <w:szCs w:val="24"/>
        </w:rPr>
        <w:t xml:space="preserve">, </w:t>
      </w:r>
      <w:r w:rsidR="00801C84" w:rsidRPr="00406369">
        <w:rPr>
          <w:rFonts w:asciiTheme="majorBidi" w:hAnsiTheme="majorBidi" w:cstheme="majorBidi"/>
          <w:sz w:val="24"/>
          <w:szCs w:val="24"/>
        </w:rPr>
        <w:t>query clarification</w:t>
      </w:r>
      <w:r w:rsidR="00FF07B6" w:rsidRPr="00406369">
        <w:rPr>
          <w:rFonts w:asciiTheme="majorBidi" w:hAnsiTheme="majorBidi" w:cstheme="majorBidi"/>
          <w:sz w:val="24"/>
          <w:szCs w:val="24"/>
        </w:rPr>
        <w:t>s</w:t>
      </w:r>
      <w:r w:rsidR="00801C84" w:rsidRPr="00406369">
        <w:rPr>
          <w:rFonts w:asciiTheme="majorBidi" w:hAnsiTheme="majorBidi" w:cstheme="majorBidi"/>
          <w:sz w:val="24"/>
          <w:szCs w:val="24"/>
        </w:rPr>
        <w:t xml:space="preserve"> by the user</w:t>
      </w:r>
      <w:r w:rsidRPr="00406369">
        <w:rPr>
          <w:rFonts w:asciiTheme="majorBidi" w:hAnsiTheme="majorBidi" w:cstheme="majorBidi"/>
          <w:sz w:val="24"/>
          <w:szCs w:val="24"/>
        </w:rPr>
        <w:t xml:space="preserve"> inclu</w:t>
      </w:r>
      <w:r w:rsidR="00801C84" w:rsidRPr="00406369">
        <w:rPr>
          <w:rFonts w:asciiTheme="majorBidi" w:hAnsiTheme="majorBidi" w:cstheme="majorBidi"/>
          <w:sz w:val="24"/>
          <w:szCs w:val="24"/>
        </w:rPr>
        <w:t>d</w:t>
      </w:r>
      <w:r w:rsidRPr="00406369">
        <w:rPr>
          <w:rFonts w:asciiTheme="majorBidi" w:hAnsiTheme="majorBidi" w:cstheme="majorBidi"/>
          <w:sz w:val="24"/>
          <w:szCs w:val="24"/>
        </w:rPr>
        <w:t xml:space="preserve">e </w:t>
      </w:r>
      <w:r w:rsidR="00801C84" w:rsidRPr="00406369">
        <w:rPr>
          <w:rFonts w:asciiTheme="majorBidi" w:hAnsiTheme="majorBidi" w:cstheme="majorBidi"/>
          <w:sz w:val="24"/>
          <w:szCs w:val="24"/>
        </w:rPr>
        <w:t>keywords</w:t>
      </w:r>
      <w:r w:rsidRPr="00406369">
        <w:rPr>
          <w:rFonts w:asciiTheme="majorBidi" w:hAnsiTheme="majorBidi" w:cstheme="majorBidi"/>
          <w:sz w:val="24"/>
          <w:szCs w:val="24"/>
        </w:rPr>
        <w:t xml:space="preserve"> that </w:t>
      </w:r>
      <w:r w:rsidR="00801C84" w:rsidRPr="00406369">
        <w:rPr>
          <w:rFonts w:asciiTheme="majorBidi" w:hAnsiTheme="majorBidi" w:cstheme="majorBidi"/>
          <w:sz w:val="24"/>
          <w:szCs w:val="24"/>
        </w:rPr>
        <w:t>serve as</w:t>
      </w:r>
      <w:r w:rsidRPr="00406369">
        <w:rPr>
          <w:rFonts w:asciiTheme="majorBidi" w:hAnsiTheme="majorBidi" w:cstheme="majorBidi"/>
          <w:sz w:val="24"/>
          <w:szCs w:val="24"/>
        </w:rPr>
        <w:t xml:space="preserve"> the subtopic</w:t>
      </w:r>
      <w:r w:rsidR="00801C84" w:rsidRPr="00406369">
        <w:rPr>
          <w:rFonts w:asciiTheme="majorBidi" w:hAnsiTheme="majorBidi" w:cstheme="majorBidi"/>
          <w:sz w:val="24"/>
          <w:szCs w:val="24"/>
        </w:rPr>
        <w:t>s</w:t>
      </w:r>
      <w:r w:rsidRPr="00406369">
        <w:rPr>
          <w:rFonts w:asciiTheme="majorBidi" w:hAnsiTheme="majorBidi" w:cstheme="majorBidi"/>
          <w:sz w:val="24"/>
          <w:szCs w:val="24"/>
        </w:rPr>
        <w:t xml:space="preserve"> of the original query. The researche</w:t>
      </w:r>
      <w:r w:rsidR="00801C84" w:rsidRPr="00406369">
        <w:rPr>
          <w:rFonts w:asciiTheme="majorBidi" w:hAnsiTheme="majorBidi" w:cstheme="majorBidi"/>
          <w:sz w:val="24"/>
          <w:szCs w:val="24"/>
        </w:rPr>
        <w:t>rs also suggest</w:t>
      </w:r>
      <w:r w:rsidRPr="00406369">
        <w:rPr>
          <w:rFonts w:asciiTheme="majorBidi" w:hAnsiTheme="majorBidi" w:cstheme="majorBidi"/>
          <w:sz w:val="24"/>
          <w:szCs w:val="24"/>
        </w:rPr>
        <w:t xml:space="preserve"> a </w:t>
      </w:r>
      <w:r w:rsidR="00801C84" w:rsidRPr="00406369">
        <w:rPr>
          <w:rFonts w:asciiTheme="majorBidi" w:hAnsiTheme="majorBidi" w:cstheme="majorBidi"/>
          <w:sz w:val="24"/>
          <w:szCs w:val="24"/>
        </w:rPr>
        <w:t>method</w:t>
      </w:r>
      <w:r w:rsidRPr="00406369">
        <w:rPr>
          <w:rFonts w:asciiTheme="majorBidi" w:hAnsiTheme="majorBidi" w:cstheme="majorBidi"/>
          <w:sz w:val="24"/>
          <w:szCs w:val="24"/>
        </w:rPr>
        <w:t xml:space="preserve"> for improving </w:t>
      </w:r>
      <w:r w:rsidR="00801C84" w:rsidRPr="00406369">
        <w:rPr>
          <w:rFonts w:asciiTheme="majorBidi" w:hAnsiTheme="majorBidi" w:cstheme="majorBidi"/>
          <w:sz w:val="24"/>
          <w:szCs w:val="24"/>
        </w:rPr>
        <w:t>ranking</w:t>
      </w:r>
      <w:r w:rsidRPr="00406369">
        <w:rPr>
          <w:rFonts w:asciiTheme="majorBidi" w:hAnsiTheme="majorBidi" w:cstheme="majorBidi"/>
          <w:sz w:val="24"/>
          <w:szCs w:val="24"/>
        </w:rPr>
        <w:t xml:space="preserve"> results based on subtopics and the popularity of the search results. After </w:t>
      </w:r>
      <w:r w:rsidR="00801C84" w:rsidRPr="00406369">
        <w:rPr>
          <w:rFonts w:asciiTheme="majorBidi" w:hAnsiTheme="majorBidi" w:cstheme="majorBidi"/>
          <w:sz w:val="24"/>
          <w:szCs w:val="24"/>
        </w:rPr>
        <w:t>submitting</w:t>
      </w:r>
      <w:r w:rsidRPr="00406369">
        <w:rPr>
          <w:rFonts w:asciiTheme="majorBidi" w:hAnsiTheme="majorBidi" w:cstheme="majorBidi"/>
          <w:sz w:val="24"/>
          <w:szCs w:val="24"/>
        </w:rPr>
        <w:t xml:space="preserve"> the search query</w:t>
      </w:r>
      <w:r w:rsidR="00801C84" w:rsidRPr="00406369">
        <w:rPr>
          <w:rFonts w:asciiTheme="majorBidi" w:hAnsiTheme="majorBidi" w:cstheme="majorBidi"/>
          <w:sz w:val="24"/>
          <w:szCs w:val="24"/>
        </w:rPr>
        <w:t>,</w:t>
      </w:r>
      <w:r w:rsidRPr="00406369">
        <w:rPr>
          <w:rFonts w:asciiTheme="majorBidi" w:hAnsiTheme="majorBidi" w:cstheme="majorBidi"/>
          <w:sz w:val="24"/>
          <w:szCs w:val="24"/>
        </w:rPr>
        <w:t xml:space="preserve"> the user</w:t>
      </w:r>
      <w:r w:rsidR="00FF07B6" w:rsidRPr="00406369">
        <w:rPr>
          <w:rFonts w:asciiTheme="majorBidi" w:hAnsiTheme="majorBidi" w:cstheme="majorBidi"/>
          <w:sz w:val="24"/>
          <w:szCs w:val="24"/>
        </w:rPr>
        <w:t>s</w:t>
      </w:r>
      <w:r w:rsidRPr="00406369">
        <w:rPr>
          <w:rFonts w:asciiTheme="majorBidi" w:hAnsiTheme="majorBidi" w:cstheme="majorBidi"/>
          <w:sz w:val="24"/>
          <w:szCs w:val="24"/>
        </w:rPr>
        <w:t xml:space="preserve"> </w:t>
      </w:r>
      <w:r w:rsidR="00FF07B6" w:rsidRPr="00406369">
        <w:rPr>
          <w:rFonts w:asciiTheme="majorBidi" w:hAnsiTheme="majorBidi" w:cstheme="majorBidi"/>
          <w:sz w:val="24"/>
          <w:szCs w:val="24"/>
        </w:rPr>
        <w:t>are</w:t>
      </w:r>
      <w:r w:rsidRPr="00406369">
        <w:rPr>
          <w:rFonts w:asciiTheme="majorBidi" w:hAnsiTheme="majorBidi" w:cstheme="majorBidi"/>
          <w:sz w:val="24"/>
          <w:szCs w:val="24"/>
        </w:rPr>
        <w:t xml:space="preserve"> presented with a result screen with a list of subtopics from which </w:t>
      </w:r>
      <w:r w:rsidR="00FF07B6" w:rsidRPr="00406369">
        <w:rPr>
          <w:rFonts w:asciiTheme="majorBidi" w:hAnsiTheme="majorBidi" w:cstheme="majorBidi"/>
          <w:sz w:val="24"/>
          <w:szCs w:val="24"/>
        </w:rPr>
        <w:t>they</w:t>
      </w:r>
      <w:r w:rsidRPr="00406369">
        <w:rPr>
          <w:rFonts w:asciiTheme="majorBidi" w:hAnsiTheme="majorBidi" w:cstheme="majorBidi"/>
          <w:sz w:val="24"/>
          <w:szCs w:val="24"/>
        </w:rPr>
        <w:t xml:space="preserve"> can choose the one </w:t>
      </w:r>
      <w:r w:rsidR="00FF07B6" w:rsidRPr="00406369">
        <w:rPr>
          <w:rFonts w:asciiTheme="majorBidi" w:hAnsiTheme="majorBidi" w:cstheme="majorBidi"/>
          <w:sz w:val="24"/>
          <w:szCs w:val="24"/>
        </w:rPr>
        <w:t>that interests them</w:t>
      </w:r>
      <w:r w:rsidRPr="00406369">
        <w:rPr>
          <w:rFonts w:asciiTheme="majorBidi" w:hAnsiTheme="majorBidi" w:cstheme="majorBidi"/>
          <w:sz w:val="24"/>
          <w:szCs w:val="24"/>
        </w:rPr>
        <w:t>. After the user makes his</w:t>
      </w:r>
      <w:r w:rsidR="00386E59" w:rsidRPr="00406369">
        <w:rPr>
          <w:rFonts w:asciiTheme="majorBidi" w:hAnsiTheme="majorBidi" w:cstheme="majorBidi"/>
          <w:sz w:val="24"/>
          <w:szCs w:val="24"/>
        </w:rPr>
        <w:t>/her</w:t>
      </w:r>
      <w:r w:rsidRPr="00406369">
        <w:rPr>
          <w:rFonts w:asciiTheme="majorBidi" w:hAnsiTheme="majorBidi" w:cstheme="majorBidi"/>
          <w:sz w:val="24"/>
          <w:szCs w:val="24"/>
        </w:rPr>
        <w:t xml:space="preserve"> sele</w:t>
      </w:r>
      <w:r w:rsidR="00801C84" w:rsidRPr="00406369">
        <w:rPr>
          <w:rFonts w:asciiTheme="majorBidi" w:hAnsiTheme="majorBidi" w:cstheme="majorBidi"/>
          <w:sz w:val="24"/>
          <w:szCs w:val="24"/>
        </w:rPr>
        <w:t>c</w:t>
      </w:r>
      <w:r w:rsidRPr="00406369">
        <w:rPr>
          <w:rFonts w:asciiTheme="majorBidi" w:hAnsiTheme="majorBidi" w:cstheme="majorBidi"/>
          <w:sz w:val="24"/>
          <w:szCs w:val="24"/>
        </w:rPr>
        <w:t>tion</w:t>
      </w:r>
      <w:r w:rsidR="00801C84" w:rsidRPr="00406369">
        <w:rPr>
          <w:rFonts w:asciiTheme="majorBidi" w:hAnsiTheme="majorBidi" w:cstheme="majorBidi"/>
          <w:sz w:val="24"/>
          <w:szCs w:val="24"/>
        </w:rPr>
        <w:t>,</w:t>
      </w:r>
      <w:r w:rsidRPr="00406369">
        <w:rPr>
          <w:rFonts w:asciiTheme="majorBidi" w:hAnsiTheme="majorBidi" w:cstheme="majorBidi"/>
          <w:sz w:val="24"/>
          <w:szCs w:val="24"/>
        </w:rPr>
        <w:t xml:space="preserve"> the URL addresses associated with </w:t>
      </w:r>
      <w:r w:rsidR="00AF7C76" w:rsidRPr="00406369">
        <w:rPr>
          <w:rFonts w:asciiTheme="majorBidi" w:hAnsiTheme="majorBidi" w:cstheme="majorBidi"/>
          <w:sz w:val="24"/>
          <w:szCs w:val="24"/>
        </w:rPr>
        <w:t>t</w:t>
      </w:r>
      <w:r w:rsidRPr="00406369">
        <w:rPr>
          <w:rFonts w:asciiTheme="majorBidi" w:hAnsiTheme="majorBidi" w:cstheme="majorBidi"/>
          <w:sz w:val="24"/>
          <w:szCs w:val="24"/>
        </w:rPr>
        <w:t xml:space="preserve">his subtopic will be moved to the top of the result list. </w:t>
      </w:r>
      <w:r w:rsidR="00FF07B6" w:rsidRPr="00406369">
        <w:rPr>
          <w:rFonts w:asciiTheme="majorBidi" w:hAnsiTheme="majorBidi" w:cstheme="majorBidi"/>
          <w:sz w:val="24"/>
          <w:szCs w:val="24"/>
        </w:rPr>
        <w:t>A</w:t>
      </w:r>
      <w:r w:rsidRPr="00406369">
        <w:rPr>
          <w:rFonts w:asciiTheme="majorBidi" w:hAnsiTheme="majorBidi" w:cstheme="majorBidi"/>
          <w:sz w:val="24"/>
          <w:szCs w:val="24"/>
        </w:rPr>
        <w:t xml:space="preserve">nother study (Yin </w:t>
      </w:r>
      <w:r w:rsidR="00144E24" w:rsidRPr="00144E24">
        <w:rPr>
          <w:rFonts w:asciiTheme="majorBidi" w:hAnsiTheme="majorBidi" w:cstheme="majorBidi"/>
          <w:i/>
          <w:iCs/>
          <w:sz w:val="24"/>
          <w:szCs w:val="24"/>
        </w:rPr>
        <w:t>et al</w:t>
      </w:r>
      <w:r w:rsidRPr="00406369">
        <w:rPr>
          <w:rFonts w:asciiTheme="majorBidi" w:hAnsiTheme="majorBidi" w:cstheme="majorBidi"/>
          <w:sz w:val="24"/>
          <w:szCs w:val="24"/>
        </w:rPr>
        <w:t xml:space="preserve">., 2009) </w:t>
      </w:r>
      <w:r w:rsidR="00FF07B6" w:rsidRPr="00406369">
        <w:rPr>
          <w:rFonts w:asciiTheme="majorBidi" w:hAnsiTheme="majorBidi" w:cstheme="majorBidi"/>
          <w:sz w:val="24"/>
          <w:szCs w:val="24"/>
        </w:rPr>
        <w:t>employs</w:t>
      </w:r>
      <w:r w:rsidRPr="00406369">
        <w:rPr>
          <w:rFonts w:asciiTheme="majorBidi" w:hAnsiTheme="majorBidi" w:cstheme="majorBidi"/>
          <w:sz w:val="24"/>
          <w:szCs w:val="24"/>
        </w:rPr>
        <w:t xml:space="preserve"> Wikipedia and Google Insights in order to extract </w:t>
      </w:r>
      <w:r w:rsidR="00801C84" w:rsidRPr="00406369">
        <w:rPr>
          <w:rFonts w:asciiTheme="majorBidi" w:hAnsiTheme="majorBidi" w:cstheme="majorBidi"/>
          <w:sz w:val="24"/>
          <w:szCs w:val="24"/>
        </w:rPr>
        <w:t>diverse query</w:t>
      </w:r>
      <w:r w:rsidRPr="00406369">
        <w:rPr>
          <w:rFonts w:asciiTheme="majorBidi" w:hAnsiTheme="majorBidi" w:cstheme="majorBidi"/>
          <w:sz w:val="24"/>
          <w:szCs w:val="24"/>
        </w:rPr>
        <w:t xml:space="preserve"> subtopics. Their approach </w:t>
      </w:r>
      <w:r w:rsidR="00801C84" w:rsidRPr="00406369">
        <w:rPr>
          <w:rFonts w:asciiTheme="majorBidi" w:hAnsiTheme="majorBidi" w:cstheme="majorBidi"/>
          <w:sz w:val="24"/>
          <w:szCs w:val="24"/>
        </w:rPr>
        <w:t>indicates</w:t>
      </w:r>
      <w:r w:rsidRPr="00406369">
        <w:rPr>
          <w:rFonts w:asciiTheme="majorBidi" w:hAnsiTheme="majorBidi" w:cstheme="majorBidi"/>
          <w:sz w:val="24"/>
          <w:szCs w:val="24"/>
        </w:rPr>
        <w:t xml:space="preserve"> an </w:t>
      </w:r>
      <w:r w:rsidR="00801C84" w:rsidRPr="00406369">
        <w:rPr>
          <w:rFonts w:asciiTheme="majorBidi" w:hAnsiTheme="majorBidi" w:cstheme="majorBidi"/>
          <w:sz w:val="24"/>
          <w:szCs w:val="24"/>
        </w:rPr>
        <w:t>improvement</w:t>
      </w:r>
      <w:r w:rsidRPr="00406369">
        <w:rPr>
          <w:rFonts w:asciiTheme="majorBidi" w:hAnsiTheme="majorBidi" w:cstheme="majorBidi"/>
          <w:sz w:val="24"/>
          <w:szCs w:val="24"/>
        </w:rPr>
        <w:t xml:space="preserve"> in contrast to similar </w:t>
      </w:r>
      <w:r w:rsidR="00801C84" w:rsidRPr="00406369">
        <w:rPr>
          <w:rFonts w:asciiTheme="majorBidi" w:hAnsiTheme="majorBidi" w:cstheme="majorBidi"/>
          <w:sz w:val="24"/>
          <w:szCs w:val="24"/>
        </w:rPr>
        <w:t>algorithms</w:t>
      </w:r>
      <w:r w:rsidRPr="00406369">
        <w:rPr>
          <w:rFonts w:asciiTheme="majorBidi" w:hAnsiTheme="majorBidi" w:cstheme="majorBidi"/>
          <w:sz w:val="24"/>
          <w:szCs w:val="24"/>
        </w:rPr>
        <w:t xml:space="preserve"> of the </w:t>
      </w:r>
      <w:r w:rsidR="00B501DC" w:rsidRPr="00406369">
        <w:rPr>
          <w:rFonts w:asciiTheme="majorBidi" w:hAnsiTheme="majorBidi" w:cstheme="majorBidi"/>
          <w:sz w:val="24"/>
          <w:szCs w:val="24"/>
        </w:rPr>
        <w:t>q</w:t>
      </w:r>
      <w:r w:rsidRPr="00406369">
        <w:rPr>
          <w:rFonts w:asciiTheme="majorBidi" w:hAnsiTheme="majorBidi" w:cstheme="majorBidi"/>
          <w:sz w:val="24"/>
          <w:szCs w:val="24"/>
        </w:rPr>
        <w:t xml:space="preserve">uery </w:t>
      </w:r>
      <w:r w:rsidR="00B501DC" w:rsidRPr="00406369">
        <w:rPr>
          <w:rFonts w:asciiTheme="majorBidi" w:hAnsiTheme="majorBidi" w:cstheme="majorBidi"/>
          <w:sz w:val="24"/>
          <w:szCs w:val="24"/>
        </w:rPr>
        <w:t>d</w:t>
      </w:r>
      <w:r w:rsidRPr="00406369">
        <w:rPr>
          <w:rFonts w:asciiTheme="majorBidi" w:hAnsiTheme="majorBidi" w:cstheme="majorBidi"/>
          <w:sz w:val="24"/>
          <w:szCs w:val="24"/>
        </w:rPr>
        <w:t xml:space="preserve">iversification </w:t>
      </w:r>
      <w:r w:rsidR="00B501DC" w:rsidRPr="00406369">
        <w:rPr>
          <w:rFonts w:asciiTheme="majorBidi" w:hAnsiTheme="majorBidi" w:cstheme="majorBidi"/>
          <w:sz w:val="24"/>
          <w:szCs w:val="24"/>
        </w:rPr>
        <w:t>t</w:t>
      </w:r>
      <w:r w:rsidRPr="00406369">
        <w:rPr>
          <w:rFonts w:asciiTheme="majorBidi" w:hAnsiTheme="majorBidi" w:cstheme="majorBidi"/>
          <w:sz w:val="24"/>
          <w:szCs w:val="24"/>
        </w:rPr>
        <w:t>rack of TREC 2009.</w:t>
      </w:r>
    </w:p>
    <w:p w:rsidR="000D61DA" w:rsidRPr="00406369" w:rsidRDefault="000D61DA" w:rsidP="00F560E3">
      <w:pPr>
        <w:pStyle w:val="a0"/>
        <w:bidi w:val="0"/>
        <w:spacing w:line="240" w:lineRule="auto"/>
        <w:jc w:val="both"/>
        <w:rPr>
          <w:rFonts w:asciiTheme="majorBidi" w:hAnsiTheme="majorBidi" w:cstheme="majorBidi"/>
          <w:sz w:val="24"/>
          <w:szCs w:val="24"/>
        </w:rPr>
      </w:pPr>
    </w:p>
    <w:p w:rsidR="006C21D2" w:rsidRPr="00406369" w:rsidRDefault="00810489" w:rsidP="00F560E3">
      <w:pPr>
        <w:pStyle w:val="a0"/>
        <w:bidi w:val="0"/>
        <w:spacing w:line="240" w:lineRule="auto"/>
        <w:jc w:val="both"/>
        <w:rPr>
          <w:rFonts w:asciiTheme="majorBidi" w:hAnsiTheme="majorBidi" w:cstheme="majorBidi"/>
          <w:sz w:val="24"/>
          <w:szCs w:val="24"/>
        </w:rPr>
      </w:pPr>
      <w:r w:rsidRPr="00406369">
        <w:rPr>
          <w:rFonts w:asciiTheme="majorBidi" w:hAnsiTheme="majorBidi" w:cstheme="majorBidi"/>
          <w:sz w:val="24"/>
          <w:szCs w:val="24"/>
        </w:rPr>
        <w:t>Recently, a method was suggested</w:t>
      </w:r>
      <w:r w:rsidR="000D61DA" w:rsidRPr="00406369">
        <w:rPr>
          <w:rFonts w:asciiTheme="majorBidi" w:hAnsiTheme="majorBidi" w:cstheme="majorBidi"/>
          <w:sz w:val="24"/>
          <w:szCs w:val="24"/>
        </w:rPr>
        <w:t xml:space="preserve"> </w:t>
      </w:r>
      <w:r w:rsidR="006C21D2" w:rsidRPr="00406369">
        <w:rPr>
          <w:rFonts w:asciiTheme="majorBidi" w:hAnsiTheme="majorBidi" w:cstheme="majorBidi"/>
          <w:sz w:val="24"/>
          <w:szCs w:val="24"/>
        </w:rPr>
        <w:t xml:space="preserve">(Wang </w:t>
      </w:r>
      <w:r w:rsidR="00144E24" w:rsidRPr="00144E24">
        <w:rPr>
          <w:rFonts w:asciiTheme="majorBidi" w:hAnsiTheme="majorBidi" w:cstheme="majorBidi"/>
          <w:i/>
          <w:iCs/>
          <w:sz w:val="24"/>
          <w:szCs w:val="24"/>
        </w:rPr>
        <w:t>et al</w:t>
      </w:r>
      <w:r w:rsidR="006C21D2" w:rsidRPr="00406369">
        <w:rPr>
          <w:rFonts w:asciiTheme="majorBidi" w:hAnsiTheme="majorBidi" w:cstheme="majorBidi"/>
          <w:sz w:val="24"/>
          <w:szCs w:val="24"/>
        </w:rPr>
        <w:t xml:space="preserve">., 2013) for mining and ranking </w:t>
      </w:r>
      <w:r w:rsidR="000D61DA" w:rsidRPr="00406369">
        <w:rPr>
          <w:rFonts w:asciiTheme="majorBidi" w:hAnsiTheme="majorBidi" w:cstheme="majorBidi"/>
          <w:sz w:val="24"/>
          <w:szCs w:val="24"/>
        </w:rPr>
        <w:t xml:space="preserve">query </w:t>
      </w:r>
      <w:r w:rsidR="006C21D2" w:rsidRPr="00406369">
        <w:rPr>
          <w:rFonts w:asciiTheme="majorBidi" w:hAnsiTheme="majorBidi" w:cstheme="majorBidi"/>
          <w:sz w:val="24"/>
          <w:szCs w:val="24"/>
        </w:rPr>
        <w:t xml:space="preserve">subtopics by </w:t>
      </w:r>
      <w:r w:rsidRPr="00406369">
        <w:rPr>
          <w:rFonts w:asciiTheme="majorBidi" w:hAnsiTheme="majorBidi" w:cstheme="majorBidi"/>
          <w:sz w:val="24"/>
          <w:szCs w:val="24"/>
        </w:rPr>
        <w:t>extracting</w:t>
      </w:r>
      <w:r w:rsidR="006C21D2" w:rsidRPr="00406369">
        <w:rPr>
          <w:rFonts w:asciiTheme="majorBidi" w:hAnsiTheme="majorBidi" w:cstheme="majorBidi"/>
          <w:sz w:val="24"/>
          <w:szCs w:val="24"/>
        </w:rPr>
        <w:t xml:space="preserve"> </w:t>
      </w:r>
      <w:r w:rsidRPr="00406369">
        <w:rPr>
          <w:rFonts w:asciiTheme="majorBidi" w:hAnsiTheme="majorBidi" w:cstheme="majorBidi"/>
          <w:sz w:val="24"/>
          <w:szCs w:val="24"/>
        </w:rPr>
        <w:t>fragments including</w:t>
      </w:r>
      <w:r w:rsidR="006C21D2" w:rsidRPr="00406369">
        <w:rPr>
          <w:rFonts w:asciiTheme="majorBidi" w:hAnsiTheme="majorBidi" w:cstheme="majorBidi"/>
          <w:sz w:val="24"/>
          <w:szCs w:val="24"/>
        </w:rPr>
        <w:t xml:space="preserve"> </w:t>
      </w:r>
      <w:r w:rsidRPr="00406369">
        <w:rPr>
          <w:rFonts w:asciiTheme="majorBidi" w:hAnsiTheme="majorBidi" w:cstheme="majorBidi"/>
          <w:sz w:val="24"/>
          <w:szCs w:val="24"/>
        </w:rPr>
        <w:t>th</w:t>
      </w:r>
      <w:r w:rsidR="006C21D2" w:rsidRPr="00406369">
        <w:rPr>
          <w:rFonts w:asciiTheme="majorBidi" w:hAnsiTheme="majorBidi" w:cstheme="majorBidi"/>
          <w:sz w:val="24"/>
          <w:szCs w:val="24"/>
        </w:rPr>
        <w:t xml:space="preserve">e query terms </w:t>
      </w:r>
      <w:r w:rsidRPr="00406369">
        <w:rPr>
          <w:rFonts w:asciiTheme="majorBidi" w:hAnsiTheme="majorBidi" w:cstheme="majorBidi"/>
          <w:sz w:val="24"/>
          <w:szCs w:val="24"/>
        </w:rPr>
        <w:t>from</w:t>
      </w:r>
      <w:r w:rsidR="006C21D2" w:rsidRPr="00406369">
        <w:rPr>
          <w:rFonts w:asciiTheme="majorBidi" w:hAnsiTheme="majorBidi" w:cstheme="majorBidi"/>
          <w:sz w:val="24"/>
          <w:szCs w:val="24"/>
        </w:rPr>
        <w:t xml:space="preserve"> </w:t>
      </w:r>
      <w:r w:rsidRPr="00406369">
        <w:rPr>
          <w:rFonts w:asciiTheme="majorBidi" w:hAnsiTheme="majorBidi" w:cstheme="majorBidi"/>
          <w:sz w:val="24"/>
          <w:szCs w:val="24"/>
        </w:rPr>
        <w:t xml:space="preserve">document </w:t>
      </w:r>
      <w:r w:rsidR="006C21D2" w:rsidRPr="00406369">
        <w:rPr>
          <w:rFonts w:asciiTheme="majorBidi" w:hAnsiTheme="majorBidi" w:cstheme="majorBidi"/>
          <w:sz w:val="24"/>
          <w:szCs w:val="24"/>
        </w:rPr>
        <w:t>text</w:t>
      </w:r>
      <w:r w:rsidRPr="00406369">
        <w:rPr>
          <w:rFonts w:asciiTheme="majorBidi" w:hAnsiTheme="majorBidi" w:cstheme="majorBidi"/>
          <w:sz w:val="24"/>
          <w:szCs w:val="24"/>
        </w:rPr>
        <w:t>. Text fragments were then used to divide the</w:t>
      </w:r>
      <w:r w:rsidR="006C21D2" w:rsidRPr="00406369">
        <w:rPr>
          <w:rFonts w:asciiTheme="majorBidi" w:hAnsiTheme="majorBidi" w:cstheme="majorBidi"/>
          <w:sz w:val="24"/>
          <w:szCs w:val="24"/>
        </w:rPr>
        <w:t xml:space="preserve"> query</w:t>
      </w:r>
      <w:r w:rsidR="000D61DA" w:rsidRPr="00406369">
        <w:rPr>
          <w:rFonts w:asciiTheme="majorBidi" w:hAnsiTheme="majorBidi" w:cstheme="majorBidi"/>
          <w:sz w:val="24"/>
          <w:szCs w:val="24"/>
        </w:rPr>
        <w:t xml:space="preserve"> </w:t>
      </w:r>
      <w:r w:rsidR="006C21D2" w:rsidRPr="00406369">
        <w:rPr>
          <w:rFonts w:asciiTheme="majorBidi" w:hAnsiTheme="majorBidi" w:cstheme="majorBidi"/>
          <w:sz w:val="24"/>
          <w:szCs w:val="24"/>
        </w:rPr>
        <w:t>into subtopics. The</w:t>
      </w:r>
      <w:r w:rsidR="003627CC">
        <w:rPr>
          <w:rFonts w:asciiTheme="majorBidi" w:hAnsiTheme="majorBidi" w:cstheme="majorBidi"/>
          <w:sz w:val="24"/>
          <w:szCs w:val="24"/>
        </w:rPr>
        <w:t xml:space="preserve"> authors of this method</w:t>
      </w:r>
      <w:r w:rsidR="000D61DA" w:rsidRPr="00406369">
        <w:rPr>
          <w:rFonts w:asciiTheme="majorBidi" w:hAnsiTheme="majorBidi" w:cstheme="majorBidi"/>
          <w:sz w:val="24"/>
          <w:szCs w:val="24"/>
        </w:rPr>
        <w:t xml:space="preserve"> measured the</w:t>
      </w:r>
      <w:r w:rsidR="006C21D2" w:rsidRPr="00406369">
        <w:rPr>
          <w:rFonts w:asciiTheme="majorBidi" w:hAnsiTheme="majorBidi" w:cstheme="majorBidi"/>
          <w:sz w:val="24"/>
          <w:szCs w:val="24"/>
        </w:rPr>
        <w:t xml:space="preserve"> results of their study </w:t>
      </w:r>
      <w:r w:rsidRPr="00406369">
        <w:rPr>
          <w:rFonts w:asciiTheme="majorBidi" w:hAnsiTheme="majorBidi" w:cstheme="majorBidi"/>
          <w:sz w:val="24"/>
          <w:szCs w:val="24"/>
        </w:rPr>
        <w:t>against</w:t>
      </w:r>
      <w:r w:rsidR="000D61DA" w:rsidRPr="00406369">
        <w:rPr>
          <w:rFonts w:asciiTheme="majorBidi" w:hAnsiTheme="majorBidi" w:cstheme="majorBidi"/>
          <w:sz w:val="24"/>
          <w:szCs w:val="24"/>
        </w:rPr>
        <w:t xml:space="preserve"> the</w:t>
      </w:r>
      <w:r w:rsidR="006C21D2" w:rsidRPr="00406369">
        <w:rPr>
          <w:rFonts w:asciiTheme="majorBidi" w:hAnsiTheme="majorBidi" w:cstheme="majorBidi"/>
          <w:sz w:val="24"/>
          <w:szCs w:val="24"/>
        </w:rPr>
        <w:t xml:space="preserve"> NTCIR-9 </w:t>
      </w:r>
      <w:r w:rsidR="000D61DA" w:rsidRPr="00406369">
        <w:rPr>
          <w:rFonts w:asciiTheme="majorBidi" w:hAnsiTheme="majorBidi" w:cstheme="majorBidi"/>
          <w:sz w:val="24"/>
          <w:szCs w:val="24"/>
        </w:rPr>
        <w:t>INTENT</w:t>
      </w:r>
      <w:r w:rsidR="006C21D2" w:rsidRPr="00406369">
        <w:rPr>
          <w:rFonts w:asciiTheme="majorBidi" w:hAnsiTheme="majorBidi" w:cstheme="majorBidi"/>
          <w:sz w:val="24"/>
          <w:szCs w:val="24"/>
        </w:rPr>
        <w:t xml:space="preserve"> </w:t>
      </w:r>
      <w:r w:rsidR="00F26682" w:rsidRPr="00406369">
        <w:rPr>
          <w:rFonts w:asciiTheme="majorBidi" w:hAnsiTheme="majorBidi" w:cstheme="majorBidi"/>
          <w:sz w:val="24"/>
          <w:szCs w:val="24"/>
        </w:rPr>
        <w:t>Chinese s</w:t>
      </w:r>
      <w:r w:rsidRPr="00406369">
        <w:rPr>
          <w:rFonts w:asciiTheme="majorBidi" w:hAnsiTheme="majorBidi" w:cstheme="majorBidi"/>
          <w:sz w:val="24"/>
          <w:szCs w:val="24"/>
        </w:rPr>
        <w:t xml:space="preserve">ubtopic </w:t>
      </w:r>
      <w:r w:rsidR="00F26682" w:rsidRPr="00406369">
        <w:rPr>
          <w:rFonts w:asciiTheme="majorBidi" w:hAnsiTheme="majorBidi" w:cstheme="majorBidi"/>
          <w:sz w:val="24"/>
          <w:szCs w:val="24"/>
        </w:rPr>
        <w:t>m</w:t>
      </w:r>
      <w:r w:rsidRPr="00406369">
        <w:rPr>
          <w:rFonts w:asciiTheme="majorBidi" w:hAnsiTheme="majorBidi" w:cstheme="majorBidi"/>
          <w:sz w:val="24"/>
          <w:szCs w:val="24"/>
        </w:rPr>
        <w:t xml:space="preserve">ining test collection </w:t>
      </w:r>
      <w:r w:rsidR="000D61DA" w:rsidRPr="00406369">
        <w:rPr>
          <w:rFonts w:asciiTheme="majorBidi" w:hAnsiTheme="majorBidi" w:cstheme="majorBidi"/>
          <w:sz w:val="24"/>
          <w:szCs w:val="24"/>
        </w:rPr>
        <w:t xml:space="preserve">(Song </w:t>
      </w:r>
      <w:r w:rsidR="00144E24" w:rsidRPr="00144E24">
        <w:rPr>
          <w:rFonts w:asciiTheme="majorBidi" w:hAnsiTheme="majorBidi" w:cstheme="majorBidi"/>
          <w:i/>
          <w:iCs/>
          <w:sz w:val="24"/>
          <w:szCs w:val="24"/>
        </w:rPr>
        <w:t>et al</w:t>
      </w:r>
      <w:r w:rsidR="000D61DA" w:rsidRPr="00406369">
        <w:rPr>
          <w:rFonts w:asciiTheme="majorBidi" w:hAnsiTheme="majorBidi" w:cstheme="majorBidi"/>
          <w:sz w:val="24"/>
          <w:szCs w:val="24"/>
        </w:rPr>
        <w:t>., 2011). This set of tests include</w:t>
      </w:r>
      <w:r w:rsidR="00B503C0">
        <w:rPr>
          <w:rFonts w:asciiTheme="majorBidi" w:hAnsiTheme="majorBidi" w:cstheme="majorBidi"/>
          <w:sz w:val="24"/>
          <w:szCs w:val="24"/>
        </w:rPr>
        <w:t>d</w:t>
      </w:r>
      <w:r w:rsidR="006C21D2" w:rsidRPr="00406369">
        <w:rPr>
          <w:rFonts w:asciiTheme="majorBidi" w:hAnsiTheme="majorBidi" w:cstheme="majorBidi"/>
          <w:sz w:val="24"/>
          <w:szCs w:val="24"/>
        </w:rPr>
        <w:t xml:space="preserve"> a list of 100 topics in Chines</w:t>
      </w:r>
      <w:r w:rsidR="00484A36" w:rsidRPr="00406369">
        <w:rPr>
          <w:rFonts w:asciiTheme="majorBidi" w:hAnsiTheme="majorBidi" w:cstheme="majorBidi"/>
          <w:sz w:val="24"/>
          <w:szCs w:val="24"/>
        </w:rPr>
        <w:t>e</w:t>
      </w:r>
      <w:r w:rsidR="006C21D2" w:rsidRPr="00406369">
        <w:rPr>
          <w:rFonts w:asciiTheme="majorBidi" w:hAnsiTheme="majorBidi" w:cstheme="majorBidi"/>
          <w:sz w:val="24"/>
          <w:szCs w:val="24"/>
        </w:rPr>
        <w:t>, a series of possible descriptions and a list of subtopics for each topic. In addition, the researchers evaluated the</w:t>
      </w:r>
      <w:r w:rsidR="000D61DA" w:rsidRPr="00406369">
        <w:rPr>
          <w:rFonts w:asciiTheme="majorBidi" w:hAnsiTheme="majorBidi" w:cstheme="majorBidi"/>
          <w:sz w:val="24"/>
          <w:szCs w:val="24"/>
        </w:rPr>
        <w:t>ir</w:t>
      </w:r>
      <w:r w:rsidR="006C21D2" w:rsidRPr="00406369">
        <w:rPr>
          <w:rFonts w:asciiTheme="majorBidi" w:hAnsiTheme="majorBidi" w:cstheme="majorBidi"/>
          <w:sz w:val="24"/>
          <w:szCs w:val="24"/>
        </w:rPr>
        <w:t xml:space="preserve"> results </w:t>
      </w:r>
      <w:r w:rsidRPr="00406369">
        <w:rPr>
          <w:rFonts w:asciiTheme="majorBidi" w:hAnsiTheme="majorBidi" w:cstheme="majorBidi"/>
          <w:sz w:val="24"/>
          <w:szCs w:val="24"/>
        </w:rPr>
        <w:t>against</w:t>
      </w:r>
      <w:r w:rsidR="006C21D2" w:rsidRPr="00406369">
        <w:rPr>
          <w:rFonts w:asciiTheme="majorBidi" w:hAnsiTheme="majorBidi" w:cstheme="majorBidi"/>
          <w:sz w:val="24"/>
          <w:szCs w:val="24"/>
        </w:rPr>
        <w:t xml:space="preserve"> other studies </w:t>
      </w:r>
      <w:r w:rsidRPr="00406369">
        <w:rPr>
          <w:rFonts w:asciiTheme="majorBidi" w:hAnsiTheme="majorBidi" w:cstheme="majorBidi"/>
          <w:sz w:val="24"/>
          <w:szCs w:val="24"/>
        </w:rPr>
        <w:t>conducted</w:t>
      </w:r>
      <w:r w:rsidR="006C21D2" w:rsidRPr="00406369">
        <w:rPr>
          <w:rFonts w:asciiTheme="majorBidi" w:hAnsiTheme="majorBidi" w:cstheme="majorBidi"/>
          <w:sz w:val="24"/>
          <w:szCs w:val="24"/>
        </w:rPr>
        <w:t xml:space="preserve"> on this subject (</w:t>
      </w:r>
      <w:r w:rsidR="00B503C0">
        <w:rPr>
          <w:rFonts w:asciiTheme="majorBidi" w:hAnsiTheme="majorBidi" w:cstheme="majorBidi"/>
          <w:sz w:val="24"/>
          <w:szCs w:val="24"/>
        </w:rPr>
        <w:t xml:space="preserve">for example, </w:t>
      </w:r>
      <w:r w:rsidR="006C21D2" w:rsidRPr="00406369">
        <w:rPr>
          <w:rFonts w:asciiTheme="majorBidi" w:hAnsiTheme="majorBidi" w:cstheme="majorBidi"/>
          <w:sz w:val="24"/>
          <w:szCs w:val="24"/>
        </w:rPr>
        <w:t xml:space="preserve">Zheng </w:t>
      </w:r>
      <w:r w:rsidR="00144E24" w:rsidRPr="00144E24">
        <w:rPr>
          <w:rFonts w:asciiTheme="majorBidi" w:hAnsiTheme="majorBidi" w:cstheme="majorBidi"/>
          <w:i/>
          <w:iCs/>
          <w:sz w:val="24"/>
          <w:szCs w:val="24"/>
        </w:rPr>
        <w:t>et al</w:t>
      </w:r>
      <w:r w:rsidR="006C21D2" w:rsidRPr="00406369">
        <w:rPr>
          <w:rFonts w:asciiTheme="majorBidi" w:hAnsiTheme="majorBidi" w:cstheme="majorBidi"/>
          <w:sz w:val="24"/>
          <w:szCs w:val="24"/>
        </w:rPr>
        <w:t>., 2011)</w:t>
      </w:r>
      <w:r w:rsidR="000D61DA" w:rsidRPr="00406369">
        <w:rPr>
          <w:rFonts w:asciiTheme="majorBidi" w:hAnsiTheme="majorBidi" w:cstheme="majorBidi"/>
          <w:sz w:val="24"/>
          <w:szCs w:val="24"/>
        </w:rPr>
        <w:t xml:space="preserve">. </w:t>
      </w:r>
      <w:r w:rsidRPr="00406369">
        <w:rPr>
          <w:rFonts w:asciiTheme="majorBidi" w:hAnsiTheme="majorBidi" w:cstheme="majorBidi"/>
          <w:sz w:val="24"/>
          <w:szCs w:val="24"/>
        </w:rPr>
        <w:t>The r</w:t>
      </w:r>
      <w:r w:rsidR="006C21D2" w:rsidRPr="00406369">
        <w:rPr>
          <w:rFonts w:asciiTheme="majorBidi" w:hAnsiTheme="majorBidi" w:cstheme="majorBidi"/>
          <w:sz w:val="24"/>
          <w:szCs w:val="24"/>
        </w:rPr>
        <w:t xml:space="preserve">esults </w:t>
      </w:r>
      <w:r w:rsidRPr="00406369">
        <w:rPr>
          <w:rFonts w:asciiTheme="majorBidi" w:hAnsiTheme="majorBidi" w:cstheme="majorBidi"/>
          <w:sz w:val="24"/>
          <w:szCs w:val="24"/>
        </w:rPr>
        <w:t>indicated</w:t>
      </w:r>
      <w:r w:rsidR="006C21D2" w:rsidRPr="00406369">
        <w:rPr>
          <w:rFonts w:asciiTheme="majorBidi" w:hAnsiTheme="majorBidi" w:cstheme="majorBidi"/>
          <w:sz w:val="24"/>
          <w:szCs w:val="24"/>
        </w:rPr>
        <w:t xml:space="preserve"> that their technique </w:t>
      </w:r>
      <w:r w:rsidR="000D61DA" w:rsidRPr="00406369">
        <w:rPr>
          <w:rFonts w:asciiTheme="majorBidi" w:hAnsiTheme="majorBidi" w:cstheme="majorBidi"/>
          <w:sz w:val="24"/>
          <w:szCs w:val="24"/>
        </w:rPr>
        <w:t>efficiently</w:t>
      </w:r>
      <w:r w:rsidR="006C21D2" w:rsidRPr="00406369">
        <w:rPr>
          <w:rFonts w:asciiTheme="majorBidi" w:hAnsiTheme="majorBidi" w:cstheme="majorBidi"/>
          <w:sz w:val="24"/>
          <w:szCs w:val="24"/>
        </w:rPr>
        <w:t xml:space="preserve"> min</w:t>
      </w:r>
      <w:r w:rsidR="000D61DA" w:rsidRPr="00406369">
        <w:rPr>
          <w:rFonts w:asciiTheme="majorBidi" w:hAnsiTheme="majorBidi" w:cstheme="majorBidi"/>
          <w:sz w:val="24"/>
          <w:szCs w:val="24"/>
        </w:rPr>
        <w:t>ed</w:t>
      </w:r>
      <w:r w:rsidR="006C21D2" w:rsidRPr="00406369">
        <w:rPr>
          <w:rFonts w:asciiTheme="majorBidi" w:hAnsiTheme="majorBidi" w:cstheme="majorBidi"/>
          <w:sz w:val="24"/>
          <w:szCs w:val="24"/>
        </w:rPr>
        <w:t xml:space="preserve"> and rank</w:t>
      </w:r>
      <w:r w:rsidR="000D61DA" w:rsidRPr="00406369">
        <w:rPr>
          <w:rFonts w:asciiTheme="majorBidi" w:hAnsiTheme="majorBidi" w:cstheme="majorBidi"/>
          <w:sz w:val="24"/>
          <w:szCs w:val="24"/>
        </w:rPr>
        <w:t>ed</w:t>
      </w:r>
      <w:r w:rsidR="006C21D2" w:rsidRPr="00406369">
        <w:rPr>
          <w:rFonts w:asciiTheme="majorBidi" w:hAnsiTheme="majorBidi" w:cstheme="majorBidi"/>
          <w:sz w:val="24"/>
          <w:szCs w:val="24"/>
        </w:rPr>
        <w:t xml:space="preserve"> subtopics. </w:t>
      </w:r>
    </w:p>
    <w:p w:rsidR="00810489" w:rsidRPr="00406369" w:rsidRDefault="00810489" w:rsidP="00F560E3">
      <w:pPr>
        <w:pStyle w:val="a0"/>
        <w:bidi w:val="0"/>
        <w:spacing w:line="240" w:lineRule="auto"/>
        <w:jc w:val="both"/>
        <w:rPr>
          <w:rFonts w:asciiTheme="majorBidi" w:hAnsiTheme="majorBidi" w:cstheme="majorBidi"/>
          <w:sz w:val="24"/>
          <w:szCs w:val="24"/>
        </w:rPr>
      </w:pPr>
    </w:p>
    <w:p w:rsidR="006C21D2" w:rsidRPr="00406369" w:rsidRDefault="006C21D2" w:rsidP="00F560E3">
      <w:pPr>
        <w:pStyle w:val="a0"/>
        <w:bidi w:val="0"/>
        <w:spacing w:line="240" w:lineRule="auto"/>
        <w:jc w:val="both"/>
        <w:rPr>
          <w:rFonts w:asciiTheme="majorBidi" w:hAnsiTheme="majorBidi" w:cstheme="majorBidi"/>
          <w:sz w:val="24"/>
          <w:szCs w:val="24"/>
        </w:rPr>
      </w:pPr>
      <w:r w:rsidRPr="00406369">
        <w:rPr>
          <w:rFonts w:asciiTheme="majorBidi" w:hAnsiTheme="majorBidi" w:cstheme="majorBidi"/>
          <w:sz w:val="24"/>
          <w:szCs w:val="24"/>
        </w:rPr>
        <w:t>These studies generally evaluated the quality of the</w:t>
      </w:r>
      <w:r w:rsidR="00484A36" w:rsidRPr="00406369">
        <w:rPr>
          <w:rFonts w:asciiTheme="majorBidi" w:hAnsiTheme="majorBidi" w:cstheme="majorBidi"/>
          <w:sz w:val="24"/>
          <w:szCs w:val="24"/>
        </w:rPr>
        <w:t xml:space="preserve"> </w:t>
      </w:r>
      <w:r w:rsidR="009B0152" w:rsidRPr="00406369">
        <w:rPr>
          <w:rFonts w:asciiTheme="majorBidi" w:hAnsiTheme="majorBidi" w:cstheme="majorBidi"/>
          <w:sz w:val="24"/>
          <w:szCs w:val="24"/>
        </w:rPr>
        <w:t>extracted</w:t>
      </w:r>
      <w:r w:rsidRPr="00406369">
        <w:rPr>
          <w:rFonts w:asciiTheme="majorBidi" w:hAnsiTheme="majorBidi" w:cstheme="majorBidi"/>
          <w:sz w:val="24"/>
          <w:szCs w:val="24"/>
        </w:rPr>
        <w:t xml:space="preserve"> subtopics </w:t>
      </w:r>
      <w:r w:rsidR="00484A36" w:rsidRPr="00406369">
        <w:rPr>
          <w:rFonts w:asciiTheme="majorBidi" w:hAnsiTheme="majorBidi" w:cstheme="majorBidi"/>
          <w:sz w:val="24"/>
          <w:szCs w:val="24"/>
        </w:rPr>
        <w:t xml:space="preserve">by </w:t>
      </w:r>
      <w:r w:rsidRPr="00406369">
        <w:rPr>
          <w:rFonts w:asciiTheme="majorBidi" w:hAnsiTheme="majorBidi" w:cstheme="majorBidi"/>
          <w:sz w:val="24"/>
          <w:szCs w:val="24"/>
        </w:rPr>
        <w:t xml:space="preserve">various metrics </w:t>
      </w:r>
      <w:r w:rsidR="00484A36" w:rsidRPr="00406369">
        <w:rPr>
          <w:rFonts w:asciiTheme="majorBidi" w:hAnsiTheme="majorBidi" w:cstheme="majorBidi"/>
          <w:sz w:val="24"/>
          <w:szCs w:val="24"/>
        </w:rPr>
        <w:t>t</w:t>
      </w:r>
      <w:r w:rsidRPr="00406369">
        <w:rPr>
          <w:rFonts w:asciiTheme="majorBidi" w:hAnsiTheme="majorBidi" w:cstheme="majorBidi"/>
          <w:sz w:val="24"/>
          <w:szCs w:val="24"/>
        </w:rPr>
        <w:t xml:space="preserve">hat </w:t>
      </w:r>
      <w:r w:rsidR="00136892" w:rsidRPr="00406369">
        <w:rPr>
          <w:rFonts w:asciiTheme="majorBidi" w:hAnsiTheme="majorBidi" w:cstheme="majorBidi"/>
          <w:sz w:val="24"/>
          <w:szCs w:val="24"/>
        </w:rPr>
        <w:t>assessed th</w:t>
      </w:r>
      <w:r w:rsidRPr="00406369">
        <w:rPr>
          <w:rFonts w:asciiTheme="majorBidi" w:hAnsiTheme="majorBidi" w:cstheme="majorBidi"/>
          <w:sz w:val="24"/>
          <w:szCs w:val="24"/>
        </w:rPr>
        <w:t xml:space="preserve">eir </w:t>
      </w:r>
      <w:r w:rsidR="00136892" w:rsidRPr="00406369">
        <w:rPr>
          <w:rFonts w:asciiTheme="majorBidi" w:hAnsiTheme="majorBidi" w:cstheme="majorBidi"/>
          <w:sz w:val="24"/>
          <w:szCs w:val="24"/>
        </w:rPr>
        <w:t>novelty and diversity</w:t>
      </w:r>
      <w:r w:rsidRPr="00406369">
        <w:rPr>
          <w:rFonts w:asciiTheme="majorBidi" w:hAnsiTheme="majorBidi" w:cstheme="majorBidi"/>
          <w:sz w:val="24"/>
          <w:szCs w:val="24"/>
        </w:rPr>
        <w:t xml:space="preserve"> (Clarke </w:t>
      </w:r>
      <w:r w:rsidR="00144E24" w:rsidRPr="00144E24">
        <w:rPr>
          <w:rFonts w:asciiTheme="majorBidi" w:hAnsiTheme="majorBidi" w:cstheme="majorBidi"/>
          <w:i/>
          <w:iCs/>
          <w:sz w:val="24"/>
          <w:szCs w:val="24"/>
        </w:rPr>
        <w:t>et al</w:t>
      </w:r>
      <w:r w:rsidRPr="00406369">
        <w:rPr>
          <w:rFonts w:asciiTheme="majorBidi" w:hAnsiTheme="majorBidi" w:cstheme="majorBidi"/>
          <w:sz w:val="24"/>
          <w:szCs w:val="24"/>
        </w:rPr>
        <w:t>., 200</w:t>
      </w:r>
      <w:r w:rsidR="00A660DE" w:rsidRPr="00406369">
        <w:rPr>
          <w:rFonts w:asciiTheme="majorBidi" w:hAnsiTheme="majorBidi" w:cstheme="majorBidi"/>
          <w:sz w:val="24"/>
          <w:szCs w:val="24"/>
        </w:rPr>
        <w:t>8</w:t>
      </w:r>
      <w:r w:rsidRPr="00406369">
        <w:rPr>
          <w:rFonts w:asciiTheme="majorBidi" w:hAnsiTheme="majorBidi" w:cstheme="majorBidi"/>
          <w:sz w:val="24"/>
          <w:szCs w:val="24"/>
        </w:rPr>
        <w:t>).</w:t>
      </w:r>
      <w:r w:rsidR="00386E59" w:rsidRPr="00406369">
        <w:rPr>
          <w:rFonts w:asciiTheme="majorBidi" w:hAnsiTheme="majorBidi" w:cstheme="majorBidi"/>
          <w:sz w:val="24"/>
          <w:szCs w:val="24"/>
        </w:rPr>
        <w:t xml:space="preserve"> </w:t>
      </w:r>
      <w:r w:rsidRPr="00406369">
        <w:rPr>
          <w:rFonts w:asciiTheme="majorBidi" w:hAnsiTheme="majorBidi" w:cstheme="majorBidi"/>
          <w:sz w:val="24"/>
          <w:szCs w:val="24"/>
        </w:rPr>
        <w:t xml:space="preserve">In contrast, we suggest using </w:t>
      </w:r>
      <w:r w:rsidR="00136892" w:rsidRPr="00406369">
        <w:rPr>
          <w:rFonts w:asciiTheme="majorBidi" w:hAnsiTheme="majorBidi" w:cstheme="majorBidi"/>
          <w:sz w:val="24"/>
          <w:szCs w:val="24"/>
        </w:rPr>
        <w:t>query</w:t>
      </w:r>
      <w:r w:rsidRPr="00406369">
        <w:rPr>
          <w:rFonts w:asciiTheme="majorBidi" w:hAnsiTheme="majorBidi" w:cstheme="majorBidi"/>
          <w:sz w:val="24"/>
          <w:szCs w:val="24"/>
        </w:rPr>
        <w:t xml:space="preserve"> subtopics to focus and reduce results and not to </w:t>
      </w:r>
      <w:r w:rsidR="00810489" w:rsidRPr="00406369">
        <w:rPr>
          <w:rFonts w:asciiTheme="majorBidi" w:hAnsiTheme="majorBidi" w:cstheme="majorBidi"/>
          <w:sz w:val="24"/>
          <w:szCs w:val="24"/>
        </w:rPr>
        <w:t>diversify</w:t>
      </w:r>
      <w:r w:rsidRPr="00406369">
        <w:rPr>
          <w:rFonts w:asciiTheme="majorBidi" w:hAnsiTheme="majorBidi" w:cstheme="majorBidi"/>
          <w:sz w:val="24"/>
          <w:szCs w:val="24"/>
        </w:rPr>
        <w:t xml:space="preserve"> or </w:t>
      </w:r>
      <w:r w:rsidR="00136892" w:rsidRPr="00406369">
        <w:rPr>
          <w:rFonts w:asciiTheme="majorBidi" w:hAnsiTheme="majorBidi" w:cstheme="majorBidi"/>
          <w:sz w:val="24"/>
          <w:szCs w:val="24"/>
        </w:rPr>
        <w:t>expand</w:t>
      </w:r>
      <w:r w:rsidRPr="00406369">
        <w:rPr>
          <w:rFonts w:asciiTheme="majorBidi" w:hAnsiTheme="majorBidi" w:cstheme="majorBidi"/>
          <w:sz w:val="24"/>
          <w:szCs w:val="24"/>
        </w:rPr>
        <w:t xml:space="preserve"> them. </w:t>
      </w:r>
      <w:r w:rsidR="00136892" w:rsidRPr="00406369">
        <w:rPr>
          <w:rFonts w:asciiTheme="majorBidi" w:hAnsiTheme="majorBidi" w:cstheme="majorBidi"/>
          <w:sz w:val="24"/>
          <w:szCs w:val="24"/>
        </w:rPr>
        <w:t>A</w:t>
      </w:r>
      <w:r w:rsidRPr="00406369">
        <w:rPr>
          <w:rFonts w:asciiTheme="majorBidi" w:hAnsiTheme="majorBidi" w:cstheme="majorBidi"/>
          <w:sz w:val="24"/>
          <w:szCs w:val="24"/>
        </w:rPr>
        <w:t>dditional</w:t>
      </w:r>
      <w:r w:rsidR="00136892" w:rsidRPr="00406369">
        <w:rPr>
          <w:rFonts w:asciiTheme="majorBidi" w:hAnsiTheme="majorBidi" w:cstheme="majorBidi"/>
          <w:sz w:val="24"/>
          <w:szCs w:val="24"/>
        </w:rPr>
        <w:t>ly,</w:t>
      </w:r>
      <w:r w:rsidRPr="00406369">
        <w:rPr>
          <w:rFonts w:asciiTheme="majorBidi" w:hAnsiTheme="majorBidi" w:cstheme="majorBidi"/>
          <w:sz w:val="24"/>
          <w:szCs w:val="24"/>
        </w:rPr>
        <w:t xml:space="preserve"> we use a different source </w:t>
      </w:r>
      <w:r w:rsidR="00A46074">
        <w:rPr>
          <w:rFonts w:asciiTheme="majorBidi" w:hAnsiTheme="majorBidi" w:cstheme="majorBidi"/>
          <w:sz w:val="24"/>
          <w:szCs w:val="24"/>
        </w:rPr>
        <w:t xml:space="preserve">for obtaining the </w:t>
      </w:r>
      <w:r w:rsidRPr="00406369">
        <w:rPr>
          <w:rFonts w:asciiTheme="majorBidi" w:hAnsiTheme="majorBidi" w:cstheme="majorBidi"/>
          <w:sz w:val="24"/>
          <w:szCs w:val="24"/>
        </w:rPr>
        <w:t xml:space="preserve"> wisdom of crowds</w:t>
      </w:r>
      <w:r w:rsidR="009B0152" w:rsidRPr="00406369">
        <w:rPr>
          <w:rFonts w:asciiTheme="majorBidi" w:hAnsiTheme="majorBidi" w:cstheme="majorBidi"/>
          <w:sz w:val="24"/>
          <w:szCs w:val="24"/>
        </w:rPr>
        <w:t>,</w:t>
      </w:r>
      <w:r w:rsidR="00136892" w:rsidRPr="00406369">
        <w:rPr>
          <w:rFonts w:asciiTheme="majorBidi" w:hAnsiTheme="majorBidi" w:cstheme="majorBidi"/>
          <w:sz w:val="24"/>
          <w:szCs w:val="24"/>
        </w:rPr>
        <w:t xml:space="preserve"> social</w:t>
      </w:r>
      <w:r w:rsidRPr="00406369">
        <w:rPr>
          <w:rFonts w:asciiTheme="majorBidi" w:hAnsiTheme="majorBidi" w:cstheme="majorBidi"/>
          <w:sz w:val="24"/>
          <w:szCs w:val="24"/>
        </w:rPr>
        <w:t xml:space="preserve"> boo</w:t>
      </w:r>
      <w:r w:rsidR="00136892" w:rsidRPr="00406369">
        <w:rPr>
          <w:rFonts w:asciiTheme="majorBidi" w:hAnsiTheme="majorBidi" w:cstheme="majorBidi"/>
          <w:sz w:val="24"/>
          <w:szCs w:val="24"/>
        </w:rPr>
        <w:t>k</w:t>
      </w:r>
      <w:r w:rsidRPr="00406369">
        <w:rPr>
          <w:rFonts w:asciiTheme="majorBidi" w:hAnsiTheme="majorBidi" w:cstheme="majorBidi"/>
          <w:sz w:val="24"/>
          <w:szCs w:val="24"/>
        </w:rPr>
        <w:t>marking</w:t>
      </w:r>
      <w:r w:rsidR="009B0152" w:rsidRPr="00406369">
        <w:rPr>
          <w:rFonts w:asciiTheme="majorBidi" w:hAnsiTheme="majorBidi" w:cstheme="majorBidi"/>
          <w:sz w:val="24"/>
          <w:szCs w:val="24"/>
        </w:rPr>
        <w:t xml:space="preserve">. </w:t>
      </w:r>
      <w:r w:rsidR="00B11B84">
        <w:rPr>
          <w:rFonts w:asciiTheme="majorBidi" w:hAnsiTheme="majorBidi" w:cstheme="majorBidi"/>
          <w:sz w:val="24"/>
          <w:szCs w:val="24"/>
        </w:rPr>
        <w:t>T</w:t>
      </w:r>
      <w:r w:rsidR="00423CC6" w:rsidRPr="00406369">
        <w:rPr>
          <w:rFonts w:asciiTheme="majorBidi" w:hAnsiTheme="majorBidi" w:cstheme="majorBidi"/>
          <w:sz w:val="24"/>
          <w:szCs w:val="24"/>
        </w:rPr>
        <w:t>hese subtopics are not</w:t>
      </w:r>
      <w:r w:rsidR="00136892" w:rsidRPr="00406369">
        <w:rPr>
          <w:rFonts w:asciiTheme="majorBidi" w:hAnsiTheme="majorBidi" w:cstheme="majorBidi"/>
          <w:sz w:val="24"/>
          <w:szCs w:val="24"/>
        </w:rPr>
        <w:t xml:space="preserve"> employed for submitting </w:t>
      </w:r>
      <w:r w:rsidR="00386E59" w:rsidRPr="00406369">
        <w:rPr>
          <w:rFonts w:asciiTheme="majorBidi" w:hAnsiTheme="majorBidi" w:cstheme="majorBidi"/>
          <w:sz w:val="24"/>
          <w:szCs w:val="24"/>
        </w:rPr>
        <w:t>more</w:t>
      </w:r>
      <w:r w:rsidR="00423CC6" w:rsidRPr="00406369">
        <w:rPr>
          <w:rFonts w:asciiTheme="majorBidi" w:hAnsiTheme="majorBidi" w:cstheme="majorBidi"/>
          <w:sz w:val="24"/>
          <w:szCs w:val="24"/>
        </w:rPr>
        <w:t xml:space="preserve"> queries</w:t>
      </w:r>
      <w:r w:rsidR="00136892" w:rsidRPr="00406369">
        <w:rPr>
          <w:rFonts w:asciiTheme="majorBidi" w:hAnsiTheme="majorBidi" w:cstheme="majorBidi"/>
          <w:sz w:val="24"/>
          <w:szCs w:val="24"/>
        </w:rPr>
        <w:t>,</w:t>
      </w:r>
      <w:r w:rsidR="00423CC6" w:rsidRPr="00406369">
        <w:rPr>
          <w:rFonts w:asciiTheme="majorBidi" w:hAnsiTheme="majorBidi" w:cstheme="majorBidi"/>
          <w:sz w:val="24"/>
          <w:szCs w:val="24"/>
        </w:rPr>
        <w:t xml:space="preserve"> but for filtering and re</w:t>
      </w:r>
      <w:r w:rsidR="00386E59" w:rsidRPr="00406369">
        <w:rPr>
          <w:rFonts w:asciiTheme="majorBidi" w:hAnsiTheme="majorBidi" w:cstheme="majorBidi"/>
          <w:sz w:val="24"/>
          <w:szCs w:val="24"/>
        </w:rPr>
        <w:t>-</w:t>
      </w:r>
      <w:r w:rsidR="00423CC6" w:rsidRPr="00406369">
        <w:rPr>
          <w:rFonts w:asciiTheme="majorBidi" w:hAnsiTheme="majorBidi" w:cstheme="majorBidi"/>
          <w:sz w:val="24"/>
          <w:szCs w:val="24"/>
        </w:rPr>
        <w:t xml:space="preserve">ranking </w:t>
      </w:r>
      <w:r w:rsidR="00386E59" w:rsidRPr="00406369">
        <w:rPr>
          <w:rFonts w:asciiTheme="majorBidi" w:hAnsiTheme="majorBidi" w:cstheme="majorBidi"/>
          <w:sz w:val="24"/>
          <w:szCs w:val="24"/>
        </w:rPr>
        <w:t xml:space="preserve">of the original query </w:t>
      </w:r>
      <w:r w:rsidR="00423CC6" w:rsidRPr="00406369">
        <w:rPr>
          <w:rFonts w:asciiTheme="majorBidi" w:hAnsiTheme="majorBidi" w:cstheme="majorBidi"/>
          <w:sz w:val="24"/>
          <w:szCs w:val="24"/>
        </w:rPr>
        <w:t xml:space="preserve">results </w:t>
      </w:r>
      <w:r w:rsidR="00136892" w:rsidRPr="00406369">
        <w:rPr>
          <w:rFonts w:asciiTheme="majorBidi" w:hAnsiTheme="majorBidi" w:cstheme="majorBidi"/>
          <w:sz w:val="24"/>
          <w:szCs w:val="24"/>
        </w:rPr>
        <w:t>based on</w:t>
      </w:r>
      <w:r w:rsidR="00423CC6" w:rsidRPr="00406369">
        <w:rPr>
          <w:rFonts w:asciiTheme="majorBidi" w:hAnsiTheme="majorBidi" w:cstheme="majorBidi"/>
          <w:sz w:val="24"/>
          <w:szCs w:val="24"/>
        </w:rPr>
        <w:t xml:space="preserve"> the assumption that they include all relevant material. At the conclusion, we suggest a new </w:t>
      </w:r>
      <w:r w:rsidR="00810489" w:rsidRPr="00406369">
        <w:rPr>
          <w:rFonts w:asciiTheme="majorBidi" w:hAnsiTheme="majorBidi" w:cstheme="majorBidi"/>
          <w:sz w:val="24"/>
          <w:szCs w:val="24"/>
        </w:rPr>
        <w:t>automated</w:t>
      </w:r>
      <w:r w:rsidR="00423CC6" w:rsidRPr="00406369">
        <w:rPr>
          <w:rFonts w:asciiTheme="majorBidi" w:hAnsiTheme="majorBidi" w:cstheme="majorBidi"/>
          <w:sz w:val="24"/>
          <w:szCs w:val="24"/>
        </w:rPr>
        <w:t xml:space="preserve"> technique for evaluating the potential contribution of </w:t>
      </w:r>
      <w:r w:rsidR="00810489" w:rsidRPr="00406369">
        <w:rPr>
          <w:rFonts w:asciiTheme="majorBidi" w:hAnsiTheme="majorBidi" w:cstheme="majorBidi"/>
          <w:sz w:val="24"/>
          <w:szCs w:val="24"/>
        </w:rPr>
        <w:t>focusing a</w:t>
      </w:r>
      <w:r w:rsidR="00423CC6" w:rsidRPr="00406369">
        <w:rPr>
          <w:rFonts w:asciiTheme="majorBidi" w:hAnsiTheme="majorBidi" w:cstheme="majorBidi"/>
          <w:sz w:val="24"/>
          <w:szCs w:val="24"/>
        </w:rPr>
        <w:t xml:space="preserve"> query by </w:t>
      </w:r>
      <w:r w:rsidR="00136892" w:rsidRPr="00406369">
        <w:rPr>
          <w:rFonts w:asciiTheme="majorBidi" w:hAnsiTheme="majorBidi" w:cstheme="majorBidi"/>
          <w:sz w:val="24"/>
          <w:szCs w:val="24"/>
        </w:rPr>
        <w:t>reducing</w:t>
      </w:r>
      <w:r w:rsidR="00423CC6" w:rsidRPr="00406369">
        <w:rPr>
          <w:rFonts w:asciiTheme="majorBidi" w:hAnsiTheme="majorBidi" w:cstheme="majorBidi"/>
          <w:sz w:val="24"/>
          <w:szCs w:val="24"/>
        </w:rPr>
        <w:t xml:space="preserve"> its subtopics. </w:t>
      </w:r>
      <w:r w:rsidRPr="00406369">
        <w:rPr>
          <w:rFonts w:asciiTheme="majorBidi" w:hAnsiTheme="majorBidi" w:cstheme="majorBidi"/>
          <w:sz w:val="24"/>
          <w:szCs w:val="24"/>
        </w:rPr>
        <w:t xml:space="preserve"> </w:t>
      </w:r>
    </w:p>
    <w:p w:rsidR="00D330B4" w:rsidRPr="00406369" w:rsidRDefault="00D330B4" w:rsidP="00F560E3">
      <w:pPr>
        <w:jc w:val="both"/>
        <w:rPr>
          <w:rFonts w:asciiTheme="majorBidi" w:hAnsiTheme="majorBidi" w:cstheme="majorBidi"/>
          <w:rtl/>
        </w:rPr>
      </w:pPr>
    </w:p>
    <w:p w:rsidR="004013B7" w:rsidRPr="00B06C0F" w:rsidRDefault="004013B7" w:rsidP="00B06C0F">
      <w:pPr>
        <w:bidi w:val="0"/>
        <w:jc w:val="both"/>
        <w:rPr>
          <w:rFonts w:asciiTheme="majorBidi" w:hAnsiTheme="majorBidi" w:cstheme="majorBidi"/>
          <w:b/>
          <w:bCs/>
        </w:rPr>
      </w:pPr>
      <w:bookmarkStart w:id="3" w:name="_Toc326874433"/>
      <w:r w:rsidRPr="00B06C0F">
        <w:rPr>
          <w:rFonts w:asciiTheme="majorBidi" w:hAnsiTheme="majorBidi" w:cstheme="majorBidi"/>
          <w:b/>
          <w:bCs/>
        </w:rPr>
        <w:t>Method</w:t>
      </w:r>
      <w:r w:rsidR="00E66A1A" w:rsidRPr="00B06C0F">
        <w:rPr>
          <w:rFonts w:asciiTheme="majorBidi" w:hAnsiTheme="majorBidi" w:cstheme="majorBidi"/>
          <w:b/>
          <w:bCs/>
        </w:rPr>
        <w:t xml:space="preserve"> </w:t>
      </w:r>
    </w:p>
    <w:p w:rsidR="004013B7" w:rsidRPr="00406369" w:rsidRDefault="00136892" w:rsidP="00F560E3">
      <w:pPr>
        <w:bidi w:val="0"/>
        <w:jc w:val="both"/>
        <w:rPr>
          <w:rFonts w:asciiTheme="majorBidi" w:hAnsiTheme="majorBidi" w:cstheme="majorBidi"/>
        </w:rPr>
      </w:pPr>
      <w:r w:rsidRPr="00406369">
        <w:rPr>
          <w:rFonts w:asciiTheme="majorBidi" w:hAnsiTheme="majorBidi" w:cstheme="majorBidi"/>
        </w:rPr>
        <w:t>T</w:t>
      </w:r>
      <w:r w:rsidR="004013B7" w:rsidRPr="00406369">
        <w:rPr>
          <w:rFonts w:asciiTheme="majorBidi" w:hAnsiTheme="majorBidi" w:cstheme="majorBidi"/>
        </w:rPr>
        <w:t xml:space="preserve">o evaluate the potential of social </w:t>
      </w:r>
      <w:r w:rsidRPr="00406369">
        <w:rPr>
          <w:rFonts w:asciiTheme="majorBidi" w:hAnsiTheme="majorBidi" w:cstheme="majorBidi"/>
        </w:rPr>
        <w:t>tagging</w:t>
      </w:r>
      <w:r w:rsidR="004013B7" w:rsidRPr="00406369">
        <w:rPr>
          <w:rFonts w:asciiTheme="majorBidi" w:hAnsiTheme="majorBidi" w:cstheme="majorBidi"/>
        </w:rPr>
        <w:t xml:space="preserve"> </w:t>
      </w:r>
      <w:r w:rsidRPr="00406369">
        <w:rPr>
          <w:rFonts w:asciiTheme="majorBidi" w:hAnsiTheme="majorBidi" w:cstheme="majorBidi"/>
        </w:rPr>
        <w:t xml:space="preserve">as </w:t>
      </w:r>
      <w:r w:rsidR="004013B7" w:rsidRPr="00406369">
        <w:rPr>
          <w:rFonts w:asciiTheme="majorBidi" w:hAnsiTheme="majorBidi" w:cstheme="majorBidi"/>
        </w:rPr>
        <w:t xml:space="preserve">quality </w:t>
      </w:r>
      <w:r w:rsidRPr="00406369">
        <w:rPr>
          <w:rFonts w:asciiTheme="majorBidi" w:hAnsiTheme="majorBidi" w:cstheme="majorBidi"/>
        </w:rPr>
        <w:t xml:space="preserve">query </w:t>
      </w:r>
      <w:r w:rsidR="004013B7" w:rsidRPr="00406369">
        <w:rPr>
          <w:rFonts w:asciiTheme="majorBidi" w:hAnsiTheme="majorBidi" w:cstheme="majorBidi"/>
        </w:rPr>
        <w:t>subt</w:t>
      </w:r>
      <w:r w:rsidR="00821B53" w:rsidRPr="00406369">
        <w:rPr>
          <w:rFonts w:asciiTheme="majorBidi" w:hAnsiTheme="majorBidi" w:cstheme="majorBidi"/>
        </w:rPr>
        <w:t>opics, we built a collection of</w:t>
      </w:r>
      <w:r w:rsidR="00626205" w:rsidRPr="00406369">
        <w:rPr>
          <w:rFonts w:asciiTheme="majorBidi" w:hAnsiTheme="majorBidi" w:cstheme="majorBidi"/>
        </w:rPr>
        <w:t xml:space="preserve"> </w:t>
      </w:r>
      <w:r w:rsidR="004013B7" w:rsidRPr="00406369">
        <w:rPr>
          <w:rFonts w:asciiTheme="majorBidi" w:hAnsiTheme="majorBidi" w:cstheme="majorBidi"/>
        </w:rPr>
        <w:t xml:space="preserve">queries and extracted </w:t>
      </w:r>
      <w:r w:rsidRPr="00406369">
        <w:rPr>
          <w:rFonts w:asciiTheme="majorBidi" w:hAnsiTheme="majorBidi" w:cstheme="majorBidi"/>
        </w:rPr>
        <w:t>social tags</w:t>
      </w:r>
      <w:r w:rsidR="004013B7" w:rsidRPr="00406369">
        <w:rPr>
          <w:rFonts w:asciiTheme="majorBidi" w:hAnsiTheme="majorBidi" w:cstheme="majorBidi"/>
        </w:rPr>
        <w:t xml:space="preserve"> for their results. </w:t>
      </w:r>
      <w:r w:rsidRPr="00406369">
        <w:rPr>
          <w:rFonts w:asciiTheme="majorBidi" w:hAnsiTheme="majorBidi" w:cstheme="majorBidi"/>
        </w:rPr>
        <w:t xml:space="preserve">Delicious was </w:t>
      </w:r>
      <w:r w:rsidR="004013B7" w:rsidRPr="00406369">
        <w:rPr>
          <w:rFonts w:asciiTheme="majorBidi" w:hAnsiTheme="majorBidi" w:cstheme="majorBidi"/>
        </w:rPr>
        <w:t>chosen as the source</w:t>
      </w:r>
      <w:r w:rsidR="00810489" w:rsidRPr="00406369">
        <w:rPr>
          <w:rFonts w:asciiTheme="majorBidi" w:hAnsiTheme="majorBidi" w:cstheme="majorBidi"/>
        </w:rPr>
        <w:t xml:space="preserve"> site</w:t>
      </w:r>
      <w:r w:rsidR="004013B7" w:rsidRPr="00406369">
        <w:rPr>
          <w:rFonts w:asciiTheme="majorBidi" w:hAnsiTheme="majorBidi" w:cstheme="majorBidi"/>
        </w:rPr>
        <w:t xml:space="preserve"> for the social </w:t>
      </w:r>
      <w:r w:rsidR="00810489" w:rsidRPr="00406369">
        <w:rPr>
          <w:rFonts w:asciiTheme="majorBidi" w:hAnsiTheme="majorBidi" w:cstheme="majorBidi"/>
        </w:rPr>
        <w:t>tags</w:t>
      </w:r>
      <w:r w:rsidR="004013B7" w:rsidRPr="00406369">
        <w:rPr>
          <w:rFonts w:asciiTheme="majorBidi" w:hAnsiTheme="majorBidi" w:cstheme="majorBidi"/>
        </w:rPr>
        <w:t xml:space="preserve"> </w:t>
      </w:r>
      <w:r w:rsidR="00185A76" w:rsidRPr="00406369">
        <w:rPr>
          <w:rFonts w:asciiTheme="majorBidi" w:hAnsiTheme="majorBidi" w:cstheme="majorBidi"/>
        </w:rPr>
        <w:t>as it is the</w:t>
      </w:r>
      <w:r w:rsidR="00810489" w:rsidRPr="00406369">
        <w:rPr>
          <w:rFonts w:asciiTheme="majorBidi" w:hAnsiTheme="majorBidi" w:cstheme="majorBidi"/>
        </w:rPr>
        <w:t xml:space="preserve"> most</w:t>
      </w:r>
      <w:r w:rsidR="004013B7" w:rsidRPr="00406369">
        <w:rPr>
          <w:rFonts w:asciiTheme="majorBidi" w:hAnsiTheme="majorBidi" w:cstheme="majorBidi"/>
        </w:rPr>
        <w:t xml:space="preserve"> popular amongst the general public and </w:t>
      </w:r>
      <w:r w:rsidR="006468EA">
        <w:rPr>
          <w:rFonts w:asciiTheme="majorBidi" w:hAnsiTheme="majorBidi" w:cstheme="majorBidi"/>
        </w:rPr>
        <w:t xml:space="preserve">has been used in </w:t>
      </w:r>
      <w:r w:rsidR="00185A76" w:rsidRPr="00406369">
        <w:rPr>
          <w:rFonts w:asciiTheme="majorBidi" w:hAnsiTheme="majorBidi" w:cstheme="majorBidi"/>
        </w:rPr>
        <w:t xml:space="preserve">other </w:t>
      </w:r>
      <w:r w:rsidR="004013B7" w:rsidRPr="00406369">
        <w:rPr>
          <w:rFonts w:asciiTheme="majorBidi" w:hAnsiTheme="majorBidi" w:cstheme="majorBidi"/>
        </w:rPr>
        <w:t>studies</w:t>
      </w:r>
      <w:r w:rsidR="00185A76" w:rsidRPr="00406369">
        <w:rPr>
          <w:rFonts w:asciiTheme="majorBidi" w:hAnsiTheme="majorBidi" w:cstheme="majorBidi"/>
        </w:rPr>
        <w:t>. Google, the most popular</w:t>
      </w:r>
      <w:r w:rsidR="004013B7" w:rsidRPr="00406369">
        <w:rPr>
          <w:rFonts w:asciiTheme="majorBidi" w:hAnsiTheme="majorBidi" w:cstheme="majorBidi"/>
        </w:rPr>
        <w:t xml:space="preserve"> search engine</w:t>
      </w:r>
      <w:r w:rsidR="00185A76" w:rsidRPr="00406369">
        <w:rPr>
          <w:rFonts w:asciiTheme="majorBidi" w:hAnsiTheme="majorBidi" w:cstheme="majorBidi"/>
        </w:rPr>
        <w:t xml:space="preserve"> in the world, was</w:t>
      </w:r>
      <w:r w:rsidR="004013B7" w:rsidRPr="00406369">
        <w:rPr>
          <w:rFonts w:asciiTheme="majorBidi" w:hAnsiTheme="majorBidi" w:cstheme="majorBidi"/>
        </w:rPr>
        <w:t xml:space="preserve"> chosen for </w:t>
      </w:r>
      <w:r w:rsidR="00185A76" w:rsidRPr="00406369">
        <w:rPr>
          <w:rFonts w:asciiTheme="majorBidi" w:hAnsiTheme="majorBidi" w:cstheme="majorBidi"/>
        </w:rPr>
        <w:t>extracting</w:t>
      </w:r>
      <w:r w:rsidR="004013B7" w:rsidRPr="00406369">
        <w:rPr>
          <w:rFonts w:asciiTheme="majorBidi" w:hAnsiTheme="majorBidi" w:cstheme="majorBidi"/>
        </w:rPr>
        <w:t xml:space="preserve"> </w:t>
      </w:r>
      <w:r w:rsidR="00810489" w:rsidRPr="00406369">
        <w:rPr>
          <w:rFonts w:asciiTheme="majorBidi" w:hAnsiTheme="majorBidi" w:cstheme="majorBidi"/>
        </w:rPr>
        <w:t xml:space="preserve">query </w:t>
      </w:r>
      <w:r w:rsidR="004013B7" w:rsidRPr="00406369">
        <w:rPr>
          <w:rFonts w:asciiTheme="majorBidi" w:hAnsiTheme="majorBidi" w:cstheme="majorBidi"/>
        </w:rPr>
        <w:t>search resul</w:t>
      </w:r>
      <w:r w:rsidR="00185A76" w:rsidRPr="00406369">
        <w:rPr>
          <w:rFonts w:asciiTheme="majorBidi" w:hAnsiTheme="majorBidi" w:cstheme="majorBidi"/>
        </w:rPr>
        <w:t xml:space="preserve">ts. </w:t>
      </w:r>
    </w:p>
    <w:p w:rsidR="0085516E" w:rsidRPr="00406369" w:rsidRDefault="0085516E" w:rsidP="00F560E3">
      <w:pPr>
        <w:rPr>
          <w:rFonts w:asciiTheme="majorBidi" w:hAnsiTheme="majorBidi" w:cstheme="majorBidi"/>
          <w:b/>
          <w:bCs/>
          <w:u w:val="single"/>
          <w:rtl/>
        </w:rPr>
      </w:pPr>
    </w:p>
    <w:p w:rsidR="004013B7" w:rsidRPr="00406369" w:rsidRDefault="004013B7" w:rsidP="00F560E3">
      <w:pPr>
        <w:bidi w:val="0"/>
        <w:rPr>
          <w:rFonts w:asciiTheme="majorBidi" w:hAnsiTheme="majorBidi" w:cstheme="majorBidi"/>
          <w:b/>
          <w:bCs/>
        </w:rPr>
      </w:pPr>
      <w:r w:rsidRPr="00406369">
        <w:rPr>
          <w:rFonts w:asciiTheme="majorBidi" w:hAnsiTheme="majorBidi" w:cstheme="majorBidi"/>
          <w:b/>
          <w:bCs/>
        </w:rPr>
        <w:t xml:space="preserve">Constructing a </w:t>
      </w:r>
      <w:r w:rsidR="00064464" w:rsidRPr="00406369">
        <w:rPr>
          <w:rFonts w:asciiTheme="majorBidi" w:hAnsiTheme="majorBidi" w:cstheme="majorBidi"/>
          <w:b/>
          <w:bCs/>
        </w:rPr>
        <w:t>S</w:t>
      </w:r>
      <w:r w:rsidRPr="00406369">
        <w:rPr>
          <w:rFonts w:asciiTheme="majorBidi" w:hAnsiTheme="majorBidi" w:cstheme="majorBidi"/>
          <w:b/>
          <w:bCs/>
        </w:rPr>
        <w:t xml:space="preserve">et of </w:t>
      </w:r>
      <w:r w:rsidR="00064464" w:rsidRPr="00406369">
        <w:rPr>
          <w:rFonts w:asciiTheme="majorBidi" w:hAnsiTheme="majorBidi" w:cstheme="majorBidi"/>
          <w:b/>
          <w:bCs/>
        </w:rPr>
        <w:t>Queries and their R</w:t>
      </w:r>
      <w:r w:rsidRPr="00406369">
        <w:rPr>
          <w:rFonts w:asciiTheme="majorBidi" w:hAnsiTheme="majorBidi" w:cstheme="majorBidi"/>
          <w:b/>
          <w:bCs/>
        </w:rPr>
        <w:t>esults</w:t>
      </w:r>
    </w:p>
    <w:p w:rsidR="008E51A3" w:rsidRPr="00406369" w:rsidRDefault="008E51A3" w:rsidP="00F560E3">
      <w:pPr>
        <w:pStyle w:val="a1"/>
        <w:bidi w:val="0"/>
        <w:spacing w:line="240" w:lineRule="auto"/>
        <w:jc w:val="both"/>
        <w:rPr>
          <w:rFonts w:asciiTheme="majorBidi" w:hAnsiTheme="majorBidi" w:cstheme="majorBidi"/>
          <w:b w:val="0"/>
          <w:bCs w:val="0"/>
        </w:rPr>
      </w:pPr>
    </w:p>
    <w:p w:rsidR="004013B7" w:rsidRPr="00406369" w:rsidRDefault="004013B7" w:rsidP="00F560E3">
      <w:pPr>
        <w:pStyle w:val="a1"/>
        <w:bidi w:val="0"/>
        <w:spacing w:line="240" w:lineRule="auto"/>
        <w:jc w:val="both"/>
        <w:rPr>
          <w:rFonts w:asciiTheme="majorBidi" w:hAnsiTheme="majorBidi" w:cstheme="majorBidi"/>
          <w:b w:val="0"/>
          <w:bCs w:val="0"/>
        </w:rPr>
      </w:pPr>
      <w:r w:rsidRPr="00406369">
        <w:rPr>
          <w:rFonts w:asciiTheme="majorBidi" w:hAnsiTheme="majorBidi" w:cstheme="majorBidi"/>
          <w:b w:val="0"/>
          <w:bCs w:val="0"/>
        </w:rPr>
        <w:t>A set of queries was extr</w:t>
      </w:r>
      <w:r w:rsidR="003B2D46" w:rsidRPr="00406369">
        <w:rPr>
          <w:rFonts w:asciiTheme="majorBidi" w:hAnsiTheme="majorBidi" w:cstheme="majorBidi"/>
          <w:b w:val="0"/>
          <w:bCs w:val="0"/>
        </w:rPr>
        <w:t>ac</w:t>
      </w:r>
      <w:r w:rsidRPr="00406369">
        <w:rPr>
          <w:rFonts w:asciiTheme="majorBidi" w:hAnsiTheme="majorBidi" w:cstheme="majorBidi"/>
          <w:b w:val="0"/>
          <w:bCs w:val="0"/>
        </w:rPr>
        <w:t>t</w:t>
      </w:r>
      <w:r w:rsidR="003B2D46" w:rsidRPr="00406369">
        <w:rPr>
          <w:rFonts w:asciiTheme="majorBidi" w:hAnsiTheme="majorBidi" w:cstheme="majorBidi"/>
          <w:b w:val="0"/>
          <w:bCs w:val="0"/>
        </w:rPr>
        <w:t>e</w:t>
      </w:r>
      <w:r w:rsidRPr="00406369">
        <w:rPr>
          <w:rFonts w:asciiTheme="majorBidi" w:hAnsiTheme="majorBidi" w:cstheme="majorBidi"/>
          <w:b w:val="0"/>
          <w:bCs w:val="0"/>
        </w:rPr>
        <w:t>d from the Google Trends site. For the benefit of the study</w:t>
      </w:r>
      <w:r w:rsidR="00064464" w:rsidRPr="00406369">
        <w:rPr>
          <w:rFonts w:asciiTheme="majorBidi" w:hAnsiTheme="majorBidi" w:cstheme="majorBidi"/>
          <w:b w:val="0"/>
          <w:bCs w:val="0"/>
        </w:rPr>
        <w:t>,</w:t>
      </w:r>
      <w:r w:rsidRPr="00406369">
        <w:rPr>
          <w:rFonts w:asciiTheme="majorBidi" w:hAnsiTheme="majorBidi" w:cstheme="majorBidi"/>
          <w:b w:val="0"/>
          <w:bCs w:val="0"/>
        </w:rPr>
        <w:t xml:space="preserve"> a set of </w:t>
      </w:r>
      <w:r w:rsidR="00C7743F" w:rsidRPr="00406369">
        <w:rPr>
          <w:rFonts w:asciiTheme="majorBidi" w:hAnsiTheme="majorBidi" w:cstheme="majorBidi"/>
          <w:b w:val="0"/>
          <w:bCs w:val="0"/>
        </w:rPr>
        <w:t>qu</w:t>
      </w:r>
      <w:r w:rsidRPr="00406369">
        <w:rPr>
          <w:rFonts w:asciiTheme="majorBidi" w:hAnsiTheme="majorBidi" w:cstheme="majorBidi"/>
          <w:b w:val="0"/>
          <w:bCs w:val="0"/>
        </w:rPr>
        <w:t xml:space="preserve">eries was </w:t>
      </w:r>
      <w:r w:rsidR="00064464" w:rsidRPr="00406369">
        <w:rPr>
          <w:rFonts w:asciiTheme="majorBidi" w:hAnsiTheme="majorBidi" w:cstheme="majorBidi"/>
          <w:b w:val="0"/>
          <w:bCs w:val="0"/>
        </w:rPr>
        <w:t>selected</w:t>
      </w:r>
      <w:r w:rsidRPr="00406369">
        <w:rPr>
          <w:rFonts w:asciiTheme="majorBidi" w:hAnsiTheme="majorBidi" w:cstheme="majorBidi"/>
          <w:b w:val="0"/>
          <w:bCs w:val="0"/>
        </w:rPr>
        <w:t xml:space="preserve"> from the most popular </w:t>
      </w:r>
      <w:r w:rsidR="00C7743F" w:rsidRPr="00406369">
        <w:rPr>
          <w:rFonts w:asciiTheme="majorBidi" w:hAnsiTheme="majorBidi" w:cstheme="majorBidi"/>
          <w:b w:val="0"/>
          <w:bCs w:val="0"/>
        </w:rPr>
        <w:t>search terms</w:t>
      </w:r>
      <w:r w:rsidRPr="00406369">
        <w:rPr>
          <w:rFonts w:asciiTheme="majorBidi" w:hAnsiTheme="majorBidi" w:cstheme="majorBidi"/>
          <w:b w:val="0"/>
          <w:bCs w:val="0"/>
        </w:rPr>
        <w:t xml:space="preserve"> of 2012 in the United States. The </w:t>
      </w:r>
      <w:r w:rsidR="00C7743F" w:rsidRPr="00406369">
        <w:rPr>
          <w:rFonts w:asciiTheme="majorBidi" w:hAnsiTheme="majorBidi" w:cstheme="majorBidi"/>
          <w:b w:val="0"/>
          <w:bCs w:val="0"/>
        </w:rPr>
        <w:t>query collection</w:t>
      </w:r>
      <w:r w:rsidRPr="00406369">
        <w:rPr>
          <w:rFonts w:asciiTheme="majorBidi" w:hAnsiTheme="majorBidi" w:cstheme="majorBidi"/>
          <w:b w:val="0"/>
          <w:bCs w:val="0"/>
        </w:rPr>
        <w:t xml:space="preserve"> </w:t>
      </w:r>
      <w:r w:rsidR="008E51A3" w:rsidRPr="00406369">
        <w:rPr>
          <w:rFonts w:asciiTheme="majorBidi" w:hAnsiTheme="majorBidi" w:cstheme="majorBidi"/>
          <w:b w:val="0"/>
          <w:bCs w:val="0"/>
        </w:rPr>
        <w:t xml:space="preserve">process </w:t>
      </w:r>
      <w:r w:rsidRPr="00406369">
        <w:rPr>
          <w:rFonts w:asciiTheme="majorBidi" w:hAnsiTheme="majorBidi" w:cstheme="majorBidi"/>
          <w:b w:val="0"/>
          <w:bCs w:val="0"/>
        </w:rPr>
        <w:t xml:space="preserve">was </w:t>
      </w:r>
      <w:r w:rsidR="00C7743F" w:rsidRPr="00406369">
        <w:rPr>
          <w:rFonts w:asciiTheme="majorBidi" w:hAnsiTheme="majorBidi" w:cstheme="majorBidi"/>
          <w:b w:val="0"/>
          <w:bCs w:val="0"/>
        </w:rPr>
        <w:t>conducted</w:t>
      </w:r>
      <w:r w:rsidRPr="00406369">
        <w:rPr>
          <w:rFonts w:asciiTheme="majorBidi" w:hAnsiTheme="majorBidi" w:cstheme="majorBidi"/>
          <w:b w:val="0"/>
          <w:bCs w:val="0"/>
        </w:rPr>
        <w:t xml:space="preserve"> in a number of stages:</w:t>
      </w:r>
    </w:p>
    <w:p w:rsidR="008E51A3" w:rsidRPr="00406369" w:rsidRDefault="008E51A3" w:rsidP="00F560E3">
      <w:pPr>
        <w:pStyle w:val="a1"/>
        <w:bidi w:val="0"/>
        <w:spacing w:line="240" w:lineRule="auto"/>
        <w:jc w:val="both"/>
        <w:rPr>
          <w:rFonts w:asciiTheme="majorBidi" w:hAnsiTheme="majorBidi" w:cstheme="majorBidi"/>
          <w:b w:val="0"/>
          <w:bCs w:val="0"/>
        </w:rPr>
      </w:pPr>
    </w:p>
    <w:p w:rsidR="004013B7" w:rsidRPr="00406369" w:rsidRDefault="00E73A00" w:rsidP="00F560E3">
      <w:pPr>
        <w:pStyle w:val="a1"/>
        <w:numPr>
          <w:ilvl w:val="0"/>
          <w:numId w:val="25"/>
        </w:numPr>
        <w:bidi w:val="0"/>
        <w:spacing w:line="240" w:lineRule="auto"/>
        <w:jc w:val="both"/>
        <w:rPr>
          <w:rFonts w:asciiTheme="majorBidi" w:hAnsiTheme="majorBidi" w:cstheme="majorBidi"/>
          <w:b w:val="0"/>
          <w:bCs w:val="0"/>
        </w:rPr>
      </w:pPr>
      <w:r w:rsidRPr="00406369">
        <w:rPr>
          <w:rFonts w:asciiTheme="majorBidi" w:hAnsiTheme="majorBidi" w:cstheme="majorBidi"/>
          <w:b w:val="0"/>
          <w:bCs w:val="0"/>
        </w:rPr>
        <w:t>A</w:t>
      </w:r>
      <w:r w:rsidR="004013B7" w:rsidRPr="00406369">
        <w:rPr>
          <w:rFonts w:asciiTheme="majorBidi" w:hAnsiTheme="majorBidi" w:cstheme="majorBidi"/>
          <w:b w:val="0"/>
          <w:bCs w:val="0"/>
        </w:rPr>
        <w:t>t the first stage</w:t>
      </w:r>
      <w:r w:rsidR="008E51A3" w:rsidRPr="00406369">
        <w:rPr>
          <w:rFonts w:asciiTheme="majorBidi" w:hAnsiTheme="majorBidi" w:cstheme="majorBidi"/>
          <w:b w:val="0"/>
          <w:bCs w:val="0"/>
        </w:rPr>
        <w:t>,</w:t>
      </w:r>
      <w:r w:rsidR="004013B7" w:rsidRPr="00406369">
        <w:rPr>
          <w:rFonts w:asciiTheme="majorBidi" w:hAnsiTheme="majorBidi" w:cstheme="majorBidi"/>
          <w:b w:val="0"/>
          <w:bCs w:val="0"/>
        </w:rPr>
        <w:t xml:space="preserve"> the most popular </w:t>
      </w:r>
      <w:r w:rsidR="00C7743F" w:rsidRPr="00406369">
        <w:rPr>
          <w:rFonts w:asciiTheme="majorBidi" w:hAnsiTheme="majorBidi" w:cstheme="majorBidi"/>
          <w:b w:val="0"/>
          <w:bCs w:val="0"/>
        </w:rPr>
        <w:t>searches</w:t>
      </w:r>
      <w:r w:rsidR="004013B7" w:rsidRPr="00406369">
        <w:rPr>
          <w:rFonts w:asciiTheme="majorBidi" w:hAnsiTheme="majorBidi" w:cstheme="majorBidi"/>
          <w:b w:val="0"/>
          <w:bCs w:val="0"/>
        </w:rPr>
        <w:t xml:space="preserve"> for 2012 in the United States were extr</w:t>
      </w:r>
      <w:r w:rsidR="00C7743F" w:rsidRPr="00406369">
        <w:rPr>
          <w:rFonts w:asciiTheme="majorBidi" w:hAnsiTheme="majorBidi" w:cstheme="majorBidi"/>
          <w:b w:val="0"/>
          <w:bCs w:val="0"/>
        </w:rPr>
        <w:t>ac</w:t>
      </w:r>
      <w:r w:rsidR="004013B7" w:rsidRPr="00406369">
        <w:rPr>
          <w:rFonts w:asciiTheme="majorBidi" w:hAnsiTheme="majorBidi" w:cstheme="majorBidi"/>
          <w:b w:val="0"/>
          <w:bCs w:val="0"/>
        </w:rPr>
        <w:t xml:space="preserve">ted </w:t>
      </w:r>
      <w:r w:rsidR="00C7743F" w:rsidRPr="00406369">
        <w:rPr>
          <w:rFonts w:asciiTheme="majorBidi" w:hAnsiTheme="majorBidi" w:cstheme="majorBidi"/>
          <w:b w:val="0"/>
          <w:bCs w:val="0"/>
        </w:rPr>
        <w:t>from</w:t>
      </w:r>
      <w:r w:rsidR="004013B7" w:rsidRPr="00406369">
        <w:rPr>
          <w:rFonts w:asciiTheme="majorBidi" w:hAnsiTheme="majorBidi" w:cstheme="majorBidi"/>
          <w:b w:val="0"/>
          <w:bCs w:val="0"/>
        </w:rPr>
        <w:t xml:space="preserve"> each of 2</w:t>
      </w:r>
      <w:r w:rsidR="00FD7DF2" w:rsidRPr="00406369">
        <w:rPr>
          <w:rFonts w:asciiTheme="majorBidi" w:hAnsiTheme="majorBidi" w:cstheme="majorBidi"/>
          <w:b w:val="0"/>
          <w:bCs w:val="0"/>
        </w:rPr>
        <w:t>0</w:t>
      </w:r>
      <w:r w:rsidR="0083109A" w:rsidRPr="00406369">
        <w:rPr>
          <w:rFonts w:asciiTheme="majorBidi" w:hAnsiTheme="majorBidi" w:cstheme="majorBidi"/>
          <w:b w:val="0"/>
          <w:bCs w:val="0"/>
        </w:rPr>
        <w:t xml:space="preserve"> categories;</w:t>
      </w:r>
    </w:p>
    <w:p w:rsidR="008E51A3" w:rsidRPr="00406369" w:rsidRDefault="008E51A3" w:rsidP="00F560E3">
      <w:pPr>
        <w:pStyle w:val="a1"/>
        <w:bidi w:val="0"/>
        <w:spacing w:line="240" w:lineRule="auto"/>
        <w:ind w:left="1080"/>
        <w:jc w:val="both"/>
        <w:rPr>
          <w:rFonts w:asciiTheme="majorBidi" w:hAnsiTheme="majorBidi" w:cstheme="majorBidi"/>
          <w:b w:val="0"/>
          <w:bCs w:val="0"/>
        </w:rPr>
      </w:pPr>
    </w:p>
    <w:p w:rsidR="004013B7" w:rsidRPr="00406369" w:rsidRDefault="00E73A00" w:rsidP="00F560E3">
      <w:pPr>
        <w:pStyle w:val="a1"/>
        <w:numPr>
          <w:ilvl w:val="0"/>
          <w:numId w:val="25"/>
        </w:numPr>
        <w:bidi w:val="0"/>
        <w:spacing w:line="240" w:lineRule="auto"/>
        <w:jc w:val="both"/>
        <w:rPr>
          <w:rFonts w:asciiTheme="majorBidi" w:hAnsiTheme="majorBidi" w:cstheme="majorBidi"/>
          <w:b w:val="0"/>
          <w:bCs w:val="0"/>
        </w:rPr>
      </w:pPr>
      <w:r w:rsidRPr="00406369">
        <w:rPr>
          <w:rFonts w:asciiTheme="majorBidi" w:hAnsiTheme="majorBidi" w:cstheme="majorBidi"/>
          <w:b w:val="0"/>
          <w:bCs w:val="0"/>
        </w:rPr>
        <w:t>F</w:t>
      </w:r>
      <w:r w:rsidR="00626205" w:rsidRPr="00406369">
        <w:rPr>
          <w:rFonts w:asciiTheme="majorBidi" w:hAnsiTheme="majorBidi" w:cstheme="majorBidi"/>
          <w:b w:val="0"/>
          <w:bCs w:val="0"/>
        </w:rPr>
        <w:t>our</w:t>
      </w:r>
      <w:r w:rsidR="004013B7" w:rsidRPr="00406369">
        <w:rPr>
          <w:rFonts w:asciiTheme="majorBidi" w:hAnsiTheme="majorBidi" w:cstheme="majorBidi"/>
          <w:b w:val="0"/>
          <w:bCs w:val="0"/>
        </w:rPr>
        <w:t xml:space="preserve"> </w:t>
      </w:r>
      <w:r w:rsidR="00C7743F" w:rsidRPr="00406369">
        <w:rPr>
          <w:rFonts w:asciiTheme="majorBidi" w:hAnsiTheme="majorBidi" w:cstheme="majorBidi"/>
          <w:b w:val="0"/>
          <w:bCs w:val="0"/>
        </w:rPr>
        <w:t>queries</w:t>
      </w:r>
      <w:r w:rsidR="004013B7" w:rsidRPr="00406369">
        <w:rPr>
          <w:rFonts w:asciiTheme="majorBidi" w:hAnsiTheme="majorBidi" w:cstheme="majorBidi"/>
          <w:b w:val="0"/>
          <w:bCs w:val="0"/>
        </w:rPr>
        <w:t xml:space="preserve"> were randomly </w:t>
      </w:r>
      <w:r w:rsidR="00C7743F" w:rsidRPr="00406369">
        <w:rPr>
          <w:rFonts w:asciiTheme="majorBidi" w:hAnsiTheme="majorBidi" w:cstheme="majorBidi"/>
          <w:b w:val="0"/>
          <w:bCs w:val="0"/>
        </w:rPr>
        <w:t>selected</w:t>
      </w:r>
      <w:r w:rsidR="004013B7" w:rsidRPr="00406369">
        <w:rPr>
          <w:rFonts w:asciiTheme="majorBidi" w:hAnsiTheme="majorBidi" w:cstheme="majorBidi"/>
          <w:b w:val="0"/>
          <w:bCs w:val="0"/>
        </w:rPr>
        <w:t xml:space="preserve"> from each ca</w:t>
      </w:r>
      <w:r w:rsidR="00C7743F" w:rsidRPr="00406369">
        <w:rPr>
          <w:rFonts w:asciiTheme="majorBidi" w:hAnsiTheme="majorBidi" w:cstheme="majorBidi"/>
          <w:b w:val="0"/>
          <w:bCs w:val="0"/>
        </w:rPr>
        <w:t xml:space="preserve">tegory - </w:t>
      </w:r>
      <w:r w:rsidR="0083109A" w:rsidRPr="00406369">
        <w:rPr>
          <w:rFonts w:asciiTheme="majorBidi" w:hAnsiTheme="majorBidi" w:cstheme="majorBidi"/>
          <w:b w:val="0"/>
          <w:bCs w:val="0"/>
        </w:rPr>
        <w:t>80</w:t>
      </w:r>
      <w:r w:rsidR="004013B7" w:rsidRPr="00406369">
        <w:rPr>
          <w:rFonts w:asciiTheme="majorBidi" w:hAnsiTheme="majorBidi" w:cstheme="majorBidi"/>
          <w:b w:val="0"/>
          <w:bCs w:val="0"/>
        </w:rPr>
        <w:t xml:space="preserve"> queries altog</w:t>
      </w:r>
      <w:r w:rsidR="00C7743F" w:rsidRPr="00406369">
        <w:rPr>
          <w:rFonts w:asciiTheme="majorBidi" w:hAnsiTheme="majorBidi" w:cstheme="majorBidi"/>
          <w:b w:val="0"/>
          <w:bCs w:val="0"/>
        </w:rPr>
        <w:t>et</w:t>
      </w:r>
      <w:r w:rsidR="0083109A" w:rsidRPr="00406369">
        <w:rPr>
          <w:rFonts w:asciiTheme="majorBidi" w:hAnsiTheme="majorBidi" w:cstheme="majorBidi"/>
          <w:b w:val="0"/>
          <w:bCs w:val="0"/>
        </w:rPr>
        <w:t>her;</w:t>
      </w:r>
      <w:r w:rsidR="00883F38">
        <w:rPr>
          <w:rFonts w:asciiTheme="majorBidi" w:hAnsiTheme="majorBidi" w:cstheme="majorBidi"/>
          <w:b w:val="0"/>
          <w:bCs w:val="0"/>
        </w:rPr>
        <w:t xml:space="preserve"> and</w:t>
      </w:r>
    </w:p>
    <w:p w:rsidR="008E51A3" w:rsidRPr="00406369" w:rsidRDefault="008E51A3" w:rsidP="00F560E3">
      <w:pPr>
        <w:pStyle w:val="a1"/>
        <w:bidi w:val="0"/>
        <w:spacing w:line="240" w:lineRule="auto"/>
        <w:ind w:left="1080"/>
        <w:jc w:val="both"/>
        <w:rPr>
          <w:rFonts w:asciiTheme="majorBidi" w:hAnsiTheme="majorBidi" w:cstheme="majorBidi"/>
          <w:b w:val="0"/>
          <w:bCs w:val="0"/>
        </w:rPr>
      </w:pPr>
    </w:p>
    <w:p w:rsidR="004013B7" w:rsidRPr="00406369" w:rsidRDefault="00E73A00" w:rsidP="00F560E3">
      <w:pPr>
        <w:pStyle w:val="a1"/>
        <w:numPr>
          <w:ilvl w:val="0"/>
          <w:numId w:val="25"/>
        </w:numPr>
        <w:bidi w:val="0"/>
        <w:spacing w:line="240" w:lineRule="auto"/>
        <w:jc w:val="both"/>
        <w:rPr>
          <w:rFonts w:asciiTheme="majorBidi" w:hAnsiTheme="majorBidi" w:cstheme="majorBidi"/>
          <w:b w:val="0"/>
          <w:bCs w:val="0"/>
        </w:rPr>
      </w:pPr>
      <w:r w:rsidRPr="00406369">
        <w:rPr>
          <w:rFonts w:asciiTheme="majorBidi" w:hAnsiTheme="majorBidi" w:cstheme="majorBidi"/>
          <w:b w:val="0"/>
          <w:bCs w:val="0"/>
        </w:rPr>
        <w:t>O</w:t>
      </w:r>
      <w:r w:rsidR="00626205" w:rsidRPr="00406369">
        <w:rPr>
          <w:rFonts w:asciiTheme="majorBidi" w:hAnsiTheme="majorBidi" w:cstheme="majorBidi"/>
          <w:b w:val="0"/>
          <w:bCs w:val="0"/>
        </w:rPr>
        <w:t>ut o</w:t>
      </w:r>
      <w:r w:rsidR="00C7743F" w:rsidRPr="00406369">
        <w:rPr>
          <w:rFonts w:asciiTheme="majorBidi" w:hAnsiTheme="majorBidi" w:cstheme="majorBidi"/>
          <w:b w:val="0"/>
          <w:bCs w:val="0"/>
        </w:rPr>
        <w:t xml:space="preserve">f these </w:t>
      </w:r>
      <w:r w:rsidR="00FD7DF2" w:rsidRPr="00406369">
        <w:rPr>
          <w:rFonts w:asciiTheme="majorBidi" w:hAnsiTheme="majorBidi" w:cstheme="majorBidi"/>
          <w:b w:val="0"/>
          <w:bCs w:val="0"/>
        </w:rPr>
        <w:t>80</w:t>
      </w:r>
      <w:r w:rsidR="00C7743F" w:rsidRPr="00406369">
        <w:rPr>
          <w:rFonts w:asciiTheme="majorBidi" w:hAnsiTheme="majorBidi" w:cstheme="majorBidi"/>
          <w:b w:val="0"/>
          <w:bCs w:val="0"/>
        </w:rPr>
        <w:t xml:space="preserve"> q</w:t>
      </w:r>
      <w:r w:rsidR="00626205" w:rsidRPr="00406369">
        <w:rPr>
          <w:rFonts w:asciiTheme="majorBidi" w:hAnsiTheme="majorBidi" w:cstheme="majorBidi"/>
          <w:b w:val="0"/>
          <w:bCs w:val="0"/>
        </w:rPr>
        <w:t>ueries, 1</w:t>
      </w:r>
      <w:r w:rsidR="00FD12A9" w:rsidRPr="00406369">
        <w:rPr>
          <w:rFonts w:asciiTheme="majorBidi" w:hAnsiTheme="majorBidi" w:cstheme="majorBidi" w:hint="cs"/>
          <w:b w:val="0"/>
          <w:bCs w:val="0"/>
          <w:rtl/>
        </w:rPr>
        <w:t>3</w:t>
      </w:r>
      <w:r w:rsidR="00626205" w:rsidRPr="00406369">
        <w:rPr>
          <w:rFonts w:asciiTheme="majorBidi" w:hAnsiTheme="majorBidi" w:cstheme="majorBidi"/>
          <w:b w:val="0"/>
          <w:bCs w:val="0"/>
        </w:rPr>
        <w:t xml:space="preserve"> queries with the highest</w:t>
      </w:r>
      <w:r w:rsidR="00C7743F" w:rsidRPr="00406369">
        <w:rPr>
          <w:rFonts w:asciiTheme="majorBidi" w:hAnsiTheme="majorBidi" w:cstheme="majorBidi"/>
          <w:b w:val="0"/>
          <w:bCs w:val="0"/>
        </w:rPr>
        <w:t xml:space="preserve"> </w:t>
      </w:r>
      <w:r w:rsidR="00626205" w:rsidRPr="00406369">
        <w:rPr>
          <w:rFonts w:asciiTheme="majorBidi" w:hAnsiTheme="majorBidi" w:cstheme="majorBidi"/>
          <w:b w:val="0"/>
          <w:bCs w:val="0"/>
        </w:rPr>
        <w:t xml:space="preserve">amount </w:t>
      </w:r>
      <w:r w:rsidR="00FD12A9" w:rsidRPr="00406369">
        <w:rPr>
          <w:rFonts w:asciiTheme="majorBidi" w:hAnsiTheme="majorBidi" w:cstheme="majorBidi"/>
          <w:b w:val="0"/>
          <w:bCs w:val="0"/>
        </w:rPr>
        <w:t>(</w:t>
      </w:r>
      <w:r w:rsidR="00AA1141" w:rsidRPr="00406369">
        <w:rPr>
          <w:rFonts w:asciiTheme="majorBidi" w:hAnsiTheme="majorBidi" w:cstheme="majorBidi"/>
          <w:b w:val="0"/>
          <w:bCs w:val="0"/>
        </w:rPr>
        <w:t>at least</w:t>
      </w:r>
      <w:r w:rsidR="00FD12A9" w:rsidRPr="00406369">
        <w:rPr>
          <w:rFonts w:asciiTheme="majorBidi" w:hAnsiTheme="majorBidi" w:cstheme="majorBidi"/>
          <w:b w:val="0"/>
          <w:bCs w:val="0"/>
        </w:rPr>
        <w:t xml:space="preserve"> 75%) </w:t>
      </w:r>
      <w:r w:rsidR="00626205" w:rsidRPr="00406369">
        <w:rPr>
          <w:rFonts w:asciiTheme="majorBidi" w:hAnsiTheme="majorBidi" w:cstheme="majorBidi"/>
          <w:b w:val="0"/>
          <w:bCs w:val="0"/>
        </w:rPr>
        <w:t>of the retrieved</w:t>
      </w:r>
      <w:r w:rsidR="004013B7" w:rsidRPr="00406369">
        <w:rPr>
          <w:rFonts w:asciiTheme="majorBidi" w:hAnsiTheme="majorBidi" w:cstheme="majorBidi"/>
          <w:b w:val="0"/>
          <w:bCs w:val="0"/>
        </w:rPr>
        <w:t xml:space="preserve"> Google </w:t>
      </w:r>
      <w:r w:rsidR="00626205" w:rsidRPr="00406369">
        <w:rPr>
          <w:rFonts w:asciiTheme="majorBidi" w:hAnsiTheme="majorBidi" w:cstheme="majorBidi"/>
          <w:b w:val="0"/>
          <w:bCs w:val="0"/>
        </w:rPr>
        <w:t>results tagged on</w:t>
      </w:r>
      <w:r w:rsidR="004013B7" w:rsidRPr="00406369">
        <w:rPr>
          <w:rFonts w:asciiTheme="majorBidi" w:hAnsiTheme="majorBidi" w:cstheme="majorBidi"/>
          <w:b w:val="0"/>
          <w:bCs w:val="0"/>
        </w:rPr>
        <w:t xml:space="preserve"> Delicious</w:t>
      </w:r>
      <w:r w:rsidR="00C7743F" w:rsidRPr="00406369">
        <w:rPr>
          <w:rFonts w:asciiTheme="majorBidi" w:hAnsiTheme="majorBidi" w:cstheme="majorBidi"/>
          <w:b w:val="0"/>
          <w:bCs w:val="0"/>
        </w:rPr>
        <w:t xml:space="preserve"> were chosen</w:t>
      </w:r>
      <w:r w:rsidR="004013B7" w:rsidRPr="00406369">
        <w:rPr>
          <w:rFonts w:asciiTheme="majorBidi" w:hAnsiTheme="majorBidi" w:cstheme="majorBidi"/>
          <w:b w:val="0"/>
          <w:bCs w:val="0"/>
        </w:rPr>
        <w:t>.</w:t>
      </w:r>
    </w:p>
    <w:p w:rsidR="003B2D46" w:rsidRPr="00406369" w:rsidRDefault="003B2D46" w:rsidP="00F560E3">
      <w:pPr>
        <w:pStyle w:val="a1"/>
        <w:bidi w:val="0"/>
        <w:spacing w:line="240" w:lineRule="auto"/>
        <w:jc w:val="both"/>
        <w:rPr>
          <w:rFonts w:asciiTheme="majorBidi" w:hAnsiTheme="majorBidi" w:cstheme="majorBidi"/>
          <w:b w:val="0"/>
          <w:bCs w:val="0"/>
          <w:rtl/>
        </w:rPr>
      </w:pPr>
    </w:p>
    <w:p w:rsidR="004013B7" w:rsidRPr="00406369" w:rsidRDefault="00C7743F" w:rsidP="00F560E3">
      <w:pPr>
        <w:pStyle w:val="a1"/>
        <w:bidi w:val="0"/>
        <w:spacing w:line="240" w:lineRule="auto"/>
        <w:jc w:val="both"/>
        <w:rPr>
          <w:rFonts w:asciiTheme="majorBidi" w:hAnsiTheme="majorBidi" w:cstheme="majorBidi"/>
          <w:b w:val="0"/>
          <w:bCs w:val="0"/>
        </w:rPr>
      </w:pPr>
      <w:r w:rsidRPr="00406369">
        <w:rPr>
          <w:rFonts w:asciiTheme="majorBidi" w:hAnsiTheme="majorBidi" w:cstheme="majorBidi"/>
          <w:b w:val="0"/>
          <w:bCs w:val="0"/>
        </w:rPr>
        <w:t>Using</w:t>
      </w:r>
      <w:r w:rsidR="004013B7" w:rsidRPr="00406369">
        <w:rPr>
          <w:rFonts w:asciiTheme="majorBidi" w:hAnsiTheme="majorBidi" w:cstheme="majorBidi"/>
          <w:b w:val="0"/>
          <w:bCs w:val="0"/>
        </w:rPr>
        <w:t xml:space="preserve"> these queries</w:t>
      </w:r>
      <w:r w:rsidRPr="00406369">
        <w:rPr>
          <w:rFonts w:asciiTheme="majorBidi" w:hAnsiTheme="majorBidi" w:cstheme="majorBidi"/>
          <w:b w:val="0"/>
          <w:bCs w:val="0"/>
        </w:rPr>
        <w:t>,</w:t>
      </w:r>
      <w:r w:rsidR="004013B7" w:rsidRPr="00406369">
        <w:rPr>
          <w:rFonts w:asciiTheme="majorBidi" w:hAnsiTheme="majorBidi" w:cstheme="majorBidi"/>
          <w:b w:val="0"/>
          <w:bCs w:val="0"/>
        </w:rPr>
        <w:t xml:space="preserve"> we</w:t>
      </w:r>
      <w:r w:rsidR="008E51A3" w:rsidRPr="00406369">
        <w:rPr>
          <w:rFonts w:asciiTheme="majorBidi" w:hAnsiTheme="majorBidi" w:cstheme="majorBidi"/>
          <w:b w:val="0"/>
          <w:bCs w:val="0"/>
        </w:rPr>
        <w:t xml:space="preserve"> test</w:t>
      </w:r>
      <w:r w:rsidR="00C6364C">
        <w:rPr>
          <w:rFonts w:asciiTheme="majorBidi" w:hAnsiTheme="majorBidi" w:cstheme="majorBidi"/>
          <w:b w:val="0"/>
          <w:bCs w:val="0"/>
        </w:rPr>
        <w:t>ed</w:t>
      </w:r>
      <w:r w:rsidRPr="00406369">
        <w:rPr>
          <w:rFonts w:asciiTheme="majorBidi" w:hAnsiTheme="majorBidi" w:cstheme="majorBidi"/>
          <w:b w:val="0"/>
          <w:bCs w:val="0"/>
        </w:rPr>
        <w:t xml:space="preserve"> </w:t>
      </w:r>
      <w:r w:rsidR="004013B7" w:rsidRPr="00406369">
        <w:rPr>
          <w:rFonts w:asciiTheme="majorBidi" w:hAnsiTheme="majorBidi" w:cstheme="majorBidi"/>
          <w:b w:val="0"/>
          <w:bCs w:val="0"/>
        </w:rPr>
        <w:t xml:space="preserve">the </w:t>
      </w:r>
      <w:r w:rsidR="00626205" w:rsidRPr="00406369">
        <w:rPr>
          <w:rFonts w:asciiTheme="majorBidi" w:hAnsiTheme="majorBidi" w:cstheme="majorBidi"/>
          <w:b w:val="0"/>
          <w:bCs w:val="0"/>
        </w:rPr>
        <w:t>potential effectiveness of</w:t>
      </w:r>
      <w:r w:rsidR="004013B7" w:rsidRPr="00406369">
        <w:rPr>
          <w:rFonts w:asciiTheme="majorBidi" w:hAnsiTheme="majorBidi" w:cstheme="majorBidi"/>
          <w:b w:val="0"/>
          <w:bCs w:val="0"/>
        </w:rPr>
        <w:t xml:space="preserve"> the system</w:t>
      </w:r>
      <w:r w:rsidR="00626205" w:rsidRPr="00406369">
        <w:rPr>
          <w:rFonts w:asciiTheme="majorBidi" w:hAnsiTheme="majorBidi" w:cstheme="majorBidi"/>
          <w:b w:val="0"/>
          <w:bCs w:val="0"/>
        </w:rPr>
        <w:t xml:space="preserve"> in the ideal situation, when </w:t>
      </w:r>
      <w:r w:rsidR="004013B7" w:rsidRPr="00406369">
        <w:rPr>
          <w:rFonts w:asciiTheme="majorBidi" w:hAnsiTheme="majorBidi" w:cstheme="majorBidi"/>
          <w:b w:val="0"/>
          <w:bCs w:val="0"/>
        </w:rPr>
        <w:t xml:space="preserve">most of the search results </w:t>
      </w:r>
      <w:r w:rsidRPr="00406369">
        <w:rPr>
          <w:rFonts w:asciiTheme="majorBidi" w:hAnsiTheme="majorBidi" w:cstheme="majorBidi"/>
          <w:b w:val="0"/>
          <w:bCs w:val="0"/>
        </w:rPr>
        <w:t>retrieved</w:t>
      </w:r>
      <w:r w:rsidR="004013B7" w:rsidRPr="00406369">
        <w:rPr>
          <w:rFonts w:asciiTheme="majorBidi" w:hAnsiTheme="majorBidi" w:cstheme="majorBidi"/>
          <w:b w:val="0"/>
          <w:bCs w:val="0"/>
        </w:rPr>
        <w:t xml:space="preserve"> for </w:t>
      </w:r>
      <w:r w:rsidR="001813FB" w:rsidRPr="00406369">
        <w:rPr>
          <w:rFonts w:asciiTheme="majorBidi" w:hAnsiTheme="majorBidi" w:cstheme="majorBidi"/>
          <w:b w:val="0"/>
          <w:bCs w:val="0"/>
        </w:rPr>
        <w:t>a</w:t>
      </w:r>
      <w:r w:rsidRPr="00406369">
        <w:rPr>
          <w:rFonts w:asciiTheme="majorBidi" w:hAnsiTheme="majorBidi" w:cstheme="majorBidi"/>
          <w:b w:val="0"/>
          <w:bCs w:val="0"/>
        </w:rPr>
        <w:t xml:space="preserve"> </w:t>
      </w:r>
      <w:r w:rsidR="004013B7" w:rsidRPr="00406369">
        <w:rPr>
          <w:rFonts w:asciiTheme="majorBidi" w:hAnsiTheme="majorBidi" w:cstheme="majorBidi"/>
          <w:b w:val="0"/>
          <w:bCs w:val="0"/>
        </w:rPr>
        <w:t>query exist</w:t>
      </w:r>
      <w:r w:rsidR="00626205" w:rsidRPr="00406369">
        <w:rPr>
          <w:rFonts w:asciiTheme="majorBidi" w:hAnsiTheme="majorBidi" w:cstheme="majorBidi"/>
          <w:b w:val="0"/>
          <w:bCs w:val="0"/>
        </w:rPr>
        <w:t>s</w:t>
      </w:r>
      <w:r w:rsidR="003B2D46" w:rsidRPr="00406369">
        <w:rPr>
          <w:rFonts w:asciiTheme="majorBidi" w:hAnsiTheme="majorBidi" w:cstheme="majorBidi"/>
          <w:b w:val="0"/>
          <w:bCs w:val="0"/>
        </w:rPr>
        <w:t xml:space="preserve"> </w:t>
      </w:r>
      <w:r w:rsidRPr="00406369">
        <w:rPr>
          <w:rFonts w:asciiTheme="majorBidi" w:hAnsiTheme="majorBidi" w:cstheme="majorBidi"/>
          <w:b w:val="0"/>
          <w:bCs w:val="0"/>
        </w:rPr>
        <w:t>o</w:t>
      </w:r>
      <w:r w:rsidR="004013B7" w:rsidRPr="00406369">
        <w:rPr>
          <w:rFonts w:asciiTheme="majorBidi" w:hAnsiTheme="majorBidi" w:cstheme="majorBidi"/>
          <w:b w:val="0"/>
          <w:bCs w:val="0"/>
        </w:rPr>
        <w:t xml:space="preserve">n </w:t>
      </w:r>
      <w:r w:rsidRPr="00406369">
        <w:rPr>
          <w:rFonts w:asciiTheme="majorBidi" w:hAnsiTheme="majorBidi" w:cstheme="majorBidi"/>
          <w:b w:val="0"/>
          <w:bCs w:val="0"/>
        </w:rPr>
        <w:t xml:space="preserve">social </w:t>
      </w:r>
      <w:r w:rsidR="004013B7" w:rsidRPr="00406369">
        <w:rPr>
          <w:rFonts w:asciiTheme="majorBidi" w:hAnsiTheme="majorBidi" w:cstheme="majorBidi"/>
          <w:b w:val="0"/>
          <w:bCs w:val="0"/>
        </w:rPr>
        <w:t xml:space="preserve">bookmarking sites </w:t>
      </w:r>
      <w:r w:rsidRPr="00406369">
        <w:rPr>
          <w:rFonts w:asciiTheme="majorBidi" w:hAnsiTheme="majorBidi" w:cstheme="majorBidi"/>
          <w:b w:val="0"/>
          <w:bCs w:val="0"/>
        </w:rPr>
        <w:t>with</w:t>
      </w:r>
      <w:r w:rsidR="004013B7" w:rsidRPr="00406369">
        <w:rPr>
          <w:rFonts w:asciiTheme="majorBidi" w:hAnsiTheme="majorBidi" w:cstheme="majorBidi"/>
          <w:b w:val="0"/>
          <w:bCs w:val="0"/>
        </w:rPr>
        <w:t xml:space="preserve"> </w:t>
      </w:r>
      <w:r w:rsidRPr="00406369">
        <w:rPr>
          <w:rFonts w:asciiTheme="majorBidi" w:hAnsiTheme="majorBidi" w:cstheme="majorBidi"/>
          <w:b w:val="0"/>
          <w:bCs w:val="0"/>
        </w:rPr>
        <w:t>tag information.</w:t>
      </w:r>
      <w:r w:rsidR="004013B7" w:rsidRPr="00406369">
        <w:rPr>
          <w:rFonts w:asciiTheme="majorBidi" w:hAnsiTheme="majorBidi" w:cstheme="majorBidi"/>
          <w:b w:val="0"/>
          <w:bCs w:val="0"/>
        </w:rPr>
        <w:t xml:space="preserve"> </w:t>
      </w:r>
    </w:p>
    <w:p w:rsidR="0062254E" w:rsidRPr="00406369" w:rsidRDefault="0062254E" w:rsidP="00F560E3">
      <w:pPr>
        <w:pStyle w:val="a1"/>
        <w:spacing w:line="240" w:lineRule="auto"/>
        <w:ind w:left="1440"/>
        <w:jc w:val="both"/>
        <w:rPr>
          <w:rFonts w:asciiTheme="majorBidi" w:hAnsiTheme="majorBidi" w:cstheme="majorBidi"/>
          <w:b w:val="0"/>
          <w:bCs w:val="0"/>
          <w:rtl/>
        </w:rPr>
      </w:pPr>
    </w:p>
    <w:p w:rsidR="004013B7" w:rsidRPr="00406369" w:rsidRDefault="004013B7" w:rsidP="00F560E3">
      <w:pPr>
        <w:pStyle w:val="FootnoteText"/>
        <w:bidi w:val="0"/>
        <w:jc w:val="both"/>
        <w:rPr>
          <w:rFonts w:asciiTheme="majorBidi" w:hAnsiTheme="majorBidi" w:cstheme="majorBidi"/>
          <w:sz w:val="24"/>
          <w:szCs w:val="24"/>
        </w:rPr>
      </w:pPr>
      <w:r w:rsidRPr="00406369">
        <w:rPr>
          <w:rFonts w:asciiTheme="majorBidi" w:hAnsiTheme="majorBidi" w:cstheme="majorBidi"/>
          <w:sz w:val="24"/>
          <w:szCs w:val="24"/>
        </w:rPr>
        <w:t>A</w:t>
      </w:r>
      <w:r w:rsidR="0047770D" w:rsidRPr="00406369">
        <w:rPr>
          <w:rFonts w:asciiTheme="majorBidi" w:hAnsiTheme="majorBidi" w:cstheme="majorBidi"/>
          <w:sz w:val="24"/>
          <w:szCs w:val="24"/>
        </w:rPr>
        <w:t>t</w:t>
      </w:r>
      <w:r w:rsidRPr="00406369">
        <w:rPr>
          <w:rFonts w:asciiTheme="majorBidi" w:hAnsiTheme="majorBidi" w:cstheme="majorBidi"/>
          <w:sz w:val="24"/>
          <w:szCs w:val="24"/>
        </w:rPr>
        <w:t xml:space="preserve"> the next stage</w:t>
      </w:r>
      <w:r w:rsidR="0047770D" w:rsidRPr="00406369">
        <w:rPr>
          <w:rFonts w:asciiTheme="majorBidi" w:hAnsiTheme="majorBidi" w:cstheme="majorBidi"/>
          <w:sz w:val="24"/>
          <w:szCs w:val="24"/>
        </w:rPr>
        <w:t>,</w:t>
      </w:r>
      <w:r w:rsidR="00626205" w:rsidRPr="00406369">
        <w:rPr>
          <w:rFonts w:asciiTheme="majorBidi" w:hAnsiTheme="majorBidi" w:cstheme="majorBidi"/>
          <w:sz w:val="24"/>
          <w:szCs w:val="24"/>
        </w:rPr>
        <w:t xml:space="preserve"> the most popular queries</w:t>
      </w:r>
      <w:r w:rsidRPr="00406369">
        <w:rPr>
          <w:rFonts w:asciiTheme="majorBidi" w:hAnsiTheme="majorBidi" w:cstheme="majorBidi"/>
          <w:sz w:val="24"/>
          <w:szCs w:val="24"/>
        </w:rPr>
        <w:t xml:space="preserve"> </w:t>
      </w:r>
      <w:r w:rsidR="0047770D" w:rsidRPr="00406369">
        <w:rPr>
          <w:rFonts w:asciiTheme="majorBidi" w:hAnsiTheme="majorBidi" w:cstheme="majorBidi"/>
          <w:sz w:val="24"/>
          <w:szCs w:val="24"/>
        </w:rPr>
        <w:t xml:space="preserve">that could be defined as </w:t>
      </w:r>
      <w:r w:rsidR="00144710" w:rsidRPr="00406369">
        <w:rPr>
          <w:rFonts w:asciiTheme="majorBidi" w:hAnsiTheme="majorBidi" w:cstheme="majorBidi"/>
          <w:sz w:val="24"/>
          <w:szCs w:val="24"/>
        </w:rPr>
        <w:t>n</w:t>
      </w:r>
      <w:r w:rsidRPr="00406369">
        <w:rPr>
          <w:rFonts w:asciiTheme="majorBidi" w:hAnsiTheme="majorBidi" w:cstheme="majorBidi"/>
          <w:sz w:val="24"/>
          <w:szCs w:val="24"/>
        </w:rPr>
        <w:t xml:space="preserve">amed </w:t>
      </w:r>
      <w:r w:rsidR="00144710" w:rsidRPr="00406369">
        <w:rPr>
          <w:rFonts w:asciiTheme="majorBidi" w:hAnsiTheme="majorBidi" w:cstheme="majorBidi"/>
          <w:sz w:val="24"/>
          <w:szCs w:val="24"/>
        </w:rPr>
        <w:t>e</w:t>
      </w:r>
      <w:r w:rsidR="00626205" w:rsidRPr="00406369">
        <w:rPr>
          <w:rFonts w:asciiTheme="majorBidi" w:hAnsiTheme="majorBidi" w:cstheme="majorBidi"/>
          <w:sz w:val="24"/>
          <w:szCs w:val="24"/>
        </w:rPr>
        <w:t>ntities were</w:t>
      </w:r>
      <w:r w:rsidR="00144710" w:rsidRPr="00406369">
        <w:rPr>
          <w:rFonts w:asciiTheme="majorBidi" w:hAnsiTheme="majorBidi" w:cstheme="majorBidi"/>
          <w:sz w:val="24"/>
          <w:szCs w:val="24"/>
        </w:rPr>
        <w:t xml:space="preserve"> </w:t>
      </w:r>
      <w:r w:rsidR="007D74B2">
        <w:rPr>
          <w:rFonts w:asciiTheme="majorBidi" w:hAnsiTheme="majorBidi" w:cstheme="majorBidi"/>
          <w:sz w:val="24"/>
          <w:szCs w:val="24"/>
        </w:rPr>
        <w:t>obtained</w:t>
      </w:r>
      <w:r w:rsidR="00144710" w:rsidRPr="00406369">
        <w:rPr>
          <w:rFonts w:asciiTheme="majorBidi" w:hAnsiTheme="majorBidi" w:cstheme="majorBidi"/>
          <w:sz w:val="24"/>
          <w:szCs w:val="24"/>
        </w:rPr>
        <w:t xml:space="preserve"> from each category.</w:t>
      </w:r>
      <w:r w:rsidR="00626205" w:rsidRPr="00406369">
        <w:rPr>
          <w:rFonts w:asciiTheme="majorBidi" w:hAnsiTheme="majorBidi" w:cstheme="majorBidi"/>
          <w:sz w:val="24"/>
          <w:szCs w:val="24"/>
        </w:rPr>
        <w:t xml:space="preserve"> </w:t>
      </w:r>
      <w:r w:rsidR="00144710" w:rsidRPr="00406369">
        <w:rPr>
          <w:rFonts w:asciiTheme="majorBidi" w:hAnsiTheme="majorBidi" w:cstheme="majorBidi"/>
          <w:sz w:val="24"/>
          <w:szCs w:val="24"/>
        </w:rPr>
        <w:t xml:space="preserve">A named entity </w:t>
      </w:r>
      <w:r w:rsidRPr="00406369">
        <w:rPr>
          <w:rFonts w:asciiTheme="majorBidi" w:hAnsiTheme="majorBidi" w:cstheme="majorBidi"/>
          <w:sz w:val="24"/>
          <w:szCs w:val="24"/>
        </w:rPr>
        <w:t>identifies an enti</w:t>
      </w:r>
      <w:r w:rsidR="00144710" w:rsidRPr="00406369">
        <w:rPr>
          <w:rFonts w:asciiTheme="majorBidi" w:hAnsiTheme="majorBidi" w:cstheme="majorBidi"/>
          <w:sz w:val="24"/>
          <w:szCs w:val="24"/>
        </w:rPr>
        <w:t>t</w:t>
      </w:r>
      <w:r w:rsidRPr="00406369">
        <w:rPr>
          <w:rFonts w:asciiTheme="majorBidi" w:hAnsiTheme="majorBidi" w:cstheme="majorBidi"/>
          <w:sz w:val="24"/>
          <w:szCs w:val="24"/>
        </w:rPr>
        <w:t xml:space="preserve">y that can be clearly </w:t>
      </w:r>
      <w:r w:rsidR="00144710" w:rsidRPr="00406369">
        <w:rPr>
          <w:rFonts w:asciiTheme="majorBidi" w:hAnsiTheme="majorBidi" w:cstheme="majorBidi"/>
          <w:sz w:val="24"/>
          <w:szCs w:val="24"/>
        </w:rPr>
        <w:t>differentiated</w:t>
      </w:r>
      <w:r w:rsidRPr="00406369">
        <w:rPr>
          <w:rFonts w:asciiTheme="majorBidi" w:hAnsiTheme="majorBidi" w:cstheme="majorBidi"/>
          <w:sz w:val="24"/>
          <w:szCs w:val="24"/>
        </w:rPr>
        <w:t xml:space="preserve"> from a list of other items with simil</w:t>
      </w:r>
      <w:r w:rsidR="00626205" w:rsidRPr="00406369">
        <w:rPr>
          <w:rFonts w:asciiTheme="majorBidi" w:hAnsiTheme="majorBidi" w:cstheme="majorBidi"/>
          <w:sz w:val="24"/>
          <w:szCs w:val="24"/>
        </w:rPr>
        <w:t>ar characteristics. For example,</w:t>
      </w:r>
      <w:r w:rsidRPr="00406369">
        <w:rPr>
          <w:rFonts w:asciiTheme="majorBidi" w:hAnsiTheme="majorBidi" w:cstheme="majorBidi"/>
          <w:sz w:val="24"/>
          <w:szCs w:val="24"/>
        </w:rPr>
        <w:t xml:space="preserve"> personal names, </w:t>
      </w:r>
      <w:r w:rsidR="00414BC1" w:rsidRPr="00406369">
        <w:rPr>
          <w:rFonts w:asciiTheme="majorBidi" w:hAnsiTheme="majorBidi" w:cstheme="majorBidi"/>
          <w:sz w:val="24"/>
          <w:szCs w:val="24"/>
        </w:rPr>
        <w:t>product</w:t>
      </w:r>
      <w:r w:rsidRPr="00406369">
        <w:rPr>
          <w:rFonts w:asciiTheme="majorBidi" w:hAnsiTheme="majorBidi" w:cstheme="majorBidi"/>
          <w:sz w:val="24"/>
          <w:szCs w:val="24"/>
        </w:rPr>
        <w:t xml:space="preserve"> names, </w:t>
      </w:r>
      <w:r w:rsidR="00414BC1" w:rsidRPr="00406369">
        <w:rPr>
          <w:rFonts w:asciiTheme="majorBidi" w:hAnsiTheme="majorBidi" w:cstheme="majorBidi"/>
          <w:sz w:val="24"/>
          <w:szCs w:val="24"/>
        </w:rPr>
        <w:t>geographic locations and</w:t>
      </w:r>
      <w:r w:rsidR="00144710" w:rsidRPr="00406369">
        <w:rPr>
          <w:rFonts w:asciiTheme="majorBidi" w:hAnsiTheme="majorBidi" w:cstheme="majorBidi"/>
          <w:sz w:val="24"/>
          <w:szCs w:val="24"/>
        </w:rPr>
        <w:t xml:space="preserve"> </w:t>
      </w:r>
      <w:r w:rsidR="00414BC1" w:rsidRPr="00406369">
        <w:rPr>
          <w:rFonts w:asciiTheme="majorBidi" w:hAnsiTheme="majorBidi" w:cstheme="majorBidi"/>
          <w:sz w:val="24"/>
          <w:szCs w:val="24"/>
        </w:rPr>
        <w:t>websites and c</w:t>
      </w:r>
      <w:r w:rsidR="00144710" w:rsidRPr="00406369">
        <w:rPr>
          <w:rFonts w:asciiTheme="majorBidi" w:hAnsiTheme="majorBidi" w:cstheme="majorBidi"/>
          <w:sz w:val="24"/>
          <w:szCs w:val="24"/>
        </w:rPr>
        <w:t>ompanies</w:t>
      </w:r>
      <w:r w:rsidRPr="00406369">
        <w:rPr>
          <w:rFonts w:asciiTheme="majorBidi" w:hAnsiTheme="majorBidi" w:cstheme="majorBidi"/>
          <w:sz w:val="24"/>
          <w:szCs w:val="24"/>
        </w:rPr>
        <w:t xml:space="preserve"> </w:t>
      </w:r>
      <w:r w:rsidR="00626205" w:rsidRPr="00406369">
        <w:rPr>
          <w:rFonts w:asciiTheme="majorBidi" w:hAnsiTheme="majorBidi" w:cstheme="majorBidi"/>
          <w:sz w:val="24"/>
          <w:szCs w:val="24"/>
        </w:rPr>
        <w:t>(</w:t>
      </w:r>
      <w:hyperlink r:id="rId8" w:history="1">
        <w:r w:rsidRPr="00406369">
          <w:rPr>
            <w:rStyle w:val="Hyperlink"/>
            <w:rFonts w:asciiTheme="majorBidi" w:hAnsiTheme="majorBidi" w:cstheme="majorBidi"/>
            <w:sz w:val="24"/>
            <w:szCs w:val="24"/>
          </w:rPr>
          <w:t>http://searchbusinessanalytics.techtarget.com/definition/named-entity</w:t>
        </w:r>
      </w:hyperlink>
      <w:r w:rsidRPr="00406369">
        <w:rPr>
          <w:rStyle w:val="Hyperlink"/>
          <w:rFonts w:asciiTheme="majorBidi" w:hAnsiTheme="majorBidi" w:cstheme="majorBidi"/>
          <w:sz w:val="24"/>
          <w:szCs w:val="24"/>
        </w:rPr>
        <w:t>.)</w:t>
      </w:r>
      <w:r w:rsidR="00144710" w:rsidRPr="00406369">
        <w:rPr>
          <w:rStyle w:val="Hyperlink"/>
          <w:rFonts w:asciiTheme="majorBidi" w:hAnsiTheme="majorBidi" w:cstheme="majorBidi"/>
          <w:color w:val="auto"/>
          <w:sz w:val="24"/>
          <w:szCs w:val="24"/>
          <w:u w:val="none"/>
        </w:rPr>
        <w:t xml:space="preserve"> </w:t>
      </w:r>
      <w:r w:rsidRPr="00406369">
        <w:rPr>
          <w:rStyle w:val="Hyperlink"/>
          <w:rFonts w:asciiTheme="majorBidi" w:hAnsiTheme="majorBidi" w:cstheme="majorBidi"/>
          <w:color w:val="auto"/>
          <w:sz w:val="24"/>
          <w:szCs w:val="24"/>
          <w:u w:val="none"/>
        </w:rPr>
        <w:t>2</w:t>
      </w:r>
      <w:r w:rsidR="00FD7DF2" w:rsidRPr="00406369">
        <w:rPr>
          <w:rStyle w:val="Hyperlink"/>
          <w:rFonts w:asciiTheme="majorBidi" w:hAnsiTheme="majorBidi" w:cstheme="majorBidi"/>
          <w:color w:val="auto"/>
          <w:sz w:val="24"/>
          <w:szCs w:val="24"/>
          <w:u w:val="none"/>
        </w:rPr>
        <w:t>0</w:t>
      </w:r>
      <w:r w:rsidRPr="00406369">
        <w:rPr>
          <w:rStyle w:val="Hyperlink"/>
          <w:rFonts w:asciiTheme="majorBidi" w:hAnsiTheme="majorBidi" w:cstheme="majorBidi"/>
          <w:color w:val="auto"/>
          <w:sz w:val="24"/>
          <w:szCs w:val="24"/>
          <w:u w:val="none"/>
        </w:rPr>
        <w:t xml:space="preserve"> queries were </w:t>
      </w:r>
      <w:r w:rsidR="00144710" w:rsidRPr="00406369">
        <w:rPr>
          <w:rStyle w:val="Hyperlink"/>
          <w:rFonts w:asciiTheme="majorBidi" w:hAnsiTheme="majorBidi" w:cstheme="majorBidi"/>
          <w:color w:val="auto"/>
          <w:sz w:val="24"/>
          <w:szCs w:val="24"/>
          <w:u w:val="none"/>
        </w:rPr>
        <w:t>extracted</w:t>
      </w:r>
      <w:r w:rsidRPr="00406369">
        <w:rPr>
          <w:rStyle w:val="Hyperlink"/>
          <w:rFonts w:asciiTheme="majorBidi" w:hAnsiTheme="majorBidi" w:cstheme="majorBidi"/>
          <w:color w:val="auto"/>
          <w:sz w:val="24"/>
          <w:szCs w:val="24"/>
          <w:u w:val="none"/>
        </w:rPr>
        <w:t xml:space="preserve">, one </w:t>
      </w:r>
      <w:r w:rsidR="00144710" w:rsidRPr="00406369">
        <w:rPr>
          <w:rStyle w:val="Hyperlink"/>
          <w:rFonts w:asciiTheme="majorBidi" w:hAnsiTheme="majorBidi" w:cstheme="majorBidi"/>
          <w:color w:val="auto"/>
          <w:sz w:val="24"/>
          <w:szCs w:val="24"/>
          <w:u w:val="none"/>
        </w:rPr>
        <w:t>from</w:t>
      </w:r>
      <w:r w:rsidRPr="00406369">
        <w:rPr>
          <w:rStyle w:val="Hyperlink"/>
          <w:rFonts w:asciiTheme="majorBidi" w:hAnsiTheme="majorBidi" w:cstheme="majorBidi"/>
          <w:color w:val="auto"/>
          <w:sz w:val="24"/>
          <w:szCs w:val="24"/>
          <w:u w:val="none"/>
        </w:rPr>
        <w:t xml:space="preserve"> each category. The ration</w:t>
      </w:r>
      <w:r w:rsidR="00A148CA" w:rsidRPr="00406369">
        <w:rPr>
          <w:rStyle w:val="Hyperlink"/>
          <w:rFonts w:asciiTheme="majorBidi" w:hAnsiTheme="majorBidi" w:cstheme="majorBidi"/>
          <w:color w:val="auto"/>
          <w:sz w:val="24"/>
          <w:szCs w:val="24"/>
          <w:u w:val="none"/>
        </w:rPr>
        <w:t>ale behind this classification wa</w:t>
      </w:r>
      <w:r w:rsidRPr="00406369">
        <w:rPr>
          <w:rStyle w:val="Hyperlink"/>
          <w:rFonts w:asciiTheme="majorBidi" w:hAnsiTheme="majorBidi" w:cstheme="majorBidi"/>
          <w:color w:val="auto"/>
          <w:sz w:val="24"/>
          <w:szCs w:val="24"/>
          <w:u w:val="none"/>
        </w:rPr>
        <w:t>s the construction of</w:t>
      </w:r>
      <w:r w:rsidR="00144710" w:rsidRPr="00406369">
        <w:rPr>
          <w:rStyle w:val="Hyperlink"/>
          <w:rFonts w:asciiTheme="majorBidi" w:hAnsiTheme="majorBidi" w:cstheme="majorBidi"/>
          <w:color w:val="auto"/>
          <w:sz w:val="24"/>
          <w:szCs w:val="24"/>
          <w:u w:val="none"/>
        </w:rPr>
        <w:t xml:space="preserve"> a</w:t>
      </w:r>
      <w:r w:rsidRPr="00406369">
        <w:rPr>
          <w:rStyle w:val="Hyperlink"/>
          <w:rFonts w:asciiTheme="majorBidi" w:hAnsiTheme="majorBidi" w:cstheme="majorBidi"/>
          <w:color w:val="auto"/>
          <w:sz w:val="24"/>
          <w:szCs w:val="24"/>
          <w:u w:val="none"/>
        </w:rPr>
        <w:t xml:space="preserve"> set </w:t>
      </w:r>
      <w:r w:rsidR="00817552" w:rsidRPr="00406369">
        <w:rPr>
          <w:rStyle w:val="Hyperlink"/>
          <w:rFonts w:asciiTheme="majorBidi" w:hAnsiTheme="majorBidi" w:cstheme="majorBidi"/>
          <w:color w:val="auto"/>
          <w:sz w:val="24"/>
          <w:szCs w:val="24"/>
          <w:u w:val="none"/>
        </w:rPr>
        <w:t xml:space="preserve">of </w:t>
      </w:r>
      <w:r w:rsidR="00144710" w:rsidRPr="00406369">
        <w:rPr>
          <w:rStyle w:val="Hyperlink"/>
          <w:rFonts w:asciiTheme="majorBidi" w:hAnsiTheme="majorBidi" w:cstheme="majorBidi"/>
          <w:color w:val="auto"/>
          <w:sz w:val="24"/>
          <w:szCs w:val="24"/>
          <w:u w:val="none"/>
        </w:rPr>
        <w:t>clearly defined</w:t>
      </w:r>
      <w:r w:rsidRPr="00406369">
        <w:rPr>
          <w:rStyle w:val="Hyperlink"/>
          <w:rFonts w:asciiTheme="majorBidi" w:hAnsiTheme="majorBidi" w:cstheme="majorBidi"/>
          <w:color w:val="auto"/>
          <w:sz w:val="24"/>
          <w:szCs w:val="24"/>
          <w:u w:val="none"/>
        </w:rPr>
        <w:t xml:space="preserve"> queries </w:t>
      </w:r>
      <w:r w:rsidR="00144710" w:rsidRPr="00406369">
        <w:rPr>
          <w:rStyle w:val="Hyperlink"/>
          <w:rFonts w:asciiTheme="majorBidi" w:hAnsiTheme="majorBidi" w:cstheme="majorBidi"/>
          <w:color w:val="auto"/>
          <w:sz w:val="24"/>
          <w:szCs w:val="24"/>
          <w:u w:val="none"/>
        </w:rPr>
        <w:t>so that</w:t>
      </w:r>
      <w:r w:rsidR="00A148CA" w:rsidRPr="00406369">
        <w:rPr>
          <w:rStyle w:val="Hyperlink"/>
          <w:rFonts w:asciiTheme="majorBidi" w:hAnsiTheme="majorBidi" w:cstheme="majorBidi"/>
          <w:color w:val="auto"/>
          <w:sz w:val="24"/>
          <w:szCs w:val="24"/>
          <w:u w:val="none"/>
        </w:rPr>
        <w:t xml:space="preserve"> the</w:t>
      </w:r>
      <w:r w:rsidR="00144710" w:rsidRPr="00406369">
        <w:rPr>
          <w:rStyle w:val="Hyperlink"/>
          <w:rFonts w:asciiTheme="majorBidi" w:hAnsiTheme="majorBidi" w:cstheme="majorBidi"/>
          <w:color w:val="auto"/>
          <w:sz w:val="24"/>
          <w:szCs w:val="24"/>
          <w:u w:val="none"/>
        </w:rPr>
        <w:t xml:space="preserve"> relevance of their</w:t>
      </w:r>
      <w:r w:rsidRPr="00406369">
        <w:rPr>
          <w:rStyle w:val="Hyperlink"/>
          <w:rFonts w:asciiTheme="majorBidi" w:hAnsiTheme="majorBidi" w:cstheme="majorBidi"/>
          <w:color w:val="auto"/>
          <w:sz w:val="24"/>
          <w:szCs w:val="24"/>
          <w:u w:val="none"/>
        </w:rPr>
        <w:t xml:space="preserve"> result</w:t>
      </w:r>
      <w:r w:rsidR="00144710" w:rsidRPr="00406369">
        <w:rPr>
          <w:rStyle w:val="Hyperlink"/>
          <w:rFonts w:asciiTheme="majorBidi" w:hAnsiTheme="majorBidi" w:cstheme="majorBidi"/>
          <w:color w:val="auto"/>
          <w:sz w:val="24"/>
          <w:szCs w:val="24"/>
          <w:u w:val="none"/>
        </w:rPr>
        <w:t>s</w:t>
      </w:r>
      <w:r w:rsidR="00A148CA" w:rsidRPr="00406369">
        <w:rPr>
          <w:rStyle w:val="Hyperlink"/>
          <w:rFonts w:asciiTheme="majorBidi" w:hAnsiTheme="majorBidi" w:cstheme="majorBidi"/>
          <w:color w:val="auto"/>
          <w:sz w:val="24"/>
          <w:szCs w:val="24"/>
          <w:u w:val="none"/>
        </w:rPr>
        <w:t xml:space="preserve"> could</w:t>
      </w:r>
      <w:r w:rsidRPr="00406369">
        <w:rPr>
          <w:rStyle w:val="Hyperlink"/>
          <w:rFonts w:asciiTheme="majorBidi" w:hAnsiTheme="majorBidi" w:cstheme="majorBidi"/>
          <w:color w:val="auto"/>
          <w:sz w:val="24"/>
          <w:szCs w:val="24"/>
          <w:u w:val="none"/>
        </w:rPr>
        <w:t xml:space="preserve"> be evaluated. This classification is very important for the evaluation of </w:t>
      </w:r>
      <w:r w:rsidR="00144710" w:rsidRPr="00406369">
        <w:rPr>
          <w:rStyle w:val="Hyperlink"/>
          <w:rFonts w:asciiTheme="majorBidi" w:hAnsiTheme="majorBidi" w:cstheme="majorBidi"/>
          <w:color w:val="auto"/>
          <w:sz w:val="24"/>
          <w:szCs w:val="24"/>
          <w:u w:val="none"/>
        </w:rPr>
        <w:t>the</w:t>
      </w:r>
      <w:r w:rsidRPr="00406369">
        <w:rPr>
          <w:rStyle w:val="Hyperlink"/>
          <w:rFonts w:asciiTheme="majorBidi" w:hAnsiTheme="majorBidi" w:cstheme="majorBidi"/>
          <w:color w:val="auto"/>
          <w:sz w:val="24"/>
          <w:szCs w:val="24"/>
          <w:u w:val="none"/>
        </w:rPr>
        <w:t xml:space="preserve"> system (</w:t>
      </w:r>
      <w:r w:rsidR="00626205" w:rsidRPr="00406369">
        <w:rPr>
          <w:rStyle w:val="Hyperlink"/>
          <w:rFonts w:asciiTheme="majorBidi" w:hAnsiTheme="majorBidi" w:cstheme="majorBidi"/>
          <w:color w:val="auto"/>
          <w:sz w:val="24"/>
          <w:szCs w:val="24"/>
          <w:u w:val="none"/>
        </w:rPr>
        <w:t xml:space="preserve">e.g., </w:t>
      </w:r>
      <w:r w:rsidRPr="00406369">
        <w:rPr>
          <w:rStyle w:val="Hyperlink"/>
          <w:rFonts w:asciiTheme="majorBidi" w:hAnsiTheme="majorBidi" w:cstheme="majorBidi"/>
          <w:color w:val="auto"/>
          <w:sz w:val="24"/>
          <w:szCs w:val="24"/>
          <w:u w:val="none"/>
        </w:rPr>
        <w:t xml:space="preserve">the </w:t>
      </w:r>
      <w:r w:rsidR="00144710" w:rsidRPr="00406369">
        <w:rPr>
          <w:rStyle w:val="Hyperlink"/>
          <w:rFonts w:asciiTheme="majorBidi" w:hAnsiTheme="majorBidi" w:cstheme="majorBidi"/>
          <w:color w:val="auto"/>
          <w:sz w:val="24"/>
          <w:szCs w:val="24"/>
          <w:u w:val="none"/>
        </w:rPr>
        <w:t xml:space="preserve">query </w:t>
      </w:r>
      <w:r w:rsidR="00E31036" w:rsidRPr="00406369">
        <w:rPr>
          <w:rStyle w:val="Hyperlink"/>
          <w:rFonts w:asciiTheme="majorBidi" w:hAnsiTheme="majorBidi" w:cstheme="majorBidi"/>
          <w:color w:val="auto"/>
          <w:sz w:val="24"/>
          <w:szCs w:val="24"/>
          <w:u w:val="none"/>
        </w:rPr>
        <w:t>'</w:t>
      </w:r>
      <w:proofErr w:type="spellStart"/>
      <w:r w:rsidRPr="00406369">
        <w:rPr>
          <w:rStyle w:val="Hyperlink"/>
          <w:rFonts w:asciiTheme="majorBidi" w:hAnsiTheme="majorBidi" w:cstheme="majorBidi"/>
          <w:color w:val="auto"/>
          <w:sz w:val="24"/>
          <w:szCs w:val="24"/>
          <w:u w:val="none"/>
        </w:rPr>
        <w:t>Youtube</w:t>
      </w:r>
      <w:proofErr w:type="spellEnd"/>
      <w:r w:rsidR="00E31036" w:rsidRPr="00406369">
        <w:rPr>
          <w:rStyle w:val="Hyperlink"/>
          <w:rFonts w:asciiTheme="majorBidi" w:hAnsiTheme="majorBidi" w:cstheme="majorBidi"/>
          <w:color w:val="auto"/>
          <w:sz w:val="24"/>
          <w:szCs w:val="24"/>
          <w:u w:val="none"/>
        </w:rPr>
        <w:t>'</w:t>
      </w:r>
      <w:r w:rsidRPr="00406369">
        <w:rPr>
          <w:rStyle w:val="Hyperlink"/>
          <w:rFonts w:asciiTheme="majorBidi" w:hAnsiTheme="majorBidi" w:cstheme="majorBidi"/>
          <w:color w:val="auto"/>
          <w:sz w:val="24"/>
          <w:szCs w:val="24"/>
          <w:u w:val="none"/>
        </w:rPr>
        <w:t xml:space="preserve"> is defined and better eva</w:t>
      </w:r>
      <w:r w:rsidR="00144710" w:rsidRPr="00406369">
        <w:rPr>
          <w:rStyle w:val="Hyperlink"/>
          <w:rFonts w:asciiTheme="majorBidi" w:hAnsiTheme="majorBidi" w:cstheme="majorBidi"/>
          <w:color w:val="auto"/>
          <w:sz w:val="24"/>
          <w:szCs w:val="24"/>
          <w:u w:val="none"/>
        </w:rPr>
        <w:t>lu</w:t>
      </w:r>
      <w:r w:rsidRPr="00406369">
        <w:rPr>
          <w:rStyle w:val="Hyperlink"/>
          <w:rFonts w:asciiTheme="majorBidi" w:hAnsiTheme="majorBidi" w:cstheme="majorBidi"/>
          <w:color w:val="auto"/>
          <w:sz w:val="24"/>
          <w:szCs w:val="24"/>
          <w:u w:val="none"/>
        </w:rPr>
        <w:t xml:space="preserve">ated than the query </w:t>
      </w:r>
      <w:r w:rsidR="00E31036" w:rsidRPr="00406369">
        <w:rPr>
          <w:rStyle w:val="Hyperlink"/>
          <w:rFonts w:asciiTheme="majorBidi" w:hAnsiTheme="majorBidi" w:cstheme="majorBidi"/>
          <w:color w:val="auto"/>
          <w:sz w:val="24"/>
          <w:szCs w:val="24"/>
          <w:u w:val="none"/>
        </w:rPr>
        <w:t>'</w:t>
      </w:r>
      <w:r w:rsidRPr="00406369">
        <w:rPr>
          <w:rStyle w:val="Hyperlink"/>
          <w:rFonts w:asciiTheme="majorBidi" w:hAnsiTheme="majorBidi" w:cstheme="majorBidi"/>
          <w:color w:val="auto"/>
          <w:sz w:val="24"/>
          <w:szCs w:val="24"/>
          <w:u w:val="none"/>
        </w:rPr>
        <w:t>bank</w:t>
      </w:r>
      <w:r w:rsidR="00E31036" w:rsidRPr="00406369">
        <w:rPr>
          <w:rStyle w:val="Hyperlink"/>
          <w:rFonts w:asciiTheme="majorBidi" w:hAnsiTheme="majorBidi" w:cstheme="majorBidi"/>
          <w:color w:val="auto"/>
          <w:sz w:val="24"/>
          <w:szCs w:val="24"/>
          <w:u w:val="none"/>
        </w:rPr>
        <w:t>'</w:t>
      </w:r>
      <w:r w:rsidRPr="00406369">
        <w:rPr>
          <w:rStyle w:val="Hyperlink"/>
          <w:rFonts w:asciiTheme="majorBidi" w:hAnsiTheme="majorBidi" w:cstheme="majorBidi"/>
          <w:color w:val="auto"/>
          <w:sz w:val="24"/>
          <w:szCs w:val="24"/>
          <w:u w:val="none"/>
        </w:rPr>
        <w:t>)</w:t>
      </w:r>
      <w:r w:rsidR="00144710" w:rsidRPr="00406369">
        <w:rPr>
          <w:rStyle w:val="Hyperlink"/>
          <w:rFonts w:asciiTheme="majorBidi" w:hAnsiTheme="majorBidi" w:cstheme="majorBidi"/>
          <w:color w:val="auto"/>
          <w:sz w:val="24"/>
          <w:szCs w:val="24"/>
          <w:u w:val="none"/>
        </w:rPr>
        <w:t>.</w:t>
      </w:r>
      <w:r w:rsidRPr="00406369">
        <w:rPr>
          <w:rFonts w:asciiTheme="majorBidi" w:hAnsiTheme="majorBidi" w:cstheme="majorBidi"/>
          <w:sz w:val="24"/>
          <w:szCs w:val="24"/>
        </w:rPr>
        <w:t xml:space="preserve"> </w:t>
      </w:r>
    </w:p>
    <w:p w:rsidR="003B2D46" w:rsidRPr="00406369" w:rsidRDefault="003B2D46" w:rsidP="00F560E3">
      <w:pPr>
        <w:pStyle w:val="FootnoteText"/>
        <w:bidi w:val="0"/>
        <w:jc w:val="both"/>
        <w:rPr>
          <w:rFonts w:asciiTheme="majorBidi" w:hAnsiTheme="majorBidi" w:cstheme="majorBidi"/>
          <w:sz w:val="24"/>
          <w:szCs w:val="24"/>
        </w:rPr>
      </w:pPr>
    </w:p>
    <w:p w:rsidR="004013B7" w:rsidRPr="00406369" w:rsidRDefault="00C1336E" w:rsidP="00F560E3">
      <w:pPr>
        <w:bidi w:val="0"/>
        <w:jc w:val="both"/>
        <w:rPr>
          <w:rFonts w:asciiTheme="majorBidi" w:hAnsiTheme="majorBidi" w:cstheme="majorBidi"/>
        </w:rPr>
      </w:pPr>
      <w:r w:rsidRPr="00406369">
        <w:rPr>
          <w:rFonts w:asciiTheme="majorBidi" w:hAnsiTheme="majorBidi" w:cstheme="majorBidi"/>
        </w:rPr>
        <w:t>The more popular a query</w:t>
      </w:r>
      <w:r w:rsidR="007D1E0F" w:rsidRPr="00406369">
        <w:rPr>
          <w:rFonts w:asciiTheme="majorBidi" w:hAnsiTheme="majorBidi" w:cstheme="majorBidi"/>
        </w:rPr>
        <w:t xml:space="preserve"> is</w:t>
      </w:r>
      <w:r w:rsidRPr="00406369">
        <w:rPr>
          <w:rFonts w:asciiTheme="majorBidi" w:hAnsiTheme="majorBidi" w:cstheme="majorBidi"/>
        </w:rPr>
        <w:t xml:space="preserve">, the more it tends to be </w:t>
      </w:r>
      <w:r w:rsidR="003275AE" w:rsidRPr="00406369">
        <w:rPr>
          <w:rFonts w:asciiTheme="majorBidi" w:hAnsiTheme="majorBidi" w:cstheme="majorBidi"/>
        </w:rPr>
        <w:t>general</w:t>
      </w:r>
      <w:r w:rsidR="004013B7" w:rsidRPr="00406369">
        <w:rPr>
          <w:rFonts w:asciiTheme="majorBidi" w:hAnsiTheme="majorBidi" w:cstheme="majorBidi"/>
        </w:rPr>
        <w:t xml:space="preserve"> (Wang </w:t>
      </w:r>
      <w:r w:rsidR="00144E24" w:rsidRPr="00144E24">
        <w:rPr>
          <w:rFonts w:asciiTheme="majorBidi" w:hAnsiTheme="majorBidi" w:cstheme="majorBidi"/>
          <w:i/>
          <w:iCs/>
        </w:rPr>
        <w:t>et al</w:t>
      </w:r>
      <w:r w:rsidR="004013B7" w:rsidRPr="00406369">
        <w:rPr>
          <w:rFonts w:asciiTheme="majorBidi" w:hAnsiTheme="majorBidi" w:cstheme="majorBidi"/>
        </w:rPr>
        <w:t>.,</w:t>
      </w:r>
      <w:r w:rsidR="0067517A" w:rsidRPr="00406369">
        <w:rPr>
          <w:rFonts w:asciiTheme="majorBidi" w:hAnsiTheme="majorBidi" w:cstheme="majorBidi"/>
        </w:rPr>
        <w:t xml:space="preserve"> </w:t>
      </w:r>
      <w:r w:rsidR="004013B7" w:rsidRPr="00406369">
        <w:rPr>
          <w:rFonts w:asciiTheme="majorBidi" w:hAnsiTheme="majorBidi" w:cstheme="majorBidi"/>
        </w:rPr>
        <w:t xml:space="preserve">2013). We </w:t>
      </w:r>
      <w:r w:rsidRPr="00406369">
        <w:rPr>
          <w:rFonts w:asciiTheme="majorBidi" w:hAnsiTheme="majorBidi" w:cstheme="majorBidi"/>
        </w:rPr>
        <w:t xml:space="preserve">therefore </w:t>
      </w:r>
      <w:r w:rsidR="004013B7" w:rsidRPr="00406369">
        <w:rPr>
          <w:rFonts w:asciiTheme="majorBidi" w:hAnsiTheme="majorBidi" w:cstheme="majorBidi"/>
        </w:rPr>
        <w:t>chose a collection of popular queries</w:t>
      </w:r>
      <w:r w:rsidRPr="00406369">
        <w:rPr>
          <w:rFonts w:asciiTheme="majorBidi" w:hAnsiTheme="majorBidi" w:cstheme="majorBidi"/>
        </w:rPr>
        <w:t xml:space="preserve">, since they would reflect the problem of </w:t>
      </w:r>
      <w:r w:rsidR="003275AE" w:rsidRPr="00406369">
        <w:rPr>
          <w:rFonts w:asciiTheme="majorBidi" w:hAnsiTheme="majorBidi" w:cstheme="majorBidi"/>
        </w:rPr>
        <w:t>generality</w:t>
      </w:r>
      <w:r w:rsidRPr="00406369">
        <w:rPr>
          <w:rFonts w:asciiTheme="majorBidi" w:hAnsiTheme="majorBidi" w:cstheme="majorBidi"/>
        </w:rPr>
        <w:t xml:space="preserve"> and lack of definition in queries</w:t>
      </w:r>
      <w:r w:rsidR="006E0E5D">
        <w:rPr>
          <w:rFonts w:asciiTheme="majorBidi" w:hAnsiTheme="majorBidi" w:cstheme="majorBidi"/>
        </w:rPr>
        <w:t>,</w:t>
      </w:r>
      <w:r w:rsidRPr="00406369">
        <w:rPr>
          <w:rFonts w:asciiTheme="majorBidi" w:hAnsiTheme="majorBidi" w:cstheme="majorBidi"/>
        </w:rPr>
        <w:t xml:space="preserve"> and because they were the most </w:t>
      </w:r>
      <w:r w:rsidR="006E0E5D">
        <w:rPr>
          <w:rFonts w:asciiTheme="majorBidi" w:hAnsiTheme="majorBidi" w:cstheme="majorBidi"/>
        </w:rPr>
        <w:t>thoroughly</w:t>
      </w:r>
      <w:r w:rsidRPr="00406369">
        <w:rPr>
          <w:rFonts w:asciiTheme="majorBidi" w:hAnsiTheme="majorBidi" w:cstheme="majorBidi"/>
        </w:rPr>
        <w:t xml:space="preserve"> covered on </w:t>
      </w:r>
      <w:r w:rsidR="00435A6E" w:rsidRPr="00406369">
        <w:rPr>
          <w:rFonts w:asciiTheme="majorBidi" w:hAnsiTheme="majorBidi" w:cstheme="majorBidi"/>
        </w:rPr>
        <w:t xml:space="preserve">social bookmarking sites like Delicious. We </w:t>
      </w:r>
      <w:r w:rsidR="00760576">
        <w:rPr>
          <w:rFonts w:asciiTheme="majorBidi" w:hAnsiTheme="majorBidi" w:cstheme="majorBidi"/>
        </w:rPr>
        <w:t xml:space="preserve">then </w:t>
      </w:r>
      <w:r w:rsidR="00435A6E" w:rsidRPr="00406369">
        <w:rPr>
          <w:rFonts w:asciiTheme="majorBidi" w:hAnsiTheme="majorBidi" w:cstheme="majorBidi"/>
        </w:rPr>
        <w:t xml:space="preserve">compared the </w:t>
      </w:r>
      <w:r w:rsidRPr="00406369">
        <w:rPr>
          <w:rFonts w:asciiTheme="majorBidi" w:hAnsiTheme="majorBidi" w:cstheme="majorBidi"/>
        </w:rPr>
        <w:t>sub</w:t>
      </w:r>
      <w:r w:rsidR="007122E2" w:rsidRPr="00406369">
        <w:rPr>
          <w:rFonts w:asciiTheme="majorBidi" w:hAnsiTheme="majorBidi" w:cstheme="majorBidi"/>
        </w:rPr>
        <w:t>-</w:t>
      </w:r>
      <w:r w:rsidRPr="00406369">
        <w:rPr>
          <w:rFonts w:asciiTheme="majorBidi" w:hAnsiTheme="majorBidi" w:cstheme="majorBidi"/>
        </w:rPr>
        <w:t xml:space="preserve">collection of most popular queries to the </w:t>
      </w:r>
      <w:r w:rsidR="007122E2" w:rsidRPr="00406369">
        <w:rPr>
          <w:rFonts w:asciiTheme="majorBidi" w:hAnsiTheme="majorBidi" w:cstheme="majorBidi"/>
        </w:rPr>
        <w:t>named e</w:t>
      </w:r>
      <w:r w:rsidR="00435A6E" w:rsidRPr="00406369">
        <w:rPr>
          <w:rFonts w:asciiTheme="majorBidi" w:hAnsiTheme="majorBidi" w:cstheme="majorBidi"/>
        </w:rPr>
        <w:t>ntity</w:t>
      </w:r>
      <w:r w:rsidRPr="00406369">
        <w:rPr>
          <w:rFonts w:asciiTheme="majorBidi" w:hAnsiTheme="majorBidi" w:cstheme="majorBidi"/>
        </w:rPr>
        <w:t xml:space="preserve"> query collection</w:t>
      </w:r>
      <w:r w:rsidR="00760576">
        <w:rPr>
          <w:rFonts w:asciiTheme="majorBidi" w:hAnsiTheme="majorBidi" w:cstheme="majorBidi"/>
        </w:rPr>
        <w:t>,</w:t>
      </w:r>
      <w:r w:rsidR="00435A6E" w:rsidRPr="00406369">
        <w:rPr>
          <w:rFonts w:asciiTheme="majorBidi" w:hAnsiTheme="majorBidi" w:cstheme="majorBidi"/>
        </w:rPr>
        <w:t xml:space="preserve"> which are rare</w:t>
      </w:r>
      <w:r w:rsidRPr="00406369">
        <w:rPr>
          <w:rFonts w:asciiTheme="majorBidi" w:hAnsiTheme="majorBidi" w:cstheme="majorBidi"/>
        </w:rPr>
        <w:t>r</w:t>
      </w:r>
      <w:r w:rsidR="00435A6E" w:rsidRPr="00406369">
        <w:rPr>
          <w:rFonts w:asciiTheme="majorBidi" w:hAnsiTheme="majorBidi" w:cstheme="majorBidi"/>
        </w:rPr>
        <w:t xml:space="preserve"> and</w:t>
      </w:r>
      <w:r w:rsidRPr="00406369">
        <w:rPr>
          <w:rFonts w:asciiTheme="majorBidi" w:hAnsiTheme="majorBidi" w:cstheme="majorBidi"/>
        </w:rPr>
        <w:t xml:space="preserve"> better</w:t>
      </w:r>
      <w:r w:rsidR="00435A6E" w:rsidRPr="00406369">
        <w:rPr>
          <w:rFonts w:asciiTheme="majorBidi" w:hAnsiTheme="majorBidi" w:cstheme="majorBidi"/>
        </w:rPr>
        <w:t xml:space="preserve"> defined. </w:t>
      </w:r>
      <w:r w:rsidR="004013B7" w:rsidRPr="00406369">
        <w:rPr>
          <w:rFonts w:asciiTheme="majorBidi" w:hAnsiTheme="majorBidi" w:cstheme="majorBidi"/>
        </w:rPr>
        <w:t xml:space="preserve"> </w:t>
      </w:r>
    </w:p>
    <w:p w:rsidR="00945C47" w:rsidRPr="00406369" w:rsidRDefault="00945C47" w:rsidP="00F560E3">
      <w:pPr>
        <w:jc w:val="both"/>
        <w:rPr>
          <w:rFonts w:asciiTheme="majorBidi" w:hAnsiTheme="majorBidi" w:cstheme="majorBidi"/>
          <w:rtl/>
        </w:rPr>
      </w:pPr>
    </w:p>
    <w:p w:rsidR="00435A6E" w:rsidRPr="00406369" w:rsidRDefault="0067517A" w:rsidP="00CE25CE">
      <w:pPr>
        <w:bidi w:val="0"/>
        <w:jc w:val="both"/>
        <w:rPr>
          <w:rFonts w:asciiTheme="majorBidi" w:hAnsiTheme="majorBidi" w:cstheme="majorBidi"/>
        </w:rPr>
      </w:pPr>
      <w:r w:rsidRPr="00406369">
        <w:rPr>
          <w:rFonts w:asciiTheme="majorBidi" w:hAnsiTheme="majorBidi" w:cstheme="majorBidi"/>
        </w:rPr>
        <w:t>W</w:t>
      </w:r>
      <w:r w:rsidR="00435A6E" w:rsidRPr="00406369">
        <w:rPr>
          <w:rFonts w:asciiTheme="majorBidi" w:hAnsiTheme="majorBidi" w:cstheme="majorBidi"/>
        </w:rPr>
        <w:t>e chose 100 of the first</w:t>
      </w:r>
      <w:r w:rsidR="00817552" w:rsidRPr="00406369">
        <w:rPr>
          <w:rFonts w:asciiTheme="majorBidi" w:hAnsiTheme="majorBidi" w:cstheme="majorBidi"/>
        </w:rPr>
        <w:t xml:space="preserve"> Google</w:t>
      </w:r>
      <w:r w:rsidR="00435A6E" w:rsidRPr="00406369">
        <w:rPr>
          <w:rFonts w:asciiTheme="majorBidi" w:hAnsiTheme="majorBidi" w:cstheme="majorBidi"/>
        </w:rPr>
        <w:t xml:space="preserve"> results for each </w:t>
      </w:r>
      <w:r w:rsidR="00817552" w:rsidRPr="00406369">
        <w:rPr>
          <w:rFonts w:asciiTheme="majorBidi" w:hAnsiTheme="majorBidi" w:cstheme="majorBidi"/>
        </w:rPr>
        <w:t>of the above-chosen</w:t>
      </w:r>
      <w:r w:rsidR="00435A6E" w:rsidRPr="00406369">
        <w:rPr>
          <w:rFonts w:asciiTheme="majorBidi" w:hAnsiTheme="majorBidi" w:cstheme="majorBidi"/>
        </w:rPr>
        <w:t xml:space="preserve"> </w:t>
      </w:r>
      <w:r w:rsidR="00FD7DF2" w:rsidRPr="00406369">
        <w:rPr>
          <w:rFonts w:asciiTheme="majorBidi" w:hAnsiTheme="majorBidi" w:cstheme="majorBidi"/>
        </w:rPr>
        <w:t xml:space="preserve">33 </w:t>
      </w:r>
      <w:r w:rsidR="00435A6E" w:rsidRPr="00406369">
        <w:rPr>
          <w:rFonts w:asciiTheme="majorBidi" w:hAnsiTheme="majorBidi" w:cstheme="majorBidi"/>
        </w:rPr>
        <w:t>queries</w:t>
      </w:r>
      <w:r w:rsidRPr="00406369">
        <w:rPr>
          <w:rFonts w:asciiTheme="majorBidi" w:hAnsiTheme="majorBidi" w:cstheme="majorBidi"/>
        </w:rPr>
        <w:t xml:space="preserve"> to serve as the result collection of our experiment</w:t>
      </w:r>
      <w:r w:rsidR="00435A6E" w:rsidRPr="00406369">
        <w:rPr>
          <w:rFonts w:asciiTheme="majorBidi" w:hAnsiTheme="majorBidi" w:cstheme="majorBidi"/>
        </w:rPr>
        <w:t xml:space="preserve">. This corpus of </w:t>
      </w:r>
      <w:r w:rsidR="00FD7DF2" w:rsidRPr="00406369">
        <w:rPr>
          <w:rFonts w:asciiTheme="majorBidi" w:hAnsiTheme="majorBidi" w:cstheme="majorBidi"/>
        </w:rPr>
        <w:t>33</w:t>
      </w:r>
      <w:r w:rsidR="00435A6E" w:rsidRPr="00406369">
        <w:rPr>
          <w:rFonts w:asciiTheme="majorBidi" w:hAnsiTheme="majorBidi" w:cstheme="majorBidi"/>
        </w:rPr>
        <w:t xml:space="preserve">00 online documents </w:t>
      </w:r>
      <w:r w:rsidR="0098414D" w:rsidRPr="00406369">
        <w:rPr>
          <w:rFonts w:asciiTheme="majorBidi" w:hAnsiTheme="majorBidi" w:cstheme="majorBidi"/>
        </w:rPr>
        <w:t>was</w:t>
      </w:r>
      <w:r w:rsidR="00435A6E" w:rsidRPr="00406369">
        <w:rPr>
          <w:rFonts w:asciiTheme="majorBidi" w:hAnsiTheme="majorBidi" w:cstheme="majorBidi"/>
        </w:rPr>
        <w:t xml:space="preserve"> then </w:t>
      </w:r>
      <w:r w:rsidR="0098414D" w:rsidRPr="00406369">
        <w:rPr>
          <w:rFonts w:asciiTheme="majorBidi" w:hAnsiTheme="majorBidi" w:cstheme="majorBidi"/>
        </w:rPr>
        <w:t xml:space="preserve">judged for </w:t>
      </w:r>
      <w:r w:rsidR="003275AE" w:rsidRPr="00406369">
        <w:rPr>
          <w:rFonts w:asciiTheme="majorBidi" w:hAnsiTheme="majorBidi" w:cstheme="majorBidi"/>
        </w:rPr>
        <w:t>relevance</w:t>
      </w:r>
      <w:r w:rsidR="00435A6E" w:rsidRPr="00406369">
        <w:rPr>
          <w:rFonts w:asciiTheme="majorBidi" w:hAnsiTheme="majorBidi" w:cstheme="majorBidi"/>
        </w:rPr>
        <w:t xml:space="preserve"> according to the </w:t>
      </w:r>
      <w:r w:rsidR="0098414D" w:rsidRPr="00406369">
        <w:rPr>
          <w:rFonts w:asciiTheme="majorBidi" w:hAnsiTheme="majorBidi" w:cstheme="majorBidi"/>
        </w:rPr>
        <w:t>accepted specifications of the</w:t>
      </w:r>
      <w:r w:rsidR="00A148CA" w:rsidRPr="00406369">
        <w:rPr>
          <w:rFonts w:asciiTheme="majorBidi" w:hAnsiTheme="majorBidi" w:cstheme="majorBidi"/>
        </w:rPr>
        <w:t xml:space="preserve"> Text Retrieval Conference</w:t>
      </w:r>
      <w:r w:rsidR="0098414D" w:rsidRPr="00406369">
        <w:rPr>
          <w:rFonts w:asciiTheme="majorBidi" w:hAnsiTheme="majorBidi" w:cstheme="majorBidi"/>
        </w:rPr>
        <w:t xml:space="preserve"> </w:t>
      </w:r>
      <w:r w:rsidR="00A148CA" w:rsidRPr="00406369">
        <w:rPr>
          <w:rFonts w:asciiTheme="majorBidi" w:hAnsiTheme="majorBidi" w:cstheme="majorBidi"/>
        </w:rPr>
        <w:t>(</w:t>
      </w:r>
      <w:r w:rsidR="00435A6E" w:rsidRPr="00406369">
        <w:rPr>
          <w:rFonts w:asciiTheme="majorBidi" w:hAnsiTheme="majorBidi" w:cstheme="majorBidi"/>
        </w:rPr>
        <w:t>TREC</w:t>
      </w:r>
      <w:r w:rsidR="00A148CA" w:rsidRPr="00406369">
        <w:rPr>
          <w:rFonts w:asciiTheme="majorBidi" w:hAnsiTheme="majorBidi" w:cstheme="majorBidi"/>
        </w:rPr>
        <w:t>)</w:t>
      </w:r>
      <w:r w:rsidR="00435A6E" w:rsidRPr="00406369">
        <w:rPr>
          <w:rFonts w:asciiTheme="majorBidi" w:hAnsiTheme="majorBidi" w:cstheme="majorBidi"/>
        </w:rPr>
        <w:t xml:space="preserve"> </w:t>
      </w:r>
      <w:r w:rsidR="0098414D" w:rsidRPr="00406369">
        <w:rPr>
          <w:rFonts w:asciiTheme="majorBidi" w:hAnsiTheme="majorBidi" w:cstheme="majorBidi"/>
        </w:rPr>
        <w:t>(</w:t>
      </w:r>
      <w:hyperlink r:id="rId9" w:history="1">
        <w:r w:rsidR="00435A6E" w:rsidRPr="00406369">
          <w:rPr>
            <w:rStyle w:val="Hyperlink"/>
            <w:rFonts w:asciiTheme="majorBidi" w:hAnsiTheme="majorBidi" w:cstheme="majorBidi"/>
          </w:rPr>
          <w:t>http://trec.nist.gov/data/reljudge_eng.html</w:t>
        </w:r>
      </w:hyperlink>
      <w:r w:rsidR="0098414D" w:rsidRPr="00406369">
        <w:rPr>
          <w:rStyle w:val="Hyperlink"/>
          <w:rFonts w:asciiTheme="majorBidi" w:hAnsiTheme="majorBidi" w:cstheme="majorBidi"/>
        </w:rPr>
        <w:t>)</w:t>
      </w:r>
      <w:r w:rsidR="00435A6E" w:rsidRPr="00406369">
        <w:rPr>
          <w:rFonts w:asciiTheme="majorBidi" w:hAnsiTheme="majorBidi" w:cstheme="majorBidi"/>
        </w:rPr>
        <w:t xml:space="preserve"> </w:t>
      </w:r>
      <w:r w:rsidR="0098414D" w:rsidRPr="00406369">
        <w:rPr>
          <w:rFonts w:asciiTheme="majorBidi" w:hAnsiTheme="majorBidi" w:cstheme="majorBidi"/>
        </w:rPr>
        <w:t>b</w:t>
      </w:r>
      <w:r w:rsidR="00435A6E" w:rsidRPr="00406369">
        <w:rPr>
          <w:rFonts w:asciiTheme="majorBidi" w:hAnsiTheme="majorBidi" w:cstheme="majorBidi"/>
        </w:rPr>
        <w:t xml:space="preserve">y </w:t>
      </w:r>
      <w:r w:rsidR="00D7046A">
        <w:rPr>
          <w:rFonts w:asciiTheme="majorBidi" w:hAnsiTheme="majorBidi" w:cstheme="majorBidi"/>
        </w:rPr>
        <w:t>three</w:t>
      </w:r>
      <w:r w:rsidR="00435A6E" w:rsidRPr="00406369">
        <w:rPr>
          <w:rFonts w:asciiTheme="majorBidi" w:hAnsiTheme="majorBidi" w:cstheme="majorBidi"/>
        </w:rPr>
        <w:t xml:space="preserve"> </w:t>
      </w:r>
      <w:r w:rsidR="00FD7DF2" w:rsidRPr="00406369">
        <w:rPr>
          <w:rFonts w:asciiTheme="majorBidi" w:hAnsiTheme="majorBidi" w:cstheme="majorBidi"/>
        </w:rPr>
        <w:t>independent</w:t>
      </w:r>
      <w:r w:rsidR="00435A6E" w:rsidRPr="00406369">
        <w:rPr>
          <w:rFonts w:asciiTheme="majorBidi" w:hAnsiTheme="majorBidi" w:cstheme="majorBidi"/>
        </w:rPr>
        <w:t xml:space="preserve"> </w:t>
      </w:r>
      <w:r w:rsidR="003275AE" w:rsidRPr="00406369">
        <w:rPr>
          <w:rFonts w:asciiTheme="majorBidi" w:hAnsiTheme="majorBidi" w:cstheme="majorBidi"/>
        </w:rPr>
        <w:t>human</w:t>
      </w:r>
      <w:r w:rsidR="00435A6E" w:rsidRPr="00406369">
        <w:rPr>
          <w:rFonts w:asciiTheme="majorBidi" w:hAnsiTheme="majorBidi" w:cstheme="majorBidi"/>
        </w:rPr>
        <w:t xml:space="preserve"> </w:t>
      </w:r>
      <w:r w:rsidR="00B21963" w:rsidRPr="00406369">
        <w:rPr>
          <w:rFonts w:asciiTheme="majorBidi" w:hAnsiTheme="majorBidi" w:cstheme="majorBidi"/>
        </w:rPr>
        <w:t>annotators</w:t>
      </w:r>
      <w:r w:rsidR="00435A6E" w:rsidRPr="00406369">
        <w:rPr>
          <w:rFonts w:asciiTheme="majorBidi" w:hAnsiTheme="majorBidi" w:cstheme="majorBidi"/>
        </w:rPr>
        <w:t xml:space="preserve">. </w:t>
      </w:r>
      <w:r w:rsidR="00A711CD" w:rsidRPr="00406369">
        <w:rPr>
          <w:rFonts w:asciiTheme="majorBidi" w:hAnsiTheme="majorBidi" w:cstheme="majorBidi"/>
        </w:rPr>
        <w:t xml:space="preserve">The annotators were guided as follows: </w:t>
      </w:r>
      <w:r w:rsidR="00A711CD" w:rsidRPr="000B5E1B">
        <w:rPr>
          <w:rFonts w:asciiTheme="majorBidi" w:hAnsiTheme="majorBidi" w:cstheme="majorBidi"/>
          <w:i/>
          <w:color w:val="000000"/>
          <w:shd w:val="clear" w:color="auto" w:fill="FFFFFF"/>
        </w:rPr>
        <w:t>If you were writing a report on the subject of the topic and would use the information contained in the document in the report, then the document is relevant</w:t>
      </w:r>
      <w:r w:rsidR="00A711CD" w:rsidRPr="00406369">
        <w:rPr>
          <w:rFonts w:asciiTheme="majorBidi" w:hAnsiTheme="majorBidi" w:cstheme="majorBidi"/>
          <w:color w:val="000000"/>
          <w:shd w:val="clear" w:color="auto" w:fill="FFFFFF"/>
        </w:rPr>
        <w:t xml:space="preserve">. Only binary judgments (relevant or not relevant) were made, and a document was judged relevant if any piece of it was relevant (regardless of how small the piece </w:t>
      </w:r>
      <w:r w:rsidR="00A2482F">
        <w:rPr>
          <w:rFonts w:asciiTheme="majorBidi" w:hAnsiTheme="majorBidi" w:cstheme="majorBidi"/>
          <w:color w:val="000000"/>
          <w:shd w:val="clear" w:color="auto" w:fill="FFFFFF"/>
        </w:rPr>
        <w:t>may have been</w:t>
      </w:r>
      <w:r w:rsidR="00A711CD" w:rsidRPr="00406369">
        <w:rPr>
          <w:rFonts w:asciiTheme="majorBidi" w:hAnsiTheme="majorBidi" w:cstheme="majorBidi"/>
          <w:color w:val="000000"/>
          <w:shd w:val="clear" w:color="auto" w:fill="FFFFFF"/>
        </w:rPr>
        <w:t xml:space="preserve"> in relation to the rest of the document).</w:t>
      </w:r>
      <w:r w:rsidR="00A711CD" w:rsidRPr="00406369">
        <w:rPr>
          <w:rFonts w:asciiTheme="majorBidi" w:hAnsiTheme="majorBidi" w:cstheme="majorBidi"/>
        </w:rPr>
        <w:t xml:space="preserve"> </w:t>
      </w:r>
      <w:r w:rsidR="00435A6E" w:rsidRPr="00406369">
        <w:rPr>
          <w:rFonts w:asciiTheme="majorBidi" w:hAnsiTheme="majorBidi" w:cstheme="majorBidi"/>
        </w:rPr>
        <w:t xml:space="preserve">The final </w:t>
      </w:r>
      <w:r w:rsidR="007122E2" w:rsidRPr="00406369">
        <w:rPr>
          <w:rFonts w:asciiTheme="majorBidi" w:hAnsiTheme="majorBidi" w:cstheme="majorBidi"/>
        </w:rPr>
        <w:t>judgment</w:t>
      </w:r>
      <w:r w:rsidR="00435A6E" w:rsidRPr="00406369">
        <w:rPr>
          <w:rFonts w:asciiTheme="majorBidi" w:hAnsiTheme="majorBidi" w:cstheme="majorBidi"/>
        </w:rPr>
        <w:t xml:space="preserve"> was designated according to the majority</w:t>
      </w:r>
      <w:r w:rsidR="00C5671A" w:rsidRPr="00406369">
        <w:rPr>
          <w:rFonts w:asciiTheme="majorBidi" w:hAnsiTheme="majorBidi" w:cstheme="majorBidi"/>
        </w:rPr>
        <w:t xml:space="preserve"> vote</w:t>
      </w:r>
      <w:r w:rsidR="00435A6E" w:rsidRPr="00406369">
        <w:rPr>
          <w:rFonts w:asciiTheme="majorBidi" w:hAnsiTheme="majorBidi" w:cstheme="majorBidi"/>
        </w:rPr>
        <w:t>.</w:t>
      </w:r>
      <w:r w:rsidR="003275AE" w:rsidRPr="00406369">
        <w:rPr>
          <w:rFonts w:asciiTheme="majorBidi" w:hAnsiTheme="majorBidi" w:cstheme="majorBidi"/>
        </w:rPr>
        <w:t xml:space="preserve"> </w:t>
      </w:r>
      <w:r w:rsidR="00B21963" w:rsidRPr="00406369">
        <w:rPr>
          <w:rFonts w:asciiTheme="majorBidi" w:hAnsiTheme="majorBidi" w:cstheme="majorBidi"/>
        </w:rPr>
        <w:t>The Kappa values for inter-annotator</w:t>
      </w:r>
      <w:r w:rsidR="00B21963" w:rsidRPr="00406369">
        <w:rPr>
          <w:rFonts w:asciiTheme="majorBidi" w:hAnsiTheme="majorBidi" w:cstheme="majorBidi"/>
          <w:i/>
          <w:iCs/>
        </w:rPr>
        <w:t xml:space="preserve"> </w:t>
      </w:r>
      <w:r w:rsidR="00B21963" w:rsidRPr="00406369">
        <w:rPr>
          <w:rFonts w:asciiTheme="majorBidi" w:hAnsiTheme="majorBidi" w:cstheme="majorBidi"/>
        </w:rPr>
        <w:t xml:space="preserve">agreement were good (ranging between 0.69 and 0.81 for </w:t>
      </w:r>
      <w:r w:rsidR="0024152E" w:rsidRPr="00406369">
        <w:rPr>
          <w:rFonts w:asciiTheme="majorBidi" w:hAnsiTheme="majorBidi" w:cstheme="majorBidi"/>
        </w:rPr>
        <w:t>different</w:t>
      </w:r>
      <w:r w:rsidR="00D07DFA" w:rsidRPr="00406369">
        <w:rPr>
          <w:rFonts w:asciiTheme="majorBidi" w:hAnsiTheme="majorBidi" w:cstheme="majorBidi"/>
        </w:rPr>
        <w:t xml:space="preserve"> pairs of</w:t>
      </w:r>
      <w:r w:rsidR="00B21963" w:rsidRPr="00406369">
        <w:rPr>
          <w:rFonts w:asciiTheme="majorBidi" w:hAnsiTheme="majorBidi" w:cstheme="majorBidi"/>
        </w:rPr>
        <w:t xml:space="preserve"> annotators)</w:t>
      </w:r>
      <w:r w:rsidR="003275AE" w:rsidRPr="00406369">
        <w:rPr>
          <w:rFonts w:asciiTheme="majorBidi" w:hAnsiTheme="majorBidi" w:cstheme="majorBidi"/>
        </w:rPr>
        <w:t>.</w:t>
      </w:r>
      <w:r w:rsidR="00435A6E" w:rsidRPr="00406369">
        <w:rPr>
          <w:rFonts w:asciiTheme="majorBidi" w:hAnsiTheme="majorBidi" w:cstheme="majorBidi"/>
        </w:rPr>
        <w:t xml:space="preserve"> </w:t>
      </w:r>
    </w:p>
    <w:p w:rsidR="00707A5E" w:rsidRPr="00406369" w:rsidRDefault="00707A5E" w:rsidP="00F560E3">
      <w:pPr>
        <w:bidi w:val="0"/>
        <w:jc w:val="both"/>
        <w:rPr>
          <w:rFonts w:asciiTheme="majorBidi" w:hAnsiTheme="majorBidi" w:cstheme="majorBidi"/>
        </w:rPr>
      </w:pPr>
    </w:p>
    <w:p w:rsidR="0085516E" w:rsidRPr="00406369" w:rsidRDefault="00751048" w:rsidP="00F560E3">
      <w:pPr>
        <w:jc w:val="center"/>
        <w:rPr>
          <w:rFonts w:asciiTheme="majorBidi" w:hAnsiTheme="majorBidi" w:cstheme="majorBidi"/>
          <w:noProof/>
          <w:rtl/>
        </w:rPr>
      </w:pPr>
      <w:r w:rsidRPr="00406369">
        <w:rPr>
          <w:rFonts w:asciiTheme="majorBidi" w:hAnsiTheme="majorBidi" w:cstheme="majorBidi"/>
          <w:noProof/>
          <w:lang w:bidi="ar-SA"/>
        </w:rPr>
        <w:drawing>
          <wp:inline distT="0" distB="0" distL="0" distR="0">
            <wp:extent cx="5267325" cy="22764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2276475"/>
                    </a:xfrm>
                    <a:prstGeom prst="rect">
                      <a:avLst/>
                    </a:prstGeom>
                    <a:noFill/>
                    <a:ln>
                      <a:solidFill>
                        <a:schemeClr val="accent1"/>
                      </a:solidFill>
                    </a:ln>
                  </pic:spPr>
                </pic:pic>
              </a:graphicData>
            </a:graphic>
          </wp:inline>
        </w:drawing>
      </w:r>
    </w:p>
    <w:p w:rsidR="006770E9" w:rsidRDefault="00871E9F" w:rsidP="00871E9F">
      <w:pPr>
        <w:bidi w:val="0"/>
        <w:jc w:val="both"/>
        <w:rPr>
          <w:rFonts w:asciiTheme="majorBidi" w:hAnsiTheme="majorBidi" w:cstheme="majorBidi"/>
          <w:b/>
          <w:bCs/>
        </w:rPr>
      </w:pPr>
      <w:r w:rsidRPr="00871E9F">
        <w:rPr>
          <w:rFonts w:asciiTheme="majorBidi" w:hAnsiTheme="majorBidi" w:cstheme="majorBidi"/>
          <w:b/>
          <w:bCs/>
        </w:rPr>
        <w:t xml:space="preserve">Figure 1: A sample page from Delicious presenting user information and tags for </w:t>
      </w:r>
      <w:proofErr w:type="spellStart"/>
      <w:r w:rsidRPr="00871E9F">
        <w:rPr>
          <w:rFonts w:asciiTheme="majorBidi" w:hAnsiTheme="majorBidi" w:cstheme="majorBidi"/>
          <w:b/>
          <w:bCs/>
        </w:rPr>
        <w:t>Youtube</w:t>
      </w:r>
      <w:proofErr w:type="spellEnd"/>
      <w:r w:rsidRPr="00871E9F">
        <w:rPr>
          <w:rFonts w:asciiTheme="majorBidi" w:hAnsiTheme="majorBidi" w:cstheme="majorBidi"/>
          <w:b/>
          <w:bCs/>
        </w:rPr>
        <w:t xml:space="preserve">. </w:t>
      </w:r>
    </w:p>
    <w:p w:rsidR="006770E9" w:rsidRDefault="006770E9" w:rsidP="006770E9">
      <w:pPr>
        <w:bidi w:val="0"/>
        <w:jc w:val="both"/>
        <w:rPr>
          <w:rFonts w:asciiTheme="majorBidi" w:hAnsiTheme="majorBidi" w:cstheme="majorBidi"/>
          <w:b/>
          <w:bCs/>
        </w:rPr>
      </w:pPr>
    </w:p>
    <w:p w:rsidR="00871E9F" w:rsidRPr="000B5E1B" w:rsidRDefault="005957F9" w:rsidP="006770E9">
      <w:pPr>
        <w:bidi w:val="0"/>
        <w:jc w:val="both"/>
        <w:rPr>
          <w:rFonts w:asciiTheme="majorBidi" w:hAnsiTheme="majorBidi" w:cstheme="majorBidi"/>
          <w:bCs/>
        </w:rPr>
      </w:pPr>
      <w:r>
        <w:rPr>
          <w:rFonts w:asciiTheme="majorBidi" w:hAnsiTheme="majorBidi" w:cstheme="majorBidi"/>
          <w:bCs/>
        </w:rPr>
        <w:t>A sample page of user tags is presented in Figure 1. Here t</w:t>
      </w:r>
      <w:r w:rsidR="00871E9F" w:rsidRPr="000B5E1B">
        <w:rPr>
          <w:rFonts w:asciiTheme="majorBidi" w:hAnsiTheme="majorBidi" w:cstheme="majorBidi"/>
          <w:bCs/>
        </w:rPr>
        <w:t xml:space="preserve">he URL </w:t>
      </w:r>
      <w:r w:rsidR="00DE7797">
        <w:rPr>
          <w:rFonts w:asciiTheme="majorBidi" w:hAnsiTheme="majorBidi" w:cstheme="majorBidi"/>
          <w:bCs/>
        </w:rPr>
        <w:t>http://</w:t>
      </w:r>
      <w:hyperlink r:id="rId11" w:history="1">
        <w:r w:rsidR="00871E9F" w:rsidRPr="000B5E1B">
          <w:rPr>
            <w:rStyle w:val="Hyperlink"/>
            <w:rFonts w:asciiTheme="majorBidi" w:hAnsiTheme="majorBidi" w:cstheme="majorBidi"/>
            <w:bCs/>
          </w:rPr>
          <w:t>www.youtube.com</w:t>
        </w:r>
      </w:hyperlink>
      <w:r w:rsidR="00871E9F" w:rsidRPr="000B5E1B">
        <w:rPr>
          <w:rFonts w:asciiTheme="majorBidi" w:hAnsiTheme="majorBidi" w:cstheme="majorBidi"/>
          <w:bCs/>
        </w:rPr>
        <w:t xml:space="preserve"> is displayed. The number of users who uploaded the address to Delicious is circled in red at the top right of the screen. The tag cloud reflecting the popular tags attributed to the URL is circled in red at the center right of the screen. A tag cloud is a visual presentation of textual information that usually contains keywords/tags. The significance of each tag is expressed in the size of its font. The Delicious tag cloud consists of four different</w:t>
      </w:r>
      <w:r w:rsidR="009D35FF">
        <w:rPr>
          <w:rFonts w:asciiTheme="majorBidi" w:hAnsiTheme="majorBidi" w:cstheme="majorBidi"/>
          <w:bCs/>
        </w:rPr>
        <w:t>ly</w:t>
      </w:r>
      <w:r w:rsidR="00871E9F" w:rsidRPr="000B5E1B">
        <w:rPr>
          <w:rFonts w:asciiTheme="majorBidi" w:hAnsiTheme="majorBidi" w:cstheme="majorBidi"/>
          <w:bCs/>
        </w:rPr>
        <w:t xml:space="preserve"> sized fonts. </w:t>
      </w:r>
    </w:p>
    <w:p w:rsidR="0067517A" w:rsidRPr="00871E9F" w:rsidRDefault="0067517A" w:rsidP="00F560E3">
      <w:pPr>
        <w:jc w:val="both"/>
        <w:rPr>
          <w:rFonts w:asciiTheme="majorBidi" w:hAnsiTheme="majorBidi" w:cstheme="majorBidi"/>
          <w:rtl/>
        </w:rPr>
      </w:pPr>
    </w:p>
    <w:p w:rsidR="009B3F91" w:rsidRPr="00406369" w:rsidRDefault="009B3F91" w:rsidP="00F560E3">
      <w:pPr>
        <w:jc w:val="both"/>
        <w:rPr>
          <w:rFonts w:asciiTheme="majorBidi" w:hAnsiTheme="majorBidi" w:cstheme="majorBidi"/>
          <w:rtl/>
        </w:rPr>
      </w:pPr>
    </w:p>
    <w:p w:rsidR="00C86E00" w:rsidRPr="00406369" w:rsidRDefault="00C86E00" w:rsidP="00F560E3">
      <w:pPr>
        <w:bidi w:val="0"/>
        <w:jc w:val="both"/>
        <w:rPr>
          <w:rFonts w:asciiTheme="majorBidi" w:hAnsiTheme="majorBidi" w:cstheme="majorBidi"/>
          <w:b/>
          <w:bCs/>
        </w:rPr>
      </w:pPr>
      <w:r w:rsidRPr="00406369">
        <w:rPr>
          <w:rFonts w:asciiTheme="majorBidi" w:hAnsiTheme="majorBidi" w:cstheme="majorBidi"/>
          <w:b/>
          <w:bCs/>
        </w:rPr>
        <w:t xml:space="preserve">Query </w:t>
      </w:r>
      <w:r w:rsidR="00D1631D" w:rsidRPr="00406369">
        <w:rPr>
          <w:rFonts w:asciiTheme="majorBidi" w:hAnsiTheme="majorBidi" w:cstheme="majorBidi"/>
          <w:b/>
          <w:bCs/>
        </w:rPr>
        <w:t>s</w:t>
      </w:r>
      <w:r w:rsidRPr="00406369">
        <w:rPr>
          <w:rFonts w:asciiTheme="majorBidi" w:hAnsiTheme="majorBidi" w:cstheme="majorBidi"/>
          <w:b/>
          <w:bCs/>
        </w:rPr>
        <w:t xml:space="preserve">ubtopic </w:t>
      </w:r>
      <w:r w:rsidR="00D1631D" w:rsidRPr="00406369">
        <w:rPr>
          <w:rFonts w:asciiTheme="majorBidi" w:hAnsiTheme="majorBidi" w:cstheme="majorBidi"/>
          <w:b/>
          <w:bCs/>
        </w:rPr>
        <w:t>s</w:t>
      </w:r>
      <w:r w:rsidRPr="00406369">
        <w:rPr>
          <w:rFonts w:asciiTheme="majorBidi" w:hAnsiTheme="majorBidi" w:cstheme="majorBidi"/>
          <w:b/>
          <w:bCs/>
        </w:rPr>
        <w:t xml:space="preserve">election: </w:t>
      </w:r>
      <w:r w:rsidR="00D1631D" w:rsidRPr="00406369">
        <w:rPr>
          <w:rFonts w:asciiTheme="majorBidi" w:hAnsiTheme="majorBidi" w:cstheme="majorBidi"/>
          <w:b/>
          <w:bCs/>
        </w:rPr>
        <w:t>m</w:t>
      </w:r>
      <w:r w:rsidRPr="00406369">
        <w:rPr>
          <w:rFonts w:asciiTheme="majorBidi" w:hAnsiTheme="majorBidi" w:cstheme="majorBidi"/>
          <w:b/>
          <w:bCs/>
        </w:rPr>
        <w:t>ethod</w:t>
      </w:r>
      <w:r w:rsidR="0067517A" w:rsidRPr="00406369">
        <w:rPr>
          <w:rFonts w:asciiTheme="majorBidi" w:hAnsiTheme="majorBidi" w:cstheme="majorBidi"/>
          <w:b/>
          <w:bCs/>
        </w:rPr>
        <w:t>s</w:t>
      </w:r>
      <w:r w:rsidRPr="00406369">
        <w:rPr>
          <w:rFonts w:asciiTheme="majorBidi" w:hAnsiTheme="majorBidi" w:cstheme="majorBidi"/>
          <w:b/>
          <w:bCs/>
        </w:rPr>
        <w:t xml:space="preserve"> </w:t>
      </w:r>
      <w:r w:rsidR="0067517A" w:rsidRPr="00406369">
        <w:rPr>
          <w:rFonts w:asciiTheme="majorBidi" w:hAnsiTheme="majorBidi" w:cstheme="majorBidi"/>
          <w:b/>
          <w:bCs/>
        </w:rPr>
        <w:t>for</w:t>
      </w:r>
      <w:r w:rsidRPr="00406369">
        <w:rPr>
          <w:rFonts w:asciiTheme="majorBidi" w:hAnsiTheme="majorBidi" w:cstheme="majorBidi"/>
          <w:b/>
          <w:bCs/>
        </w:rPr>
        <w:t xml:space="preserve"> </w:t>
      </w:r>
      <w:r w:rsidR="00D1631D" w:rsidRPr="00406369">
        <w:rPr>
          <w:rFonts w:asciiTheme="majorBidi" w:hAnsiTheme="majorBidi" w:cstheme="majorBidi"/>
          <w:b/>
          <w:bCs/>
        </w:rPr>
        <w:t>t</w:t>
      </w:r>
      <w:r w:rsidRPr="00406369">
        <w:rPr>
          <w:rFonts w:asciiTheme="majorBidi" w:hAnsiTheme="majorBidi" w:cstheme="majorBidi"/>
          <w:b/>
          <w:bCs/>
        </w:rPr>
        <w:t>ag</w:t>
      </w:r>
      <w:r w:rsidR="0067517A" w:rsidRPr="00406369">
        <w:rPr>
          <w:rFonts w:asciiTheme="majorBidi" w:hAnsiTheme="majorBidi" w:cstheme="majorBidi"/>
          <w:b/>
          <w:bCs/>
        </w:rPr>
        <w:t xml:space="preserve"> </w:t>
      </w:r>
      <w:r w:rsidR="00D1631D" w:rsidRPr="00406369">
        <w:rPr>
          <w:rFonts w:asciiTheme="majorBidi" w:hAnsiTheme="majorBidi" w:cstheme="majorBidi"/>
          <w:b/>
          <w:bCs/>
        </w:rPr>
        <w:t>w</w:t>
      </w:r>
      <w:r w:rsidR="00502E8D" w:rsidRPr="00406369">
        <w:rPr>
          <w:rFonts w:asciiTheme="majorBidi" w:hAnsiTheme="majorBidi" w:cstheme="majorBidi"/>
          <w:b/>
          <w:bCs/>
        </w:rPr>
        <w:t>eighting</w:t>
      </w:r>
      <w:r w:rsidR="0067517A" w:rsidRPr="00406369">
        <w:rPr>
          <w:rFonts w:asciiTheme="majorBidi" w:hAnsiTheme="majorBidi" w:cstheme="majorBidi"/>
          <w:b/>
          <w:bCs/>
        </w:rPr>
        <w:t xml:space="preserve">, </w:t>
      </w:r>
      <w:r w:rsidR="005E07E4" w:rsidRPr="00406369">
        <w:rPr>
          <w:rFonts w:asciiTheme="majorBidi" w:hAnsiTheme="majorBidi" w:cstheme="majorBidi"/>
          <w:b/>
          <w:bCs/>
        </w:rPr>
        <w:t>r</w:t>
      </w:r>
      <w:r w:rsidR="0067517A" w:rsidRPr="00406369">
        <w:rPr>
          <w:rFonts w:asciiTheme="majorBidi" w:hAnsiTheme="majorBidi" w:cstheme="majorBidi"/>
          <w:b/>
          <w:bCs/>
        </w:rPr>
        <w:t xml:space="preserve">anking and </w:t>
      </w:r>
      <w:r w:rsidR="00D1631D" w:rsidRPr="00406369">
        <w:rPr>
          <w:rFonts w:asciiTheme="majorBidi" w:hAnsiTheme="majorBidi" w:cstheme="majorBidi"/>
          <w:b/>
          <w:bCs/>
        </w:rPr>
        <w:t>f</w:t>
      </w:r>
      <w:r w:rsidR="0067517A" w:rsidRPr="00406369">
        <w:rPr>
          <w:rFonts w:asciiTheme="majorBidi" w:hAnsiTheme="majorBidi" w:cstheme="majorBidi"/>
          <w:b/>
          <w:bCs/>
        </w:rPr>
        <w:t>iltering</w:t>
      </w:r>
    </w:p>
    <w:p w:rsidR="0067517A" w:rsidRPr="00406369" w:rsidRDefault="0067517A" w:rsidP="00F560E3">
      <w:pPr>
        <w:bidi w:val="0"/>
        <w:jc w:val="both"/>
        <w:rPr>
          <w:rFonts w:asciiTheme="majorBidi" w:hAnsiTheme="majorBidi" w:cstheme="majorBidi"/>
          <w:b/>
          <w:bCs/>
        </w:rPr>
      </w:pPr>
    </w:p>
    <w:p w:rsidR="00C86E00" w:rsidRPr="00406369" w:rsidRDefault="00821B53" w:rsidP="003D0600">
      <w:pPr>
        <w:bidi w:val="0"/>
        <w:jc w:val="both"/>
        <w:rPr>
          <w:rFonts w:asciiTheme="majorBidi" w:hAnsiTheme="majorBidi" w:cstheme="majorBidi"/>
        </w:rPr>
      </w:pPr>
      <w:r w:rsidRPr="00406369">
        <w:rPr>
          <w:rFonts w:asciiTheme="majorBidi" w:hAnsiTheme="majorBidi" w:cstheme="majorBidi"/>
        </w:rPr>
        <w:t>For every query (out of 33</w:t>
      </w:r>
      <w:r w:rsidR="00181C47" w:rsidRPr="00406369">
        <w:rPr>
          <w:rFonts w:asciiTheme="majorBidi" w:hAnsiTheme="majorBidi" w:cstheme="majorBidi"/>
        </w:rPr>
        <w:t>) w</w:t>
      </w:r>
      <w:r w:rsidR="0067517A" w:rsidRPr="00406369">
        <w:rPr>
          <w:rFonts w:asciiTheme="majorBidi" w:hAnsiTheme="majorBidi" w:cstheme="majorBidi"/>
        </w:rPr>
        <w:t xml:space="preserve">e collected the list of tags </w:t>
      </w:r>
      <w:r w:rsidR="00C86E00" w:rsidRPr="00406369">
        <w:rPr>
          <w:rFonts w:asciiTheme="majorBidi" w:hAnsiTheme="majorBidi" w:cstheme="majorBidi"/>
        </w:rPr>
        <w:t xml:space="preserve">associated with </w:t>
      </w:r>
      <w:r w:rsidR="00181C47" w:rsidRPr="00406369">
        <w:rPr>
          <w:rFonts w:asciiTheme="majorBidi" w:hAnsiTheme="majorBidi" w:cstheme="majorBidi"/>
        </w:rPr>
        <w:t>each of its top 100</w:t>
      </w:r>
      <w:r w:rsidR="0067517A" w:rsidRPr="00406369">
        <w:rPr>
          <w:rFonts w:asciiTheme="majorBidi" w:hAnsiTheme="majorBidi" w:cstheme="majorBidi"/>
        </w:rPr>
        <w:t xml:space="preserve"> </w:t>
      </w:r>
      <w:r w:rsidR="003D033C" w:rsidRPr="00406369">
        <w:rPr>
          <w:rFonts w:asciiTheme="majorBidi" w:hAnsiTheme="majorBidi" w:cstheme="majorBidi"/>
        </w:rPr>
        <w:t xml:space="preserve">Google </w:t>
      </w:r>
      <w:r w:rsidR="0067517A" w:rsidRPr="00406369">
        <w:rPr>
          <w:rFonts w:asciiTheme="majorBidi" w:hAnsiTheme="majorBidi" w:cstheme="majorBidi"/>
        </w:rPr>
        <w:t>result</w:t>
      </w:r>
      <w:r w:rsidR="00181C47" w:rsidRPr="00406369">
        <w:rPr>
          <w:rFonts w:asciiTheme="majorBidi" w:hAnsiTheme="majorBidi" w:cstheme="majorBidi"/>
        </w:rPr>
        <w:t xml:space="preserve">s that </w:t>
      </w:r>
      <w:r w:rsidR="003D033C" w:rsidRPr="00406369">
        <w:rPr>
          <w:rFonts w:asciiTheme="majorBidi" w:hAnsiTheme="majorBidi" w:cstheme="majorBidi"/>
        </w:rPr>
        <w:t xml:space="preserve">also </w:t>
      </w:r>
      <w:r w:rsidR="00181C47" w:rsidRPr="00406369">
        <w:rPr>
          <w:rFonts w:asciiTheme="majorBidi" w:hAnsiTheme="majorBidi" w:cstheme="majorBidi"/>
        </w:rPr>
        <w:t>appeared</w:t>
      </w:r>
      <w:r w:rsidR="0067517A" w:rsidRPr="00406369">
        <w:rPr>
          <w:rFonts w:asciiTheme="majorBidi" w:hAnsiTheme="majorBidi" w:cstheme="majorBidi"/>
        </w:rPr>
        <w:t xml:space="preserve"> on Delicious</w:t>
      </w:r>
      <w:r w:rsidR="00181C47" w:rsidRPr="00406369">
        <w:rPr>
          <w:rFonts w:asciiTheme="majorBidi" w:hAnsiTheme="majorBidi" w:cstheme="majorBidi"/>
        </w:rPr>
        <w:t>.</w:t>
      </w:r>
      <w:r w:rsidR="0067517A" w:rsidRPr="00406369">
        <w:rPr>
          <w:rFonts w:asciiTheme="majorBidi" w:hAnsiTheme="majorBidi" w:cstheme="majorBidi"/>
        </w:rPr>
        <w:t xml:space="preserve"> </w:t>
      </w:r>
      <w:r w:rsidR="00181C47" w:rsidRPr="00406369">
        <w:rPr>
          <w:rFonts w:asciiTheme="majorBidi" w:hAnsiTheme="majorBidi" w:cstheme="majorBidi"/>
        </w:rPr>
        <w:t xml:space="preserve">Then, </w:t>
      </w:r>
      <w:r w:rsidR="0067517A" w:rsidRPr="00406369">
        <w:rPr>
          <w:rFonts w:asciiTheme="majorBidi" w:hAnsiTheme="majorBidi" w:cstheme="majorBidi"/>
        </w:rPr>
        <w:t>a</w:t>
      </w:r>
      <w:r w:rsidR="00C86E00" w:rsidRPr="00406369">
        <w:rPr>
          <w:rFonts w:asciiTheme="majorBidi" w:hAnsiTheme="majorBidi" w:cstheme="majorBidi"/>
        </w:rPr>
        <w:t xml:space="preserve"> </w:t>
      </w:r>
      <w:r w:rsidR="0067517A" w:rsidRPr="00406369">
        <w:rPr>
          <w:rFonts w:asciiTheme="majorBidi" w:hAnsiTheme="majorBidi" w:cstheme="majorBidi"/>
        </w:rPr>
        <w:t>combined</w:t>
      </w:r>
      <w:r w:rsidR="00C86E00" w:rsidRPr="00406369">
        <w:rPr>
          <w:rFonts w:asciiTheme="majorBidi" w:hAnsiTheme="majorBidi" w:cstheme="majorBidi"/>
        </w:rPr>
        <w:t xml:space="preserve"> tag </w:t>
      </w:r>
      <w:r w:rsidR="003E5C51" w:rsidRPr="00406369">
        <w:rPr>
          <w:rFonts w:asciiTheme="majorBidi" w:hAnsiTheme="majorBidi" w:cstheme="majorBidi"/>
        </w:rPr>
        <w:t>list</w:t>
      </w:r>
      <w:r w:rsidR="00CF7E12" w:rsidRPr="00406369">
        <w:rPr>
          <w:rFonts w:asciiTheme="majorBidi" w:hAnsiTheme="majorBidi" w:cstheme="majorBidi"/>
        </w:rPr>
        <w:t xml:space="preserve"> </w:t>
      </w:r>
      <w:r w:rsidR="003F097D" w:rsidRPr="00406369">
        <w:rPr>
          <w:rFonts w:asciiTheme="majorBidi" w:hAnsiTheme="majorBidi" w:cstheme="majorBidi"/>
        </w:rPr>
        <w:t xml:space="preserve">representing </w:t>
      </w:r>
      <w:r w:rsidR="00C86E00" w:rsidRPr="00406369">
        <w:rPr>
          <w:rFonts w:asciiTheme="majorBidi" w:hAnsiTheme="majorBidi" w:cstheme="majorBidi"/>
        </w:rPr>
        <w:t>all</w:t>
      </w:r>
      <w:r w:rsidR="003F097D" w:rsidRPr="00406369">
        <w:rPr>
          <w:rFonts w:asciiTheme="majorBidi" w:hAnsiTheme="majorBidi" w:cstheme="majorBidi"/>
        </w:rPr>
        <w:t xml:space="preserve"> the </w:t>
      </w:r>
      <w:r w:rsidR="00C86E00" w:rsidRPr="00406369">
        <w:rPr>
          <w:rFonts w:asciiTheme="majorBidi" w:hAnsiTheme="majorBidi" w:cstheme="majorBidi"/>
        </w:rPr>
        <w:t>results</w:t>
      </w:r>
      <w:r w:rsidR="003F097D" w:rsidRPr="00406369">
        <w:rPr>
          <w:rFonts w:asciiTheme="majorBidi" w:hAnsiTheme="majorBidi" w:cstheme="majorBidi"/>
        </w:rPr>
        <w:t xml:space="preserve"> of the query</w:t>
      </w:r>
      <w:r w:rsidR="00181C47" w:rsidRPr="00406369">
        <w:rPr>
          <w:rFonts w:asciiTheme="majorBidi" w:hAnsiTheme="majorBidi" w:cstheme="majorBidi"/>
        </w:rPr>
        <w:t xml:space="preserve"> was constructed</w:t>
      </w:r>
      <w:r w:rsidR="00C86E00" w:rsidRPr="00406369">
        <w:rPr>
          <w:rFonts w:asciiTheme="majorBidi" w:hAnsiTheme="majorBidi" w:cstheme="majorBidi"/>
        </w:rPr>
        <w:t xml:space="preserve">. </w:t>
      </w:r>
      <w:r w:rsidR="00545FE9" w:rsidRPr="00406369">
        <w:rPr>
          <w:rFonts w:asciiTheme="majorBidi" w:hAnsiTheme="majorBidi" w:cstheme="majorBidi"/>
        </w:rPr>
        <w:t>T</w:t>
      </w:r>
      <w:r w:rsidR="00C86E00" w:rsidRPr="00406369">
        <w:rPr>
          <w:rFonts w:asciiTheme="majorBidi" w:hAnsiTheme="majorBidi" w:cstheme="majorBidi"/>
        </w:rPr>
        <w:t xml:space="preserve">he next </w:t>
      </w:r>
      <w:r w:rsidR="00502E8D" w:rsidRPr="00406369">
        <w:rPr>
          <w:rFonts w:asciiTheme="majorBidi" w:hAnsiTheme="majorBidi" w:cstheme="majorBidi"/>
        </w:rPr>
        <w:t>stage</w:t>
      </w:r>
      <w:r w:rsidR="006E3AFB" w:rsidRPr="00406369">
        <w:rPr>
          <w:rFonts w:asciiTheme="majorBidi" w:hAnsiTheme="majorBidi" w:cstheme="majorBidi"/>
        </w:rPr>
        <w:t xml:space="preserve"> </w:t>
      </w:r>
      <w:r w:rsidR="009301FE">
        <w:rPr>
          <w:rFonts w:asciiTheme="majorBidi" w:hAnsiTheme="majorBidi" w:cstheme="majorBidi"/>
        </w:rPr>
        <w:t>wa</w:t>
      </w:r>
      <w:r w:rsidR="00915FFE" w:rsidRPr="00406369">
        <w:rPr>
          <w:rFonts w:asciiTheme="majorBidi" w:hAnsiTheme="majorBidi" w:cstheme="majorBidi"/>
        </w:rPr>
        <w:t>s to mine the most prominent tags for a query that w</w:t>
      </w:r>
      <w:r w:rsidR="00B346B8">
        <w:rPr>
          <w:rFonts w:asciiTheme="majorBidi" w:hAnsiTheme="majorBidi" w:cstheme="majorBidi"/>
        </w:rPr>
        <w:t>ould</w:t>
      </w:r>
      <w:r w:rsidR="00915FFE" w:rsidRPr="00406369">
        <w:rPr>
          <w:rFonts w:asciiTheme="majorBidi" w:hAnsiTheme="majorBidi" w:cstheme="majorBidi"/>
        </w:rPr>
        <w:t xml:space="preserve"> be</w:t>
      </w:r>
      <w:r w:rsidR="00A421F8" w:rsidRPr="00406369">
        <w:rPr>
          <w:rFonts w:asciiTheme="majorBidi" w:hAnsiTheme="majorBidi" w:cstheme="majorBidi"/>
        </w:rPr>
        <w:t xml:space="preserve"> further</w:t>
      </w:r>
      <w:r w:rsidR="00915FFE" w:rsidRPr="00406369">
        <w:rPr>
          <w:rFonts w:asciiTheme="majorBidi" w:hAnsiTheme="majorBidi" w:cstheme="majorBidi"/>
        </w:rPr>
        <w:t xml:space="preserve"> </w:t>
      </w:r>
      <w:r w:rsidR="00351F39" w:rsidRPr="00406369">
        <w:rPr>
          <w:rFonts w:asciiTheme="majorBidi" w:hAnsiTheme="majorBidi" w:cstheme="majorBidi"/>
        </w:rPr>
        <w:t>defined</w:t>
      </w:r>
      <w:r w:rsidR="00915FFE" w:rsidRPr="00406369">
        <w:rPr>
          <w:rFonts w:asciiTheme="majorBidi" w:hAnsiTheme="majorBidi" w:cstheme="majorBidi"/>
        </w:rPr>
        <w:t xml:space="preserve"> as its subtopics. This </w:t>
      </w:r>
      <w:r w:rsidR="00545FE9" w:rsidRPr="00406369">
        <w:rPr>
          <w:rFonts w:asciiTheme="majorBidi" w:hAnsiTheme="majorBidi" w:cstheme="majorBidi"/>
        </w:rPr>
        <w:t>involve</w:t>
      </w:r>
      <w:r w:rsidR="00221F6E">
        <w:rPr>
          <w:rFonts w:asciiTheme="majorBidi" w:hAnsiTheme="majorBidi" w:cstheme="majorBidi"/>
        </w:rPr>
        <w:t>s</w:t>
      </w:r>
      <w:r w:rsidR="00545FE9" w:rsidRPr="00406369">
        <w:rPr>
          <w:rFonts w:asciiTheme="majorBidi" w:hAnsiTheme="majorBidi" w:cstheme="majorBidi"/>
        </w:rPr>
        <w:t xml:space="preserve"> calculating a </w:t>
      </w:r>
      <w:r w:rsidR="003E5C51" w:rsidRPr="00406369">
        <w:rPr>
          <w:rFonts w:asciiTheme="majorBidi" w:hAnsiTheme="majorBidi" w:cstheme="majorBidi"/>
        </w:rPr>
        <w:t xml:space="preserve">relative </w:t>
      </w:r>
      <w:r w:rsidR="00545FE9" w:rsidRPr="00406369">
        <w:rPr>
          <w:rFonts w:asciiTheme="majorBidi" w:hAnsiTheme="majorBidi" w:cstheme="majorBidi"/>
        </w:rPr>
        <w:t xml:space="preserve">weight </w:t>
      </w:r>
      <w:r w:rsidR="003E5C51" w:rsidRPr="00406369">
        <w:rPr>
          <w:rFonts w:asciiTheme="majorBidi" w:hAnsiTheme="majorBidi" w:cstheme="majorBidi"/>
        </w:rPr>
        <w:t xml:space="preserve">of </w:t>
      </w:r>
      <w:r w:rsidR="00502E8D" w:rsidRPr="00406369">
        <w:rPr>
          <w:rFonts w:asciiTheme="majorBidi" w:hAnsiTheme="majorBidi" w:cstheme="majorBidi"/>
        </w:rPr>
        <w:t xml:space="preserve">each tag </w:t>
      </w:r>
      <w:r w:rsidR="003E5C51" w:rsidRPr="00406369">
        <w:rPr>
          <w:rFonts w:asciiTheme="majorBidi" w:hAnsiTheme="majorBidi" w:cstheme="majorBidi"/>
        </w:rPr>
        <w:t xml:space="preserve">for the query. </w:t>
      </w:r>
      <w:r w:rsidR="00456E3F" w:rsidRPr="00406369">
        <w:rPr>
          <w:rFonts w:asciiTheme="majorBidi" w:hAnsiTheme="majorBidi" w:cstheme="majorBidi"/>
        </w:rPr>
        <w:t>Two measures were devised and compared for this purpose</w:t>
      </w:r>
      <w:r w:rsidR="00221F6E">
        <w:rPr>
          <w:rFonts w:asciiTheme="majorBidi" w:hAnsiTheme="majorBidi" w:cstheme="majorBidi"/>
        </w:rPr>
        <w:t>. T</w:t>
      </w:r>
      <w:r w:rsidR="003D0600" w:rsidRPr="00406369">
        <w:rPr>
          <w:rFonts w:asciiTheme="majorBidi" w:hAnsiTheme="majorBidi" w:cstheme="majorBidi"/>
        </w:rPr>
        <w:t xml:space="preserve">he first </w:t>
      </w:r>
      <w:r w:rsidR="00221F6E">
        <w:rPr>
          <w:rFonts w:asciiTheme="majorBidi" w:hAnsiTheme="majorBidi" w:cstheme="majorBidi"/>
        </w:rPr>
        <w:t>was to</w:t>
      </w:r>
      <w:r w:rsidR="003D0600" w:rsidRPr="00406369">
        <w:rPr>
          <w:rFonts w:asciiTheme="majorBidi" w:hAnsiTheme="majorBidi" w:cstheme="majorBidi"/>
        </w:rPr>
        <w:t xml:space="preserve"> consider subtopics' </w:t>
      </w:r>
      <w:r w:rsidR="003D0600" w:rsidRPr="00406369">
        <w:rPr>
          <w:rFonts w:asciiTheme="majorBidi" w:hAnsiTheme="majorBidi" w:cstheme="majorBidi"/>
          <w:i/>
          <w:iCs/>
        </w:rPr>
        <w:t>popularity</w:t>
      </w:r>
      <w:r w:rsidR="003D0600" w:rsidRPr="00406369">
        <w:rPr>
          <w:rFonts w:asciiTheme="majorBidi" w:hAnsiTheme="majorBidi" w:cstheme="majorBidi"/>
        </w:rPr>
        <w:t xml:space="preserve"> on Delicious, while the second </w:t>
      </w:r>
      <w:r w:rsidR="00221F6E">
        <w:rPr>
          <w:rFonts w:asciiTheme="majorBidi" w:hAnsiTheme="majorBidi" w:cstheme="majorBidi"/>
        </w:rPr>
        <w:t>was to</w:t>
      </w:r>
      <w:r w:rsidR="003D0600" w:rsidRPr="00406369">
        <w:rPr>
          <w:rFonts w:asciiTheme="majorBidi" w:hAnsiTheme="majorBidi" w:cstheme="majorBidi"/>
        </w:rPr>
        <w:t xml:space="preserve"> compute the </w:t>
      </w:r>
      <w:proofErr w:type="spellStart"/>
      <w:r w:rsidR="003D0600" w:rsidRPr="00406369">
        <w:rPr>
          <w:rFonts w:asciiTheme="majorBidi" w:hAnsiTheme="majorBidi" w:cstheme="majorBidi"/>
          <w:i/>
          <w:iCs/>
        </w:rPr>
        <w:t>discriminativeness</w:t>
      </w:r>
      <w:proofErr w:type="spellEnd"/>
      <w:r w:rsidR="003D0600" w:rsidRPr="00406369">
        <w:rPr>
          <w:rFonts w:asciiTheme="majorBidi" w:hAnsiTheme="majorBidi" w:cstheme="majorBidi"/>
        </w:rPr>
        <w:t xml:space="preserve"> of the subtopic. </w:t>
      </w:r>
    </w:p>
    <w:p w:rsidR="005104EF" w:rsidRPr="00406369" w:rsidRDefault="005104EF" w:rsidP="00F560E3">
      <w:pPr>
        <w:jc w:val="both"/>
        <w:rPr>
          <w:rFonts w:asciiTheme="majorBidi" w:hAnsiTheme="majorBidi" w:cstheme="majorBidi"/>
          <w:rtl/>
        </w:rPr>
      </w:pPr>
    </w:p>
    <w:bookmarkEnd w:id="3"/>
    <w:p w:rsidR="00C86E00" w:rsidRPr="00406369" w:rsidRDefault="00C86E00" w:rsidP="0042790A">
      <w:pPr>
        <w:bidi w:val="0"/>
        <w:jc w:val="both"/>
        <w:outlineLvl w:val="2"/>
        <w:rPr>
          <w:rFonts w:asciiTheme="majorBidi" w:hAnsiTheme="majorBidi" w:cstheme="majorBidi"/>
        </w:rPr>
      </w:pPr>
      <w:r w:rsidRPr="00406369">
        <w:rPr>
          <w:rFonts w:asciiTheme="majorBidi" w:hAnsiTheme="majorBidi" w:cstheme="majorBidi"/>
        </w:rPr>
        <w:t xml:space="preserve">As </w:t>
      </w:r>
      <w:r w:rsidR="00181C47" w:rsidRPr="00406369">
        <w:rPr>
          <w:rFonts w:asciiTheme="majorBidi" w:hAnsiTheme="majorBidi" w:cstheme="majorBidi"/>
        </w:rPr>
        <w:t xml:space="preserve">can be </w:t>
      </w:r>
      <w:r w:rsidR="003E5C51" w:rsidRPr="00406369">
        <w:rPr>
          <w:rFonts w:asciiTheme="majorBidi" w:hAnsiTheme="majorBidi" w:cstheme="majorBidi"/>
        </w:rPr>
        <w:t>viewed</w:t>
      </w:r>
      <w:r w:rsidR="00181C47" w:rsidRPr="00406369">
        <w:rPr>
          <w:rFonts w:asciiTheme="majorBidi" w:hAnsiTheme="majorBidi" w:cstheme="majorBidi"/>
        </w:rPr>
        <w:t xml:space="preserve"> in</w:t>
      </w:r>
      <w:r w:rsidR="0067517A" w:rsidRPr="00406369">
        <w:rPr>
          <w:rFonts w:asciiTheme="majorBidi" w:hAnsiTheme="majorBidi" w:cstheme="majorBidi"/>
        </w:rPr>
        <w:t xml:space="preserve"> </w:t>
      </w:r>
      <w:r w:rsidR="00181C47" w:rsidRPr="00406369">
        <w:rPr>
          <w:rFonts w:asciiTheme="majorBidi" w:hAnsiTheme="majorBidi" w:cstheme="majorBidi"/>
        </w:rPr>
        <w:t xml:space="preserve">Figure </w:t>
      </w:r>
      <w:r w:rsidRPr="00406369">
        <w:rPr>
          <w:rFonts w:asciiTheme="majorBidi" w:hAnsiTheme="majorBidi" w:cstheme="majorBidi"/>
        </w:rPr>
        <w:t>1</w:t>
      </w:r>
      <w:r w:rsidR="0067517A" w:rsidRPr="00406369">
        <w:rPr>
          <w:rFonts w:asciiTheme="majorBidi" w:hAnsiTheme="majorBidi" w:cstheme="majorBidi"/>
        </w:rPr>
        <w:t xml:space="preserve">, the </w:t>
      </w:r>
      <w:r w:rsidRPr="00406369">
        <w:rPr>
          <w:rFonts w:asciiTheme="majorBidi" w:hAnsiTheme="majorBidi" w:cstheme="majorBidi"/>
        </w:rPr>
        <w:t xml:space="preserve">Delicious </w:t>
      </w:r>
      <w:r w:rsidR="0067517A" w:rsidRPr="00406369">
        <w:rPr>
          <w:rFonts w:asciiTheme="majorBidi" w:hAnsiTheme="majorBidi" w:cstheme="majorBidi"/>
        </w:rPr>
        <w:t xml:space="preserve">interface discloses the following </w:t>
      </w:r>
      <w:r w:rsidRPr="00406369">
        <w:rPr>
          <w:rFonts w:asciiTheme="majorBidi" w:hAnsiTheme="majorBidi" w:cstheme="majorBidi"/>
        </w:rPr>
        <w:t xml:space="preserve">information </w:t>
      </w:r>
      <w:r w:rsidR="00502E8D" w:rsidRPr="00406369">
        <w:rPr>
          <w:rFonts w:asciiTheme="majorBidi" w:hAnsiTheme="majorBidi" w:cstheme="majorBidi"/>
        </w:rPr>
        <w:t>about</w:t>
      </w:r>
      <w:r w:rsidR="0067517A" w:rsidRPr="00406369">
        <w:rPr>
          <w:rFonts w:asciiTheme="majorBidi" w:hAnsiTheme="majorBidi" w:cstheme="majorBidi"/>
        </w:rPr>
        <w:t xml:space="preserve"> a</w:t>
      </w:r>
      <w:r w:rsidRPr="00406369">
        <w:rPr>
          <w:rFonts w:asciiTheme="majorBidi" w:hAnsiTheme="majorBidi" w:cstheme="majorBidi"/>
        </w:rPr>
        <w:t xml:space="preserve"> URL address: </w:t>
      </w:r>
    </w:p>
    <w:p w:rsidR="00C86E00" w:rsidRPr="00406369" w:rsidRDefault="00C86E00" w:rsidP="00F560E3">
      <w:pPr>
        <w:pStyle w:val="ListParagraph"/>
        <w:numPr>
          <w:ilvl w:val="0"/>
          <w:numId w:val="11"/>
        </w:numPr>
        <w:bidi w:val="0"/>
        <w:spacing w:line="240" w:lineRule="auto"/>
        <w:jc w:val="both"/>
        <w:outlineLvl w:val="2"/>
        <w:rPr>
          <w:rFonts w:asciiTheme="majorBidi" w:hAnsiTheme="majorBidi" w:cstheme="majorBidi"/>
          <w:sz w:val="24"/>
          <w:szCs w:val="24"/>
        </w:rPr>
      </w:pPr>
      <w:r w:rsidRPr="00406369">
        <w:rPr>
          <w:rFonts w:asciiTheme="majorBidi" w:hAnsiTheme="majorBidi" w:cstheme="majorBidi"/>
          <w:i/>
          <w:iCs/>
          <w:sz w:val="24"/>
          <w:szCs w:val="24"/>
        </w:rPr>
        <w:t>R –</w:t>
      </w:r>
      <w:r w:rsidR="00994FBF" w:rsidRPr="00406369">
        <w:rPr>
          <w:rFonts w:asciiTheme="majorBidi" w:hAnsiTheme="majorBidi" w:cstheme="majorBidi"/>
          <w:sz w:val="24"/>
          <w:szCs w:val="24"/>
        </w:rPr>
        <w:t xml:space="preserve"> </w:t>
      </w:r>
      <w:r w:rsidR="00D1631D" w:rsidRPr="00406369">
        <w:rPr>
          <w:rFonts w:asciiTheme="majorBidi" w:hAnsiTheme="majorBidi" w:cstheme="majorBidi"/>
          <w:sz w:val="24"/>
          <w:szCs w:val="24"/>
        </w:rPr>
        <w:t>r</w:t>
      </w:r>
      <w:r w:rsidR="00ED4211" w:rsidRPr="00406369">
        <w:rPr>
          <w:rFonts w:asciiTheme="majorBidi" w:hAnsiTheme="majorBidi" w:cstheme="majorBidi"/>
          <w:sz w:val="24"/>
          <w:szCs w:val="24"/>
        </w:rPr>
        <w:t>esult popularity. The n</w:t>
      </w:r>
      <w:r w:rsidRPr="00406369">
        <w:rPr>
          <w:rFonts w:asciiTheme="majorBidi" w:hAnsiTheme="majorBidi" w:cstheme="majorBidi"/>
          <w:sz w:val="24"/>
          <w:szCs w:val="24"/>
        </w:rPr>
        <w:t>umber of use</w:t>
      </w:r>
      <w:r w:rsidR="0067517A" w:rsidRPr="00406369">
        <w:rPr>
          <w:rFonts w:asciiTheme="majorBidi" w:hAnsiTheme="majorBidi" w:cstheme="majorBidi"/>
          <w:sz w:val="24"/>
          <w:szCs w:val="24"/>
        </w:rPr>
        <w:t>rs</w:t>
      </w:r>
      <w:r w:rsidRPr="00406369">
        <w:rPr>
          <w:rFonts w:asciiTheme="majorBidi" w:hAnsiTheme="majorBidi" w:cstheme="majorBidi"/>
          <w:sz w:val="24"/>
          <w:szCs w:val="24"/>
        </w:rPr>
        <w:t xml:space="preserve"> who uploaded the URL address to the site</w:t>
      </w:r>
      <w:r w:rsidR="00994FBF" w:rsidRPr="00406369">
        <w:rPr>
          <w:rFonts w:asciiTheme="majorBidi" w:hAnsiTheme="majorBidi" w:cstheme="majorBidi"/>
          <w:sz w:val="24"/>
          <w:szCs w:val="24"/>
        </w:rPr>
        <w:t>.</w:t>
      </w:r>
    </w:p>
    <w:p w:rsidR="00C86E00" w:rsidRPr="00406369" w:rsidRDefault="00C86E00" w:rsidP="00F560E3">
      <w:pPr>
        <w:pStyle w:val="ListParagraph"/>
        <w:numPr>
          <w:ilvl w:val="0"/>
          <w:numId w:val="11"/>
        </w:numPr>
        <w:bidi w:val="0"/>
        <w:spacing w:line="240" w:lineRule="auto"/>
        <w:jc w:val="both"/>
        <w:outlineLvl w:val="2"/>
        <w:rPr>
          <w:rFonts w:asciiTheme="majorBidi" w:hAnsiTheme="majorBidi" w:cstheme="majorBidi"/>
          <w:sz w:val="24"/>
          <w:szCs w:val="24"/>
        </w:rPr>
      </w:pPr>
      <w:r w:rsidRPr="00406369">
        <w:rPr>
          <w:rFonts w:asciiTheme="majorBidi" w:hAnsiTheme="majorBidi" w:cstheme="majorBidi"/>
          <w:i/>
          <w:iCs/>
          <w:sz w:val="24"/>
          <w:szCs w:val="24"/>
        </w:rPr>
        <w:t>T –</w:t>
      </w:r>
      <w:r w:rsidR="00744566" w:rsidRPr="00406369">
        <w:rPr>
          <w:rFonts w:asciiTheme="majorBidi" w:hAnsiTheme="majorBidi" w:cstheme="majorBidi"/>
          <w:sz w:val="24"/>
          <w:szCs w:val="24"/>
        </w:rPr>
        <w:t xml:space="preserve"> </w:t>
      </w:r>
      <w:r w:rsidR="00D1631D" w:rsidRPr="00406369">
        <w:rPr>
          <w:rFonts w:asciiTheme="majorBidi" w:hAnsiTheme="majorBidi" w:cstheme="majorBidi"/>
          <w:sz w:val="24"/>
          <w:szCs w:val="24"/>
        </w:rPr>
        <w:t>t</w:t>
      </w:r>
      <w:r w:rsidR="00ED4211" w:rsidRPr="00406369">
        <w:rPr>
          <w:rFonts w:asciiTheme="majorBidi" w:hAnsiTheme="majorBidi" w:cstheme="majorBidi"/>
          <w:sz w:val="24"/>
          <w:szCs w:val="24"/>
        </w:rPr>
        <w:t xml:space="preserve">ag popularity. </w:t>
      </w:r>
      <w:r w:rsidR="00744566" w:rsidRPr="00406369">
        <w:rPr>
          <w:rFonts w:asciiTheme="majorBidi" w:hAnsiTheme="majorBidi" w:cstheme="majorBidi"/>
          <w:sz w:val="24"/>
          <w:szCs w:val="24"/>
        </w:rPr>
        <w:t>Cloud</w:t>
      </w:r>
      <w:r w:rsidRPr="00406369">
        <w:rPr>
          <w:rFonts w:asciiTheme="majorBidi" w:hAnsiTheme="majorBidi" w:cstheme="majorBidi"/>
          <w:sz w:val="24"/>
          <w:szCs w:val="24"/>
        </w:rPr>
        <w:t xml:space="preserve"> of popular tags </w:t>
      </w:r>
      <w:r w:rsidR="0067517A" w:rsidRPr="00406369">
        <w:rPr>
          <w:rFonts w:asciiTheme="majorBidi" w:hAnsiTheme="majorBidi" w:cstheme="majorBidi"/>
          <w:sz w:val="24"/>
          <w:szCs w:val="24"/>
        </w:rPr>
        <w:t>in</w:t>
      </w:r>
      <w:r w:rsidRPr="00406369">
        <w:rPr>
          <w:rFonts w:asciiTheme="majorBidi" w:hAnsiTheme="majorBidi" w:cstheme="majorBidi"/>
          <w:sz w:val="24"/>
          <w:szCs w:val="24"/>
        </w:rPr>
        <w:t xml:space="preserve"> four different</w:t>
      </w:r>
      <w:r w:rsidR="00065D01">
        <w:rPr>
          <w:rFonts w:asciiTheme="majorBidi" w:hAnsiTheme="majorBidi" w:cstheme="majorBidi"/>
          <w:sz w:val="24"/>
          <w:szCs w:val="24"/>
        </w:rPr>
        <w:t>ly</w:t>
      </w:r>
      <w:r w:rsidRPr="00406369">
        <w:rPr>
          <w:rFonts w:asciiTheme="majorBidi" w:hAnsiTheme="majorBidi" w:cstheme="majorBidi"/>
          <w:sz w:val="24"/>
          <w:szCs w:val="24"/>
        </w:rPr>
        <w:t xml:space="preserve"> sized fonts</w:t>
      </w:r>
      <w:r w:rsidR="00744566" w:rsidRPr="00406369">
        <w:rPr>
          <w:rFonts w:asciiTheme="majorBidi" w:hAnsiTheme="majorBidi" w:cstheme="majorBidi"/>
          <w:sz w:val="24"/>
          <w:szCs w:val="24"/>
        </w:rPr>
        <w:t>. Th</w:t>
      </w:r>
      <w:r w:rsidR="00502E8D" w:rsidRPr="00406369">
        <w:rPr>
          <w:rFonts w:asciiTheme="majorBidi" w:hAnsiTheme="majorBidi" w:cstheme="majorBidi"/>
          <w:sz w:val="24"/>
          <w:szCs w:val="24"/>
        </w:rPr>
        <w:t>e</w:t>
      </w:r>
      <w:r w:rsidRPr="00406369">
        <w:rPr>
          <w:rFonts w:asciiTheme="majorBidi" w:hAnsiTheme="majorBidi" w:cstheme="majorBidi"/>
          <w:sz w:val="24"/>
          <w:szCs w:val="24"/>
        </w:rPr>
        <w:t xml:space="preserve"> </w:t>
      </w:r>
      <w:r w:rsidR="0067517A" w:rsidRPr="00406369">
        <w:rPr>
          <w:rFonts w:asciiTheme="majorBidi" w:hAnsiTheme="majorBidi" w:cstheme="majorBidi"/>
          <w:sz w:val="24"/>
          <w:szCs w:val="24"/>
        </w:rPr>
        <w:t>font size</w:t>
      </w:r>
      <w:r w:rsidRPr="00406369">
        <w:rPr>
          <w:rFonts w:asciiTheme="majorBidi" w:hAnsiTheme="majorBidi" w:cstheme="majorBidi"/>
          <w:sz w:val="24"/>
          <w:szCs w:val="24"/>
        </w:rPr>
        <w:t xml:space="preserve"> reflect</w:t>
      </w:r>
      <w:r w:rsidR="00744566" w:rsidRPr="00406369">
        <w:rPr>
          <w:rFonts w:asciiTheme="majorBidi" w:hAnsiTheme="majorBidi" w:cstheme="majorBidi"/>
          <w:sz w:val="24"/>
          <w:szCs w:val="24"/>
        </w:rPr>
        <w:t>s</w:t>
      </w:r>
      <w:r w:rsidRPr="00406369">
        <w:rPr>
          <w:rFonts w:asciiTheme="majorBidi" w:hAnsiTheme="majorBidi" w:cstheme="majorBidi"/>
          <w:sz w:val="24"/>
          <w:szCs w:val="24"/>
        </w:rPr>
        <w:t xml:space="preserve"> the importance of the tag without providing a numeric weight. </w:t>
      </w:r>
    </w:p>
    <w:p w:rsidR="00A06F37" w:rsidRPr="00406369" w:rsidRDefault="00A06F37" w:rsidP="00F560E3">
      <w:pPr>
        <w:pStyle w:val="ListParagraph"/>
        <w:bidi w:val="0"/>
        <w:spacing w:line="240" w:lineRule="auto"/>
        <w:ind w:left="1440"/>
        <w:jc w:val="both"/>
        <w:outlineLvl w:val="2"/>
        <w:rPr>
          <w:rFonts w:asciiTheme="majorBidi" w:hAnsiTheme="majorBidi" w:cstheme="majorBidi"/>
          <w:sz w:val="24"/>
          <w:szCs w:val="24"/>
        </w:rPr>
      </w:pPr>
    </w:p>
    <w:p w:rsidR="00ED4211" w:rsidRDefault="00AA1141" w:rsidP="00F560E3">
      <w:pPr>
        <w:pStyle w:val="ListParagraph"/>
        <w:bidi w:val="0"/>
        <w:spacing w:line="240" w:lineRule="auto"/>
        <w:ind w:left="0"/>
        <w:jc w:val="both"/>
        <w:outlineLvl w:val="2"/>
        <w:rPr>
          <w:rFonts w:asciiTheme="majorBidi" w:hAnsiTheme="majorBidi" w:cstheme="majorBidi"/>
          <w:sz w:val="24"/>
          <w:szCs w:val="24"/>
        </w:rPr>
      </w:pPr>
      <w:r w:rsidRPr="00406369">
        <w:rPr>
          <w:rFonts w:asciiTheme="majorBidi" w:hAnsiTheme="majorBidi" w:cstheme="majorBidi"/>
          <w:sz w:val="24"/>
          <w:szCs w:val="24"/>
        </w:rPr>
        <w:t>We aim</w:t>
      </w:r>
      <w:r w:rsidR="0042726D">
        <w:rPr>
          <w:rFonts w:asciiTheme="majorBidi" w:hAnsiTheme="majorBidi" w:cstheme="majorBidi"/>
          <w:sz w:val="24"/>
          <w:szCs w:val="24"/>
        </w:rPr>
        <w:t>ed</w:t>
      </w:r>
      <w:r w:rsidRPr="00406369">
        <w:rPr>
          <w:rFonts w:asciiTheme="majorBidi" w:hAnsiTheme="majorBidi" w:cstheme="majorBidi"/>
          <w:sz w:val="24"/>
          <w:szCs w:val="24"/>
        </w:rPr>
        <w:t xml:space="preserve"> t</w:t>
      </w:r>
      <w:r w:rsidR="00502E8D" w:rsidRPr="00406369">
        <w:rPr>
          <w:rFonts w:asciiTheme="majorBidi" w:hAnsiTheme="majorBidi" w:cstheme="majorBidi"/>
          <w:sz w:val="24"/>
          <w:szCs w:val="24"/>
        </w:rPr>
        <w:t>o</w:t>
      </w:r>
      <w:r w:rsidR="0067517A" w:rsidRPr="00406369">
        <w:rPr>
          <w:rFonts w:asciiTheme="majorBidi" w:hAnsiTheme="majorBidi" w:cstheme="majorBidi"/>
          <w:sz w:val="24"/>
          <w:szCs w:val="24"/>
        </w:rPr>
        <w:t xml:space="preserve"> </w:t>
      </w:r>
      <w:r w:rsidR="00C86E00" w:rsidRPr="00406369">
        <w:rPr>
          <w:rFonts w:asciiTheme="majorBidi" w:hAnsiTheme="majorBidi" w:cstheme="majorBidi"/>
          <w:sz w:val="24"/>
          <w:szCs w:val="24"/>
        </w:rPr>
        <w:t xml:space="preserve">calculate a weight </w:t>
      </w:r>
      <w:r w:rsidR="0067517A" w:rsidRPr="00406369">
        <w:rPr>
          <w:rFonts w:asciiTheme="majorBidi" w:hAnsiTheme="majorBidi" w:cstheme="majorBidi"/>
          <w:sz w:val="24"/>
          <w:szCs w:val="24"/>
        </w:rPr>
        <w:t>reflect</w:t>
      </w:r>
      <w:r w:rsidR="00502E8D" w:rsidRPr="00406369">
        <w:rPr>
          <w:rFonts w:asciiTheme="majorBidi" w:hAnsiTheme="majorBidi" w:cstheme="majorBidi"/>
          <w:sz w:val="24"/>
          <w:szCs w:val="24"/>
        </w:rPr>
        <w:t>ing</w:t>
      </w:r>
      <w:r w:rsidR="00C86E00" w:rsidRPr="00406369">
        <w:rPr>
          <w:rFonts w:asciiTheme="majorBidi" w:hAnsiTheme="majorBidi" w:cstheme="majorBidi"/>
          <w:sz w:val="24"/>
          <w:szCs w:val="24"/>
        </w:rPr>
        <w:t xml:space="preserve"> the </w:t>
      </w:r>
      <w:r w:rsidR="003E5C51" w:rsidRPr="00406369">
        <w:rPr>
          <w:rFonts w:asciiTheme="majorBidi" w:hAnsiTheme="majorBidi" w:cstheme="majorBidi"/>
          <w:sz w:val="24"/>
          <w:szCs w:val="24"/>
        </w:rPr>
        <w:t>relative</w:t>
      </w:r>
      <w:r w:rsidR="00C86E00" w:rsidRPr="00406369">
        <w:rPr>
          <w:rFonts w:asciiTheme="majorBidi" w:hAnsiTheme="majorBidi" w:cstheme="majorBidi"/>
          <w:sz w:val="24"/>
          <w:szCs w:val="24"/>
        </w:rPr>
        <w:t xml:space="preserve"> weight of the tag</w:t>
      </w:r>
      <w:r w:rsidR="0067517A" w:rsidRPr="00406369">
        <w:rPr>
          <w:rFonts w:asciiTheme="majorBidi" w:hAnsiTheme="majorBidi" w:cstheme="majorBidi"/>
          <w:sz w:val="24"/>
          <w:szCs w:val="24"/>
        </w:rPr>
        <w:t>s</w:t>
      </w:r>
      <w:r w:rsidR="00C86E00" w:rsidRPr="00406369">
        <w:rPr>
          <w:rFonts w:asciiTheme="majorBidi" w:hAnsiTheme="majorBidi" w:cstheme="majorBidi"/>
          <w:sz w:val="24"/>
          <w:szCs w:val="24"/>
        </w:rPr>
        <w:t xml:space="preserve"> </w:t>
      </w:r>
      <w:r w:rsidR="003E5C51" w:rsidRPr="00406369">
        <w:rPr>
          <w:rFonts w:asciiTheme="majorBidi" w:hAnsiTheme="majorBidi" w:cstheme="majorBidi"/>
          <w:sz w:val="24"/>
          <w:szCs w:val="24"/>
        </w:rPr>
        <w:t xml:space="preserve">for a specified query </w:t>
      </w:r>
      <w:r w:rsidR="00C86E00" w:rsidRPr="00406369">
        <w:rPr>
          <w:rFonts w:asciiTheme="majorBidi" w:hAnsiTheme="majorBidi" w:cstheme="majorBidi"/>
          <w:sz w:val="24"/>
          <w:szCs w:val="24"/>
        </w:rPr>
        <w:t xml:space="preserve">(the number of people who utilized the tag) </w:t>
      </w:r>
      <w:r w:rsidR="006E3AFB" w:rsidRPr="00406369">
        <w:rPr>
          <w:rFonts w:asciiTheme="majorBidi" w:hAnsiTheme="majorBidi" w:cstheme="majorBidi"/>
          <w:sz w:val="24"/>
          <w:szCs w:val="24"/>
        </w:rPr>
        <w:t>when</w:t>
      </w:r>
      <w:r w:rsidR="00C86E00" w:rsidRPr="00406369">
        <w:rPr>
          <w:rFonts w:asciiTheme="majorBidi" w:hAnsiTheme="majorBidi" w:cstheme="majorBidi"/>
          <w:sz w:val="24"/>
          <w:szCs w:val="24"/>
        </w:rPr>
        <w:t xml:space="preserve"> </w:t>
      </w:r>
      <w:r w:rsidR="00F65C33" w:rsidRPr="00406369">
        <w:rPr>
          <w:rFonts w:asciiTheme="majorBidi" w:hAnsiTheme="majorBidi" w:cstheme="majorBidi"/>
          <w:sz w:val="24"/>
          <w:szCs w:val="24"/>
        </w:rPr>
        <w:t xml:space="preserve">given </w:t>
      </w:r>
      <w:r w:rsidR="006E3AFB" w:rsidRPr="00406369">
        <w:rPr>
          <w:rFonts w:asciiTheme="majorBidi" w:hAnsiTheme="majorBidi" w:cstheme="majorBidi"/>
          <w:sz w:val="24"/>
          <w:szCs w:val="24"/>
        </w:rPr>
        <w:t xml:space="preserve">the </w:t>
      </w:r>
      <w:r w:rsidR="00F65C33" w:rsidRPr="00406369">
        <w:rPr>
          <w:rFonts w:asciiTheme="majorBidi" w:hAnsiTheme="majorBidi" w:cstheme="majorBidi"/>
          <w:sz w:val="24"/>
          <w:szCs w:val="24"/>
        </w:rPr>
        <w:t>quantitative</w:t>
      </w:r>
      <w:r w:rsidR="00C86E00" w:rsidRPr="00406369">
        <w:rPr>
          <w:rFonts w:asciiTheme="majorBidi" w:hAnsiTheme="majorBidi" w:cstheme="majorBidi"/>
          <w:sz w:val="24"/>
          <w:szCs w:val="24"/>
        </w:rPr>
        <w:t xml:space="preserve"> weight of the URL address (the number of people who uploaded the result to the site)</w:t>
      </w:r>
      <w:r w:rsidR="00502E8D" w:rsidRPr="00406369">
        <w:rPr>
          <w:rFonts w:asciiTheme="majorBidi" w:hAnsiTheme="majorBidi" w:cstheme="majorBidi"/>
          <w:sz w:val="24"/>
          <w:szCs w:val="24"/>
        </w:rPr>
        <w:t>,</w:t>
      </w:r>
      <w:r w:rsidR="00C86E00" w:rsidRPr="00406369">
        <w:rPr>
          <w:rFonts w:asciiTheme="majorBidi" w:hAnsiTheme="majorBidi" w:cstheme="majorBidi"/>
          <w:sz w:val="24"/>
          <w:szCs w:val="24"/>
        </w:rPr>
        <w:t xml:space="preserve"> in order to create a uniform scale for tags </w:t>
      </w:r>
      <w:r w:rsidR="00F65C33" w:rsidRPr="00406369">
        <w:rPr>
          <w:rFonts w:asciiTheme="majorBidi" w:hAnsiTheme="majorBidi" w:cstheme="majorBidi"/>
          <w:sz w:val="24"/>
          <w:szCs w:val="24"/>
        </w:rPr>
        <w:t xml:space="preserve">associated with </w:t>
      </w:r>
      <w:r w:rsidR="00C86E00" w:rsidRPr="00406369">
        <w:rPr>
          <w:rFonts w:asciiTheme="majorBidi" w:hAnsiTheme="majorBidi" w:cstheme="majorBidi"/>
          <w:sz w:val="24"/>
          <w:szCs w:val="24"/>
        </w:rPr>
        <w:t>different results</w:t>
      </w:r>
      <w:r w:rsidRPr="00406369">
        <w:rPr>
          <w:rFonts w:asciiTheme="majorBidi" w:hAnsiTheme="majorBidi" w:cstheme="majorBidi"/>
          <w:sz w:val="24"/>
          <w:szCs w:val="24"/>
        </w:rPr>
        <w:t>.</w:t>
      </w:r>
    </w:p>
    <w:p w:rsidR="00EE6628" w:rsidRPr="00406369" w:rsidRDefault="00EE6628" w:rsidP="00EE6628">
      <w:pPr>
        <w:pStyle w:val="ListParagraph"/>
        <w:bidi w:val="0"/>
        <w:spacing w:line="240" w:lineRule="auto"/>
        <w:ind w:left="0"/>
        <w:jc w:val="both"/>
        <w:outlineLvl w:val="2"/>
        <w:rPr>
          <w:rFonts w:asciiTheme="majorBidi" w:hAnsiTheme="majorBidi" w:cstheme="majorBidi"/>
          <w:sz w:val="24"/>
          <w:szCs w:val="24"/>
        </w:rPr>
      </w:pPr>
    </w:p>
    <w:p w:rsidR="00C86E00" w:rsidRPr="00406369" w:rsidRDefault="00ED4211" w:rsidP="00F560E3">
      <w:pPr>
        <w:pStyle w:val="ListParagraph"/>
        <w:bidi w:val="0"/>
        <w:spacing w:line="240" w:lineRule="auto"/>
        <w:ind w:left="0"/>
        <w:jc w:val="both"/>
        <w:outlineLvl w:val="2"/>
        <w:rPr>
          <w:rFonts w:asciiTheme="majorBidi" w:hAnsiTheme="majorBidi" w:cstheme="majorBidi"/>
          <w:sz w:val="24"/>
          <w:szCs w:val="24"/>
        </w:rPr>
      </w:pPr>
      <w:r w:rsidRPr="00406369">
        <w:rPr>
          <w:rFonts w:asciiTheme="majorBidi" w:hAnsiTheme="majorBidi" w:cstheme="majorBidi"/>
          <w:sz w:val="24"/>
          <w:szCs w:val="24"/>
        </w:rPr>
        <w:t>Hence, w</w:t>
      </w:r>
      <w:r w:rsidR="00C86E00" w:rsidRPr="00406369">
        <w:rPr>
          <w:rFonts w:asciiTheme="majorBidi" w:hAnsiTheme="majorBidi" w:cstheme="majorBidi"/>
          <w:sz w:val="24"/>
          <w:szCs w:val="24"/>
        </w:rPr>
        <w:t xml:space="preserve">e defined </w:t>
      </w:r>
      <w:r w:rsidR="00850BE8" w:rsidRPr="00406369">
        <w:rPr>
          <w:rFonts w:asciiTheme="majorBidi" w:hAnsiTheme="majorBidi" w:cstheme="majorBidi"/>
          <w:sz w:val="24"/>
          <w:szCs w:val="24"/>
        </w:rPr>
        <w:t>a baseline</w:t>
      </w:r>
      <w:r w:rsidR="00C86E00" w:rsidRPr="00406369">
        <w:rPr>
          <w:rFonts w:asciiTheme="majorBidi" w:hAnsiTheme="majorBidi" w:cstheme="majorBidi"/>
          <w:sz w:val="24"/>
          <w:szCs w:val="24"/>
        </w:rPr>
        <w:t xml:space="preserve"> </w:t>
      </w:r>
      <w:r w:rsidR="003E5C51" w:rsidRPr="00406369">
        <w:rPr>
          <w:rFonts w:asciiTheme="majorBidi" w:hAnsiTheme="majorBidi" w:cstheme="majorBidi"/>
          <w:sz w:val="24"/>
          <w:szCs w:val="24"/>
        </w:rPr>
        <w:t>metric</w:t>
      </w:r>
      <w:r w:rsidR="00C86E00" w:rsidRPr="00406369">
        <w:rPr>
          <w:rFonts w:asciiTheme="majorBidi" w:hAnsiTheme="majorBidi" w:cstheme="majorBidi"/>
          <w:sz w:val="24"/>
          <w:szCs w:val="24"/>
        </w:rPr>
        <w:t xml:space="preserve"> </w:t>
      </w:r>
      <w:r w:rsidR="008B27E5" w:rsidRPr="00406369">
        <w:rPr>
          <w:rFonts w:asciiTheme="majorBidi" w:hAnsiTheme="majorBidi" w:cstheme="majorBidi"/>
          <w:i/>
          <w:iCs/>
          <w:sz w:val="24"/>
          <w:szCs w:val="24"/>
        </w:rPr>
        <w:t>QTW</w:t>
      </w:r>
      <w:r w:rsidR="008B27E5" w:rsidRPr="00406369">
        <w:rPr>
          <w:rFonts w:asciiTheme="majorBidi" w:hAnsiTheme="majorBidi" w:cstheme="majorBidi"/>
          <w:sz w:val="24"/>
          <w:szCs w:val="24"/>
        </w:rPr>
        <w:t xml:space="preserve"> </w:t>
      </w:r>
      <w:r w:rsidR="003E5C51" w:rsidRPr="00406369">
        <w:rPr>
          <w:rFonts w:asciiTheme="majorBidi" w:hAnsiTheme="majorBidi" w:cstheme="majorBidi"/>
          <w:sz w:val="24"/>
          <w:szCs w:val="24"/>
        </w:rPr>
        <w:t>(</w:t>
      </w:r>
      <w:r w:rsidR="003E5C51" w:rsidRPr="00406369">
        <w:rPr>
          <w:rFonts w:asciiTheme="majorBidi" w:hAnsiTheme="majorBidi" w:cstheme="majorBidi"/>
          <w:i/>
          <w:iCs/>
          <w:sz w:val="24"/>
          <w:szCs w:val="24"/>
        </w:rPr>
        <w:t>Query Tag Weight</w:t>
      </w:r>
      <w:r w:rsidR="003E5C51" w:rsidRPr="00406369">
        <w:rPr>
          <w:rFonts w:asciiTheme="majorBidi" w:hAnsiTheme="majorBidi" w:cstheme="majorBidi"/>
          <w:sz w:val="24"/>
          <w:szCs w:val="24"/>
        </w:rPr>
        <w:t xml:space="preserve">) </w:t>
      </w:r>
      <w:r w:rsidR="00C86E00" w:rsidRPr="00406369">
        <w:rPr>
          <w:rFonts w:asciiTheme="majorBidi" w:hAnsiTheme="majorBidi" w:cstheme="majorBidi"/>
          <w:sz w:val="24"/>
          <w:szCs w:val="24"/>
        </w:rPr>
        <w:t xml:space="preserve">for </w:t>
      </w:r>
      <w:r w:rsidR="003E5C51" w:rsidRPr="00406369">
        <w:rPr>
          <w:rFonts w:asciiTheme="majorBidi" w:hAnsiTheme="majorBidi" w:cstheme="majorBidi"/>
          <w:sz w:val="24"/>
          <w:szCs w:val="24"/>
        </w:rPr>
        <w:t xml:space="preserve">weighting the tag, </w:t>
      </w:r>
      <w:r w:rsidR="003E5C51" w:rsidRPr="00406369">
        <w:rPr>
          <w:rFonts w:asciiTheme="majorBidi" w:hAnsiTheme="majorBidi" w:cstheme="majorBidi"/>
          <w:i/>
          <w:iCs/>
          <w:sz w:val="24"/>
          <w:szCs w:val="24"/>
        </w:rPr>
        <w:t>t</w:t>
      </w:r>
      <w:r w:rsidR="003E5C51" w:rsidRPr="00406369">
        <w:rPr>
          <w:rFonts w:asciiTheme="majorBidi" w:hAnsiTheme="majorBidi" w:cstheme="majorBidi"/>
          <w:sz w:val="24"/>
          <w:szCs w:val="24"/>
        </w:rPr>
        <w:t>,</w:t>
      </w:r>
      <w:r w:rsidR="00502E8D" w:rsidRPr="00406369">
        <w:rPr>
          <w:rFonts w:asciiTheme="majorBidi" w:hAnsiTheme="majorBidi" w:cstheme="majorBidi"/>
          <w:sz w:val="24"/>
          <w:szCs w:val="24"/>
        </w:rPr>
        <w:t xml:space="preserve"> for</w:t>
      </w:r>
      <w:r w:rsidR="00C86E00" w:rsidRPr="00406369">
        <w:rPr>
          <w:rFonts w:asciiTheme="majorBidi" w:hAnsiTheme="majorBidi" w:cstheme="majorBidi"/>
          <w:sz w:val="24"/>
          <w:szCs w:val="24"/>
        </w:rPr>
        <w:t xml:space="preserve"> </w:t>
      </w:r>
      <w:r w:rsidR="003E5C51" w:rsidRPr="00406369">
        <w:rPr>
          <w:rFonts w:asciiTheme="majorBidi" w:hAnsiTheme="majorBidi" w:cstheme="majorBidi"/>
          <w:sz w:val="24"/>
          <w:szCs w:val="24"/>
        </w:rPr>
        <w:t xml:space="preserve">a specified query, </w:t>
      </w:r>
      <w:r w:rsidR="003E5C51" w:rsidRPr="00406369">
        <w:rPr>
          <w:rFonts w:asciiTheme="majorBidi" w:hAnsiTheme="majorBidi" w:cstheme="majorBidi"/>
          <w:i/>
          <w:iCs/>
          <w:sz w:val="24"/>
          <w:szCs w:val="24"/>
        </w:rPr>
        <w:t>q</w:t>
      </w:r>
      <w:r w:rsidR="003E5C51" w:rsidRPr="00406369">
        <w:rPr>
          <w:rFonts w:asciiTheme="majorBidi" w:hAnsiTheme="majorBidi" w:cstheme="majorBidi"/>
          <w:sz w:val="24"/>
          <w:szCs w:val="24"/>
        </w:rPr>
        <w:t xml:space="preserve">, </w:t>
      </w:r>
      <w:r w:rsidR="00850BE8" w:rsidRPr="00406369">
        <w:rPr>
          <w:rFonts w:asciiTheme="majorBidi" w:hAnsiTheme="majorBidi" w:cstheme="majorBidi"/>
          <w:sz w:val="24"/>
          <w:szCs w:val="24"/>
        </w:rPr>
        <w:t xml:space="preserve">such </w:t>
      </w:r>
      <w:r w:rsidRPr="00406369">
        <w:rPr>
          <w:rFonts w:asciiTheme="majorBidi" w:hAnsiTheme="majorBidi" w:cstheme="majorBidi"/>
          <w:sz w:val="24"/>
          <w:szCs w:val="24"/>
        </w:rPr>
        <w:t xml:space="preserve">that </w:t>
      </w:r>
      <w:r w:rsidR="003F097D" w:rsidRPr="00406369">
        <w:rPr>
          <w:rFonts w:asciiTheme="majorBidi" w:hAnsiTheme="majorBidi" w:cstheme="majorBidi"/>
          <w:sz w:val="24"/>
          <w:szCs w:val="24"/>
        </w:rPr>
        <w:t xml:space="preserve">for each results </w:t>
      </w:r>
      <w:r w:rsidR="003F097D" w:rsidRPr="00406369">
        <w:rPr>
          <w:rFonts w:asciiTheme="majorBidi" w:hAnsiTheme="majorBidi" w:cstheme="majorBidi"/>
          <w:i/>
          <w:iCs/>
          <w:sz w:val="24"/>
          <w:szCs w:val="24"/>
        </w:rPr>
        <w:t>r</w:t>
      </w:r>
      <w:r w:rsidR="003F097D" w:rsidRPr="00406369">
        <w:rPr>
          <w:rFonts w:asciiTheme="majorBidi" w:hAnsiTheme="majorBidi" w:cstheme="majorBidi"/>
          <w:sz w:val="24"/>
          <w:szCs w:val="24"/>
        </w:rPr>
        <w:t xml:space="preserve"> in query result set</w:t>
      </w:r>
      <w:r w:rsidR="00850BE8" w:rsidRPr="00406369">
        <w:rPr>
          <w:rFonts w:asciiTheme="majorBidi" w:hAnsiTheme="majorBidi" w:cstheme="majorBidi"/>
          <w:sz w:val="24"/>
          <w:szCs w:val="24"/>
        </w:rPr>
        <w:t xml:space="preserve"> </w:t>
      </w:r>
      <w:r w:rsidR="00850BE8" w:rsidRPr="00406369">
        <w:rPr>
          <w:rFonts w:asciiTheme="majorBidi" w:hAnsiTheme="majorBidi" w:cstheme="majorBidi"/>
          <w:i/>
          <w:iCs/>
          <w:sz w:val="24"/>
          <w:szCs w:val="24"/>
        </w:rPr>
        <w:t>RQ</w:t>
      </w:r>
      <w:r w:rsidR="00850BE8" w:rsidRPr="00406369">
        <w:rPr>
          <w:rFonts w:asciiTheme="majorBidi" w:hAnsiTheme="majorBidi" w:cstheme="majorBidi"/>
          <w:sz w:val="24"/>
          <w:szCs w:val="24"/>
        </w:rPr>
        <w:t xml:space="preserve"> </w:t>
      </w:r>
      <w:r w:rsidR="00514B59">
        <w:rPr>
          <w:rFonts w:asciiTheme="majorBidi" w:hAnsiTheme="majorBidi" w:cstheme="majorBidi"/>
          <w:sz w:val="24"/>
          <w:szCs w:val="24"/>
        </w:rPr>
        <w:t xml:space="preserve">so </w:t>
      </w:r>
      <w:r w:rsidR="00850BE8" w:rsidRPr="00406369">
        <w:rPr>
          <w:rFonts w:asciiTheme="majorBidi" w:hAnsiTheme="majorBidi" w:cstheme="majorBidi"/>
          <w:sz w:val="24"/>
          <w:szCs w:val="24"/>
        </w:rPr>
        <w:t>that</w:t>
      </w:r>
      <w:r w:rsidR="00514B59">
        <w:rPr>
          <w:rFonts w:asciiTheme="majorBidi" w:hAnsiTheme="majorBidi" w:cstheme="majorBidi"/>
          <w:sz w:val="24"/>
          <w:szCs w:val="24"/>
        </w:rPr>
        <w:t xml:space="preserve"> as</w:t>
      </w:r>
      <w:r w:rsidR="00850BE8" w:rsidRPr="00406369">
        <w:rPr>
          <w:rFonts w:asciiTheme="majorBidi" w:hAnsiTheme="majorBidi" w:cstheme="majorBidi"/>
          <w:sz w:val="24"/>
          <w:szCs w:val="24"/>
        </w:rPr>
        <w:t xml:space="preserve"> </w:t>
      </w:r>
      <w:r w:rsidR="00850BE8" w:rsidRPr="00406369">
        <w:rPr>
          <w:rFonts w:asciiTheme="majorBidi" w:hAnsiTheme="majorBidi" w:cstheme="majorBidi"/>
          <w:i/>
          <w:iCs/>
          <w:sz w:val="24"/>
          <w:szCs w:val="24"/>
        </w:rPr>
        <w:t>t</w:t>
      </w:r>
      <w:r w:rsidR="00850BE8" w:rsidRPr="00406369">
        <w:rPr>
          <w:rFonts w:asciiTheme="majorBidi" w:hAnsiTheme="majorBidi" w:cstheme="majorBidi"/>
          <w:sz w:val="24"/>
          <w:szCs w:val="24"/>
        </w:rPr>
        <w:t xml:space="preserve"> is linked to on Delicious, it </w:t>
      </w:r>
      <w:r w:rsidRPr="00406369">
        <w:rPr>
          <w:rFonts w:asciiTheme="majorBidi" w:hAnsiTheme="majorBidi" w:cstheme="majorBidi"/>
          <w:sz w:val="24"/>
          <w:szCs w:val="24"/>
        </w:rPr>
        <w:t xml:space="preserve">reflects both </w:t>
      </w:r>
      <w:r w:rsidRPr="00406369">
        <w:rPr>
          <w:rFonts w:asciiTheme="majorBidi" w:hAnsiTheme="majorBidi" w:cstheme="majorBidi"/>
          <w:i/>
          <w:iCs/>
          <w:sz w:val="24"/>
          <w:szCs w:val="24"/>
        </w:rPr>
        <w:t>R</w:t>
      </w:r>
      <w:r w:rsidRPr="00406369">
        <w:rPr>
          <w:rFonts w:asciiTheme="majorBidi" w:hAnsiTheme="majorBidi" w:cstheme="majorBidi"/>
          <w:sz w:val="24"/>
          <w:szCs w:val="24"/>
        </w:rPr>
        <w:t xml:space="preserve"> (the result popularity) and </w:t>
      </w:r>
      <w:r w:rsidRPr="00406369">
        <w:rPr>
          <w:rFonts w:asciiTheme="majorBidi" w:hAnsiTheme="majorBidi" w:cstheme="majorBidi"/>
          <w:i/>
          <w:iCs/>
          <w:sz w:val="24"/>
          <w:szCs w:val="24"/>
        </w:rPr>
        <w:t>T</w:t>
      </w:r>
      <w:r w:rsidRPr="00406369">
        <w:rPr>
          <w:rFonts w:asciiTheme="majorBidi" w:hAnsiTheme="majorBidi" w:cstheme="majorBidi"/>
          <w:sz w:val="24"/>
          <w:szCs w:val="24"/>
        </w:rPr>
        <w:t xml:space="preserve"> (the tag popularity)</w:t>
      </w:r>
      <w:r w:rsidR="00A4022E" w:rsidRPr="00406369">
        <w:rPr>
          <w:rFonts w:asciiTheme="majorBidi" w:hAnsiTheme="majorBidi" w:cstheme="majorBidi"/>
          <w:sz w:val="24"/>
          <w:szCs w:val="24"/>
        </w:rPr>
        <w:t xml:space="preserve"> as follows:</w:t>
      </w:r>
      <w:r w:rsidR="003E5C51" w:rsidRPr="00406369">
        <w:rPr>
          <w:rFonts w:asciiTheme="majorBidi" w:hAnsiTheme="majorBidi" w:cstheme="majorBidi"/>
          <w:sz w:val="24"/>
          <w:szCs w:val="24"/>
        </w:rPr>
        <w:t xml:space="preserve"> </w:t>
      </w:r>
    </w:p>
    <w:p w:rsidR="003B2D46" w:rsidRPr="00406369" w:rsidRDefault="003B2D46" w:rsidP="00F560E3">
      <w:pPr>
        <w:pStyle w:val="ListParagraph"/>
        <w:bidi w:val="0"/>
        <w:spacing w:line="240" w:lineRule="auto"/>
        <w:ind w:left="0"/>
        <w:jc w:val="both"/>
        <w:outlineLvl w:val="2"/>
        <w:rPr>
          <w:rFonts w:asciiTheme="majorBidi" w:hAnsiTheme="majorBidi" w:cstheme="majorBidi"/>
          <w:sz w:val="24"/>
          <w:szCs w:val="24"/>
        </w:rPr>
      </w:pPr>
    </w:p>
    <w:p w:rsidR="003E5C51" w:rsidRPr="00406369" w:rsidRDefault="00B32397" w:rsidP="00F560E3">
      <w:pPr>
        <w:pStyle w:val="ListParagraph"/>
        <w:bidi w:val="0"/>
        <w:spacing w:line="240" w:lineRule="auto"/>
        <w:ind w:left="0"/>
        <w:jc w:val="both"/>
        <w:outlineLvl w:val="2"/>
        <w:rPr>
          <w:rFonts w:asciiTheme="majorBidi" w:hAnsiTheme="majorBidi" w:cstheme="majorBidi"/>
          <w:sz w:val="24"/>
          <w:szCs w:val="24"/>
        </w:rPr>
      </w:pPr>
      <m:oMathPara>
        <m:oMath>
          <m:r>
            <w:rPr>
              <w:rFonts w:ascii="STIXGeneral-Regular" w:hAnsi="STIXGeneral-Regular" w:cs="STIXGeneral-Regular"/>
              <w:sz w:val="24"/>
              <w:szCs w:val="24"/>
            </w:rPr>
            <m:t>QTW</m:t>
          </m:r>
          <m:d>
            <m:dPr>
              <m:ctrlPr>
                <w:rPr>
                  <w:rFonts w:ascii="Cambria Math" w:hAnsi="Cambria Math" w:cstheme="majorBidi"/>
                  <w:i/>
                  <w:iCs/>
                  <w:sz w:val="24"/>
                  <w:szCs w:val="24"/>
                </w:rPr>
              </m:ctrlPr>
            </m:dPr>
            <m:e>
              <m:r>
                <w:rPr>
                  <w:rFonts w:ascii="STIXGeneral-Regular" w:hAnsi="STIXGeneral-Regular" w:cs="STIXGeneral-Regular"/>
                  <w:sz w:val="24"/>
                  <w:szCs w:val="24"/>
                </w:rPr>
                <m:t>t</m:t>
              </m:r>
              <m:r>
                <w:rPr>
                  <w:rFonts w:ascii="Cambria Math" w:hAnsi="Cambria Math" w:cstheme="majorBidi"/>
                  <w:sz w:val="24"/>
                  <w:szCs w:val="24"/>
                </w:rPr>
                <m:t>,</m:t>
              </m:r>
              <m:r>
                <w:rPr>
                  <w:rFonts w:ascii="STIXGeneral-Regular" w:hAnsi="STIXGeneral-Regular" w:cs="STIXGeneral-Regular"/>
                  <w:sz w:val="24"/>
                  <w:szCs w:val="24"/>
                </w:rPr>
                <m:t>q</m:t>
              </m:r>
            </m:e>
          </m:d>
          <m:r>
            <w:rPr>
              <w:rFonts w:ascii="Cambria Math" w:hAnsi="Cambria Math" w:cstheme="majorBidi"/>
              <w:sz w:val="24"/>
              <w:szCs w:val="24"/>
            </w:rPr>
            <m:t>=</m:t>
          </m:r>
          <m:f>
            <m:fPr>
              <m:ctrlPr>
                <w:rPr>
                  <w:rFonts w:ascii="Cambria Math" w:hAnsi="Cambria Math" w:cstheme="majorBidi"/>
                  <w:i/>
                  <w:iCs/>
                  <w:sz w:val="24"/>
                  <w:szCs w:val="24"/>
                </w:rPr>
              </m:ctrlPr>
            </m:fPr>
            <m:num>
              <m:nary>
                <m:naryPr>
                  <m:chr m:val="∑"/>
                  <m:grow m:val="on"/>
                  <m:ctrlPr>
                    <w:rPr>
                      <w:rFonts w:ascii="Cambria Math" w:hAnsi="Cambria Math" w:cstheme="majorBidi"/>
                      <w:sz w:val="24"/>
                      <w:szCs w:val="24"/>
                    </w:rPr>
                  </m:ctrlPr>
                </m:naryPr>
                <m:sub>
                  <m:r>
                    <w:rPr>
                      <w:rFonts w:ascii="STIXGeneral-Regular" w:hAnsi="STIXGeneral-Regular" w:cs="STIXGeneral-Regular"/>
                      <w:sz w:val="24"/>
                      <w:szCs w:val="24"/>
                    </w:rPr>
                    <m:t>r</m:t>
                  </m:r>
                  <m:r>
                    <w:rPr>
                      <w:rFonts w:ascii="Cambria Math" w:hAnsi="Cambria Math" w:cstheme="majorBidi"/>
                      <w:sz w:val="24"/>
                      <w:szCs w:val="24"/>
                    </w:rPr>
                    <m:t>=1</m:t>
                  </m:r>
                </m:sub>
                <m:sup>
                  <m:r>
                    <w:rPr>
                      <w:rFonts w:ascii="Cambria Math" w:hAnsi="Cambria Math" w:cstheme="majorBidi"/>
                      <w:sz w:val="24"/>
                      <w:szCs w:val="24"/>
                    </w:rPr>
                    <m:t>|</m:t>
                  </m:r>
                  <m:r>
                    <w:rPr>
                      <w:rFonts w:ascii="STIXGeneral-Regular" w:hAnsi="STIXGeneral-Regular" w:cs="STIXGeneral-Regular"/>
                      <w:sz w:val="24"/>
                      <w:szCs w:val="24"/>
                    </w:rPr>
                    <m:t>RQ</m:t>
                  </m:r>
                  <m:r>
                    <w:rPr>
                      <w:rFonts w:ascii="Cambria Math" w:hAnsi="Cambria Math" w:cstheme="majorBidi"/>
                      <w:sz w:val="24"/>
                      <w:szCs w:val="24"/>
                    </w:rPr>
                    <m:t>|</m:t>
                  </m:r>
                </m:sup>
                <m:e>
                  <m:r>
                    <w:rPr>
                      <w:rFonts w:ascii="STIXGeneral-Regular" w:hAnsi="STIXGeneral-Regular" w:cs="STIXGeneral-Regular"/>
                      <w:sz w:val="24"/>
                      <w:szCs w:val="24"/>
                    </w:rPr>
                    <m:t>R</m:t>
                  </m:r>
                  <m:r>
                    <w:rPr>
                      <w:rFonts w:ascii="Lucida Sans Unicode" w:hAnsi="Lucida Sans Unicode" w:cs="Lucida Sans Unicode"/>
                      <w:sz w:val="24"/>
                      <w:szCs w:val="24"/>
                    </w:rPr>
                    <m:t>*</m:t>
                  </m:r>
                  <m:r>
                    <w:rPr>
                      <w:rFonts w:ascii="STIXGeneral-Regular" w:hAnsi="STIXGeneral-Regular" w:cs="STIXGeneral-Regular"/>
                      <w:sz w:val="24"/>
                      <w:szCs w:val="24"/>
                    </w:rPr>
                    <m:t>T</m:t>
                  </m:r>
                  <m:ctrlPr>
                    <w:rPr>
                      <w:rFonts w:ascii="Cambria Math" w:hAnsi="Cambria Math" w:cstheme="majorBidi"/>
                      <w:sz w:val="24"/>
                      <w:szCs w:val="24"/>
                      <w:rtl/>
                    </w:rPr>
                  </m:ctrlPr>
                </m:e>
              </m:nary>
            </m:num>
            <m:den>
              <m:r>
                <w:rPr>
                  <w:rFonts w:ascii="STIXGeneral-Regular" w:hAnsi="STIXGeneral-Regular" w:cs="STIXGeneral-Regular"/>
                  <w:sz w:val="24"/>
                  <w:szCs w:val="24"/>
                </w:rPr>
                <m:t>N</m:t>
              </m:r>
            </m:den>
          </m:f>
        </m:oMath>
      </m:oMathPara>
    </w:p>
    <w:p w:rsidR="00C86E00" w:rsidRPr="00406369" w:rsidRDefault="003E5C51" w:rsidP="00F560E3">
      <w:pPr>
        <w:pStyle w:val="ListParagraph"/>
        <w:bidi w:val="0"/>
        <w:spacing w:line="240" w:lineRule="auto"/>
        <w:ind w:left="0"/>
        <w:jc w:val="both"/>
        <w:outlineLvl w:val="2"/>
        <w:rPr>
          <w:rFonts w:asciiTheme="majorBidi" w:hAnsiTheme="majorBidi" w:cstheme="majorBidi"/>
          <w:sz w:val="24"/>
          <w:szCs w:val="24"/>
        </w:rPr>
      </w:pPr>
      <w:r w:rsidRPr="00406369">
        <w:rPr>
          <w:rFonts w:asciiTheme="majorBidi" w:hAnsiTheme="majorBidi" w:cstheme="majorBidi"/>
          <w:sz w:val="24"/>
          <w:szCs w:val="24"/>
        </w:rPr>
        <w:t xml:space="preserve">where </w:t>
      </w:r>
      <w:r w:rsidR="00E66A1A" w:rsidRPr="00406369">
        <w:rPr>
          <w:rFonts w:asciiTheme="majorBidi" w:hAnsiTheme="majorBidi" w:cstheme="majorBidi"/>
          <w:i/>
          <w:iCs/>
          <w:sz w:val="24"/>
          <w:szCs w:val="24"/>
        </w:rPr>
        <w:t>N</w:t>
      </w:r>
      <w:r w:rsidR="00E66A1A" w:rsidRPr="00406369">
        <w:rPr>
          <w:rFonts w:asciiTheme="majorBidi" w:hAnsiTheme="majorBidi" w:cstheme="majorBidi"/>
          <w:sz w:val="24"/>
          <w:szCs w:val="24"/>
        </w:rPr>
        <w:t xml:space="preserve"> </w:t>
      </w:r>
      <w:r w:rsidRPr="00406369">
        <w:rPr>
          <w:rFonts w:asciiTheme="majorBidi" w:hAnsiTheme="majorBidi" w:cstheme="majorBidi"/>
          <w:sz w:val="24"/>
          <w:szCs w:val="24"/>
        </w:rPr>
        <w:t>i</w:t>
      </w:r>
      <w:r w:rsidR="00C86E00" w:rsidRPr="00406369">
        <w:rPr>
          <w:rFonts w:asciiTheme="majorBidi" w:hAnsiTheme="majorBidi" w:cstheme="majorBidi"/>
          <w:sz w:val="24"/>
          <w:szCs w:val="24"/>
        </w:rPr>
        <w:t xml:space="preserve">s the normalization factor </w:t>
      </w:r>
      <w:r w:rsidRPr="00406369">
        <w:rPr>
          <w:rFonts w:asciiTheme="majorBidi" w:hAnsiTheme="majorBidi" w:cstheme="majorBidi"/>
          <w:sz w:val="24"/>
          <w:szCs w:val="24"/>
        </w:rPr>
        <w:t xml:space="preserve">in order to create a uniform scale for tags associated with different results </w:t>
      </w:r>
      <w:r w:rsidR="00C86E00" w:rsidRPr="00406369">
        <w:rPr>
          <w:rFonts w:asciiTheme="majorBidi" w:hAnsiTheme="majorBidi" w:cstheme="majorBidi"/>
          <w:sz w:val="24"/>
          <w:szCs w:val="24"/>
        </w:rPr>
        <w:t>(</w:t>
      </w:r>
      <w:r w:rsidR="00F65C33" w:rsidRPr="00406369">
        <w:rPr>
          <w:rFonts w:asciiTheme="majorBidi" w:hAnsiTheme="majorBidi" w:cstheme="majorBidi"/>
          <w:sz w:val="24"/>
          <w:szCs w:val="24"/>
        </w:rPr>
        <w:t xml:space="preserve">10 was </w:t>
      </w:r>
      <w:r w:rsidR="00C86E00" w:rsidRPr="00406369">
        <w:rPr>
          <w:rFonts w:asciiTheme="majorBidi" w:hAnsiTheme="majorBidi" w:cstheme="majorBidi"/>
          <w:sz w:val="24"/>
          <w:szCs w:val="24"/>
        </w:rPr>
        <w:t xml:space="preserve">the optimal value </w:t>
      </w:r>
      <w:r w:rsidRPr="00406369">
        <w:rPr>
          <w:rFonts w:asciiTheme="majorBidi" w:hAnsiTheme="majorBidi" w:cstheme="majorBidi"/>
          <w:sz w:val="24"/>
          <w:szCs w:val="24"/>
        </w:rPr>
        <w:t xml:space="preserve">for </w:t>
      </w:r>
      <w:r w:rsidRPr="00406369">
        <w:rPr>
          <w:rFonts w:asciiTheme="majorBidi" w:hAnsiTheme="majorBidi" w:cstheme="majorBidi"/>
          <w:i/>
          <w:iCs/>
          <w:sz w:val="24"/>
          <w:szCs w:val="24"/>
        </w:rPr>
        <w:t>N</w:t>
      </w:r>
      <w:r w:rsidRPr="00406369">
        <w:rPr>
          <w:rFonts w:asciiTheme="majorBidi" w:hAnsiTheme="majorBidi" w:cstheme="majorBidi"/>
          <w:sz w:val="24"/>
          <w:szCs w:val="24"/>
        </w:rPr>
        <w:t xml:space="preserve"> </w:t>
      </w:r>
      <w:r w:rsidR="00F65C33" w:rsidRPr="00406369">
        <w:rPr>
          <w:rFonts w:asciiTheme="majorBidi" w:hAnsiTheme="majorBidi" w:cstheme="majorBidi"/>
          <w:sz w:val="24"/>
          <w:szCs w:val="24"/>
        </w:rPr>
        <w:t>in our experiments</w:t>
      </w:r>
      <w:r w:rsidR="00C86E00" w:rsidRPr="00406369">
        <w:rPr>
          <w:rFonts w:asciiTheme="majorBidi" w:hAnsiTheme="majorBidi" w:cstheme="majorBidi"/>
          <w:sz w:val="24"/>
          <w:szCs w:val="24"/>
        </w:rPr>
        <w:t>)</w:t>
      </w:r>
      <w:r w:rsidR="00502E8D" w:rsidRPr="00406369">
        <w:rPr>
          <w:rFonts w:asciiTheme="majorBidi" w:hAnsiTheme="majorBidi" w:cstheme="majorBidi"/>
          <w:sz w:val="24"/>
          <w:szCs w:val="24"/>
        </w:rPr>
        <w:t>.</w:t>
      </w:r>
    </w:p>
    <w:p w:rsidR="00744566" w:rsidRPr="00406369" w:rsidRDefault="00744566" w:rsidP="00F560E3">
      <w:pPr>
        <w:bidi w:val="0"/>
        <w:rPr>
          <w:rFonts w:asciiTheme="majorBidi" w:hAnsiTheme="majorBidi" w:cstheme="majorBidi"/>
        </w:rPr>
      </w:pPr>
    </w:p>
    <w:tbl>
      <w:tblPr>
        <w:bidiVisual/>
        <w:tblW w:w="7281" w:type="dxa"/>
        <w:tblInd w:w="1043" w:type="dxa"/>
        <w:tblBorders>
          <w:top w:val="single" w:sz="4" w:space="0" w:color="auto"/>
          <w:bottom w:val="single" w:sz="4" w:space="0" w:color="auto"/>
        </w:tblBorders>
        <w:tblLook w:val="04A0"/>
      </w:tblPr>
      <w:tblGrid>
        <w:gridCol w:w="2551"/>
        <w:gridCol w:w="2300"/>
        <w:gridCol w:w="2430"/>
      </w:tblGrid>
      <w:tr w:rsidR="00A148CA" w:rsidRPr="00406369">
        <w:trPr>
          <w:trHeight w:val="285"/>
        </w:trPr>
        <w:tc>
          <w:tcPr>
            <w:tcW w:w="2551" w:type="dxa"/>
            <w:shd w:val="clear" w:color="auto" w:fill="auto"/>
            <w:noWrap/>
            <w:vAlign w:val="bottom"/>
          </w:tcPr>
          <w:p w:rsidR="00A148CA" w:rsidRPr="00406369" w:rsidRDefault="00A148CA" w:rsidP="00F560E3">
            <w:pPr>
              <w:bidi w:val="0"/>
              <w:rPr>
                <w:rFonts w:asciiTheme="majorBidi" w:hAnsiTheme="majorBidi" w:cstheme="majorBidi"/>
                <w:b/>
                <w:bCs/>
                <w:color w:val="000000"/>
              </w:rPr>
            </w:pPr>
            <w:r w:rsidRPr="00406369">
              <w:rPr>
                <w:rFonts w:asciiTheme="majorBidi" w:hAnsiTheme="majorBidi" w:cstheme="majorBidi"/>
                <w:b/>
                <w:bCs/>
                <w:color w:val="000000"/>
              </w:rPr>
              <w:t>Number of Results</w:t>
            </w:r>
          </w:p>
        </w:tc>
        <w:tc>
          <w:tcPr>
            <w:tcW w:w="2300" w:type="dxa"/>
            <w:shd w:val="clear" w:color="auto" w:fill="auto"/>
            <w:noWrap/>
            <w:vAlign w:val="bottom"/>
          </w:tcPr>
          <w:p w:rsidR="00A148CA" w:rsidRPr="00406369" w:rsidRDefault="006324B3" w:rsidP="00F560E3">
            <w:pPr>
              <w:bidi w:val="0"/>
              <w:rPr>
                <w:rFonts w:asciiTheme="majorBidi" w:hAnsiTheme="majorBidi" w:cstheme="majorBidi"/>
                <w:b/>
                <w:bCs/>
                <w:color w:val="000000"/>
                <w:rtl/>
              </w:rPr>
            </w:pPr>
            <w:r w:rsidRPr="00406369">
              <w:rPr>
                <w:rFonts w:asciiTheme="majorBidi" w:hAnsiTheme="majorBidi" w:cstheme="majorBidi"/>
                <w:b/>
                <w:bCs/>
                <w:color w:val="000000"/>
              </w:rPr>
              <w:t xml:space="preserve">QTW </w:t>
            </w:r>
            <w:r w:rsidR="00A148CA" w:rsidRPr="00406369">
              <w:rPr>
                <w:rFonts w:asciiTheme="majorBidi" w:hAnsiTheme="majorBidi" w:cstheme="majorBidi"/>
                <w:b/>
                <w:bCs/>
                <w:color w:val="000000"/>
              </w:rPr>
              <w:t>Weight</w:t>
            </w:r>
          </w:p>
        </w:tc>
        <w:tc>
          <w:tcPr>
            <w:tcW w:w="2430" w:type="dxa"/>
            <w:shd w:val="clear" w:color="auto" w:fill="auto"/>
            <w:noWrap/>
            <w:vAlign w:val="bottom"/>
          </w:tcPr>
          <w:p w:rsidR="00A148CA" w:rsidRPr="00406369" w:rsidRDefault="00A148CA" w:rsidP="00F560E3">
            <w:pPr>
              <w:bidi w:val="0"/>
              <w:rPr>
                <w:rFonts w:asciiTheme="majorBidi" w:hAnsiTheme="majorBidi" w:cstheme="majorBidi"/>
                <w:b/>
                <w:bCs/>
                <w:color w:val="000000"/>
                <w:rtl/>
              </w:rPr>
            </w:pPr>
            <w:r w:rsidRPr="00406369">
              <w:rPr>
                <w:rFonts w:asciiTheme="majorBidi" w:hAnsiTheme="majorBidi" w:cstheme="majorBidi"/>
                <w:b/>
                <w:bCs/>
                <w:color w:val="000000"/>
              </w:rPr>
              <w:t xml:space="preserve">Tag </w:t>
            </w:r>
          </w:p>
        </w:tc>
      </w:tr>
      <w:tr w:rsidR="00A148CA" w:rsidRPr="00406369">
        <w:trPr>
          <w:trHeight w:val="285"/>
        </w:trPr>
        <w:tc>
          <w:tcPr>
            <w:tcW w:w="2551"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65</w:t>
            </w:r>
          </w:p>
        </w:tc>
        <w:tc>
          <w:tcPr>
            <w:tcW w:w="2300"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13338</w:t>
            </w:r>
          </w:p>
        </w:tc>
        <w:tc>
          <w:tcPr>
            <w:tcW w:w="2430" w:type="dxa"/>
            <w:shd w:val="clear" w:color="auto" w:fill="auto"/>
            <w:noWrap/>
            <w:vAlign w:val="bottom"/>
          </w:tcPr>
          <w:p w:rsidR="00A148CA" w:rsidRPr="00406369" w:rsidRDefault="00C01593" w:rsidP="00F560E3">
            <w:pPr>
              <w:bidi w:val="0"/>
              <w:rPr>
                <w:rFonts w:asciiTheme="majorBidi" w:hAnsiTheme="majorBidi" w:cstheme="majorBidi"/>
                <w:color w:val="000000"/>
              </w:rPr>
            </w:pPr>
            <w:r w:rsidRPr="00406369">
              <w:rPr>
                <w:rFonts w:asciiTheme="majorBidi" w:hAnsiTheme="majorBidi" w:cstheme="majorBidi"/>
                <w:color w:val="000000"/>
              </w:rPr>
              <w:t>E</w:t>
            </w:r>
            <w:r w:rsidR="00A148CA" w:rsidRPr="00406369">
              <w:rPr>
                <w:rFonts w:asciiTheme="majorBidi" w:hAnsiTheme="majorBidi" w:cstheme="majorBidi"/>
                <w:color w:val="000000"/>
              </w:rPr>
              <w:t>ducation</w:t>
            </w:r>
          </w:p>
        </w:tc>
      </w:tr>
      <w:tr w:rsidR="00A148CA" w:rsidRPr="00406369">
        <w:trPr>
          <w:trHeight w:val="285"/>
        </w:trPr>
        <w:tc>
          <w:tcPr>
            <w:tcW w:w="2551"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87</w:t>
            </w:r>
          </w:p>
        </w:tc>
        <w:tc>
          <w:tcPr>
            <w:tcW w:w="2300"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12464</w:t>
            </w:r>
          </w:p>
        </w:tc>
        <w:tc>
          <w:tcPr>
            <w:tcW w:w="2430" w:type="dxa"/>
            <w:shd w:val="clear" w:color="auto" w:fill="auto"/>
            <w:noWrap/>
            <w:vAlign w:val="bottom"/>
          </w:tcPr>
          <w:p w:rsidR="00A148CA" w:rsidRPr="00406369" w:rsidRDefault="00C01593" w:rsidP="00F560E3">
            <w:pPr>
              <w:bidi w:val="0"/>
              <w:rPr>
                <w:rFonts w:asciiTheme="majorBidi" w:hAnsiTheme="majorBidi" w:cstheme="majorBidi"/>
                <w:color w:val="000000"/>
              </w:rPr>
            </w:pPr>
            <w:r w:rsidRPr="00406369">
              <w:rPr>
                <w:rFonts w:asciiTheme="majorBidi" w:hAnsiTheme="majorBidi" w:cstheme="majorBidi"/>
                <w:color w:val="000000"/>
              </w:rPr>
              <w:t>M</w:t>
            </w:r>
            <w:r w:rsidR="00A148CA" w:rsidRPr="00406369">
              <w:rPr>
                <w:rFonts w:asciiTheme="majorBidi" w:hAnsiTheme="majorBidi" w:cstheme="majorBidi"/>
                <w:color w:val="000000"/>
              </w:rPr>
              <w:t>ath</w:t>
            </w:r>
          </w:p>
        </w:tc>
      </w:tr>
      <w:tr w:rsidR="00A148CA" w:rsidRPr="00406369">
        <w:trPr>
          <w:trHeight w:val="285"/>
        </w:trPr>
        <w:tc>
          <w:tcPr>
            <w:tcW w:w="2551"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50</w:t>
            </w:r>
          </w:p>
        </w:tc>
        <w:tc>
          <w:tcPr>
            <w:tcW w:w="2300"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10789</w:t>
            </w:r>
          </w:p>
        </w:tc>
        <w:tc>
          <w:tcPr>
            <w:tcW w:w="2430" w:type="dxa"/>
            <w:shd w:val="clear" w:color="auto" w:fill="auto"/>
            <w:noWrap/>
            <w:vAlign w:val="bottom"/>
          </w:tcPr>
          <w:p w:rsidR="00A148CA" w:rsidRPr="00406369" w:rsidRDefault="00C01593" w:rsidP="00F560E3">
            <w:pPr>
              <w:bidi w:val="0"/>
              <w:rPr>
                <w:rFonts w:asciiTheme="majorBidi" w:hAnsiTheme="majorBidi" w:cstheme="majorBidi"/>
                <w:color w:val="000000"/>
              </w:rPr>
            </w:pPr>
            <w:r w:rsidRPr="00406369">
              <w:rPr>
                <w:rFonts w:asciiTheme="majorBidi" w:hAnsiTheme="majorBidi" w:cstheme="majorBidi"/>
                <w:color w:val="000000"/>
              </w:rPr>
              <w:t>R</w:t>
            </w:r>
            <w:r w:rsidR="00A148CA" w:rsidRPr="00406369">
              <w:rPr>
                <w:rFonts w:asciiTheme="majorBidi" w:hAnsiTheme="majorBidi" w:cstheme="majorBidi"/>
                <w:color w:val="000000"/>
              </w:rPr>
              <w:t>esources</w:t>
            </w:r>
          </w:p>
        </w:tc>
      </w:tr>
      <w:tr w:rsidR="00A148CA" w:rsidRPr="00406369">
        <w:trPr>
          <w:trHeight w:val="285"/>
        </w:trPr>
        <w:tc>
          <w:tcPr>
            <w:tcW w:w="2551"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60</w:t>
            </w:r>
          </w:p>
        </w:tc>
        <w:tc>
          <w:tcPr>
            <w:tcW w:w="2300"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10528</w:t>
            </w:r>
          </w:p>
        </w:tc>
        <w:tc>
          <w:tcPr>
            <w:tcW w:w="2430" w:type="dxa"/>
            <w:shd w:val="clear" w:color="auto" w:fill="auto"/>
            <w:noWrap/>
            <w:vAlign w:val="bottom"/>
          </w:tcPr>
          <w:p w:rsidR="00A148CA" w:rsidRPr="00406369" w:rsidRDefault="00C01593" w:rsidP="00F560E3">
            <w:pPr>
              <w:bidi w:val="0"/>
              <w:rPr>
                <w:rFonts w:asciiTheme="majorBidi" w:hAnsiTheme="majorBidi" w:cstheme="majorBidi"/>
                <w:color w:val="000000"/>
              </w:rPr>
            </w:pPr>
            <w:r w:rsidRPr="00406369">
              <w:rPr>
                <w:rFonts w:asciiTheme="majorBidi" w:hAnsiTheme="majorBidi" w:cstheme="majorBidi"/>
                <w:color w:val="000000"/>
              </w:rPr>
              <w:t>M</w:t>
            </w:r>
            <w:r w:rsidR="00A148CA" w:rsidRPr="00406369">
              <w:rPr>
                <w:rFonts w:asciiTheme="majorBidi" w:hAnsiTheme="majorBidi" w:cstheme="majorBidi"/>
                <w:color w:val="000000"/>
              </w:rPr>
              <w:t>athematics</w:t>
            </w:r>
          </w:p>
        </w:tc>
      </w:tr>
      <w:tr w:rsidR="00A148CA" w:rsidRPr="00406369">
        <w:trPr>
          <w:trHeight w:val="285"/>
        </w:trPr>
        <w:tc>
          <w:tcPr>
            <w:tcW w:w="2551"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52</w:t>
            </w:r>
          </w:p>
        </w:tc>
        <w:tc>
          <w:tcPr>
            <w:tcW w:w="2300"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9872</w:t>
            </w:r>
          </w:p>
        </w:tc>
        <w:tc>
          <w:tcPr>
            <w:tcW w:w="2430" w:type="dxa"/>
            <w:shd w:val="clear" w:color="auto" w:fill="auto"/>
            <w:noWrap/>
            <w:vAlign w:val="bottom"/>
          </w:tcPr>
          <w:p w:rsidR="00A148CA" w:rsidRPr="00406369" w:rsidRDefault="00C01593" w:rsidP="00F560E3">
            <w:pPr>
              <w:bidi w:val="0"/>
              <w:rPr>
                <w:rFonts w:asciiTheme="majorBidi" w:hAnsiTheme="majorBidi" w:cstheme="majorBidi"/>
                <w:color w:val="000000"/>
              </w:rPr>
            </w:pPr>
            <w:proofErr w:type="spellStart"/>
            <w:r w:rsidRPr="00406369">
              <w:rPr>
                <w:rFonts w:asciiTheme="majorBidi" w:hAnsiTheme="majorBidi" w:cstheme="majorBidi"/>
                <w:color w:val="000000"/>
              </w:rPr>
              <w:t>M</w:t>
            </w:r>
            <w:r w:rsidR="00A148CA" w:rsidRPr="00406369">
              <w:rPr>
                <w:rFonts w:asciiTheme="majorBidi" w:hAnsiTheme="majorBidi" w:cstheme="majorBidi"/>
                <w:color w:val="000000"/>
              </w:rPr>
              <w:t>aths</w:t>
            </w:r>
            <w:proofErr w:type="spellEnd"/>
          </w:p>
        </w:tc>
      </w:tr>
      <w:tr w:rsidR="00A148CA" w:rsidRPr="00406369">
        <w:trPr>
          <w:trHeight w:val="285"/>
        </w:trPr>
        <w:tc>
          <w:tcPr>
            <w:tcW w:w="2551"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42</w:t>
            </w:r>
          </w:p>
        </w:tc>
        <w:tc>
          <w:tcPr>
            <w:tcW w:w="2300"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6563</w:t>
            </w:r>
          </w:p>
        </w:tc>
        <w:tc>
          <w:tcPr>
            <w:tcW w:w="2430" w:type="dxa"/>
            <w:shd w:val="clear" w:color="auto" w:fill="auto"/>
            <w:noWrap/>
            <w:vAlign w:val="bottom"/>
          </w:tcPr>
          <w:p w:rsidR="00A148CA" w:rsidRPr="00406369" w:rsidRDefault="00C01593" w:rsidP="00F560E3">
            <w:pPr>
              <w:bidi w:val="0"/>
              <w:rPr>
                <w:rFonts w:asciiTheme="majorBidi" w:hAnsiTheme="majorBidi" w:cstheme="majorBidi"/>
                <w:color w:val="000000"/>
              </w:rPr>
            </w:pPr>
            <w:r w:rsidRPr="00406369">
              <w:rPr>
                <w:rFonts w:asciiTheme="majorBidi" w:hAnsiTheme="majorBidi" w:cstheme="majorBidi"/>
                <w:color w:val="000000"/>
              </w:rPr>
              <w:t>G</w:t>
            </w:r>
            <w:r w:rsidR="00A148CA" w:rsidRPr="00406369">
              <w:rPr>
                <w:rFonts w:asciiTheme="majorBidi" w:hAnsiTheme="majorBidi" w:cstheme="majorBidi"/>
                <w:color w:val="000000"/>
              </w:rPr>
              <w:t>ames</w:t>
            </w:r>
          </w:p>
        </w:tc>
      </w:tr>
      <w:tr w:rsidR="00A148CA" w:rsidRPr="00406369">
        <w:trPr>
          <w:trHeight w:val="285"/>
        </w:trPr>
        <w:tc>
          <w:tcPr>
            <w:tcW w:w="2551"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39</w:t>
            </w:r>
          </w:p>
        </w:tc>
        <w:tc>
          <w:tcPr>
            <w:tcW w:w="2300"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6439</w:t>
            </w:r>
          </w:p>
        </w:tc>
        <w:tc>
          <w:tcPr>
            <w:tcW w:w="2430" w:type="dxa"/>
            <w:shd w:val="clear" w:color="auto" w:fill="auto"/>
            <w:noWrap/>
            <w:vAlign w:val="bottom"/>
          </w:tcPr>
          <w:p w:rsidR="00A148CA" w:rsidRPr="00406369" w:rsidRDefault="00C01593" w:rsidP="00F560E3">
            <w:pPr>
              <w:bidi w:val="0"/>
              <w:rPr>
                <w:rFonts w:asciiTheme="majorBidi" w:hAnsiTheme="majorBidi" w:cstheme="majorBidi"/>
                <w:color w:val="000000"/>
              </w:rPr>
            </w:pPr>
            <w:r w:rsidRPr="00406369">
              <w:rPr>
                <w:rFonts w:asciiTheme="majorBidi" w:hAnsiTheme="majorBidi" w:cstheme="majorBidi"/>
                <w:color w:val="000000"/>
              </w:rPr>
              <w:t>I</w:t>
            </w:r>
            <w:r w:rsidR="00A148CA" w:rsidRPr="00406369">
              <w:rPr>
                <w:rFonts w:asciiTheme="majorBidi" w:hAnsiTheme="majorBidi" w:cstheme="majorBidi"/>
                <w:color w:val="000000"/>
              </w:rPr>
              <w:t>nteractive</w:t>
            </w:r>
          </w:p>
        </w:tc>
      </w:tr>
      <w:tr w:rsidR="00A148CA" w:rsidRPr="00406369">
        <w:trPr>
          <w:trHeight w:val="285"/>
        </w:trPr>
        <w:tc>
          <w:tcPr>
            <w:tcW w:w="2551"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19</w:t>
            </w:r>
          </w:p>
        </w:tc>
        <w:tc>
          <w:tcPr>
            <w:tcW w:w="2300"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4101</w:t>
            </w:r>
          </w:p>
        </w:tc>
        <w:tc>
          <w:tcPr>
            <w:tcW w:w="2430" w:type="dxa"/>
            <w:shd w:val="clear" w:color="auto" w:fill="auto"/>
            <w:noWrap/>
            <w:vAlign w:val="bottom"/>
          </w:tcPr>
          <w:p w:rsidR="00A148CA" w:rsidRPr="00406369" w:rsidRDefault="00C01593" w:rsidP="00F560E3">
            <w:pPr>
              <w:bidi w:val="0"/>
              <w:rPr>
                <w:rFonts w:asciiTheme="majorBidi" w:hAnsiTheme="majorBidi" w:cstheme="majorBidi"/>
                <w:color w:val="000000"/>
              </w:rPr>
            </w:pPr>
            <w:r w:rsidRPr="00406369">
              <w:rPr>
                <w:rFonts w:asciiTheme="majorBidi" w:hAnsiTheme="majorBidi" w:cstheme="majorBidi"/>
                <w:color w:val="000000"/>
              </w:rPr>
              <w:t>K</w:t>
            </w:r>
            <w:r w:rsidR="00A148CA" w:rsidRPr="00406369">
              <w:rPr>
                <w:rFonts w:asciiTheme="majorBidi" w:hAnsiTheme="majorBidi" w:cstheme="majorBidi"/>
                <w:color w:val="000000"/>
              </w:rPr>
              <w:t>ids</w:t>
            </w:r>
          </w:p>
        </w:tc>
      </w:tr>
      <w:tr w:rsidR="00A148CA" w:rsidRPr="00406369">
        <w:trPr>
          <w:trHeight w:val="285"/>
        </w:trPr>
        <w:tc>
          <w:tcPr>
            <w:tcW w:w="2551"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11</w:t>
            </w:r>
          </w:p>
        </w:tc>
        <w:tc>
          <w:tcPr>
            <w:tcW w:w="2300"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3696</w:t>
            </w:r>
          </w:p>
        </w:tc>
        <w:tc>
          <w:tcPr>
            <w:tcW w:w="2430" w:type="dxa"/>
            <w:shd w:val="clear" w:color="auto" w:fill="auto"/>
            <w:noWrap/>
            <w:vAlign w:val="bottom"/>
          </w:tcPr>
          <w:p w:rsidR="00A148CA" w:rsidRPr="00406369" w:rsidRDefault="00C01593" w:rsidP="00F560E3">
            <w:pPr>
              <w:bidi w:val="0"/>
              <w:rPr>
                <w:rFonts w:asciiTheme="majorBidi" w:hAnsiTheme="majorBidi" w:cstheme="majorBidi"/>
                <w:color w:val="000000"/>
              </w:rPr>
            </w:pPr>
            <w:r w:rsidRPr="00406369">
              <w:rPr>
                <w:rFonts w:asciiTheme="majorBidi" w:hAnsiTheme="majorBidi" w:cstheme="majorBidi"/>
                <w:color w:val="000000"/>
              </w:rPr>
              <w:t>S</w:t>
            </w:r>
            <w:r w:rsidR="00A148CA" w:rsidRPr="00406369">
              <w:rPr>
                <w:rFonts w:asciiTheme="majorBidi" w:hAnsiTheme="majorBidi" w:cstheme="majorBidi"/>
                <w:color w:val="000000"/>
              </w:rPr>
              <w:t>cience</w:t>
            </w:r>
          </w:p>
        </w:tc>
      </w:tr>
      <w:tr w:rsidR="00A148CA" w:rsidRPr="00406369">
        <w:trPr>
          <w:trHeight w:val="285"/>
        </w:trPr>
        <w:tc>
          <w:tcPr>
            <w:tcW w:w="2551"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7</w:t>
            </w:r>
          </w:p>
        </w:tc>
        <w:tc>
          <w:tcPr>
            <w:tcW w:w="2300" w:type="dxa"/>
            <w:shd w:val="clear" w:color="auto" w:fill="auto"/>
            <w:noWrap/>
            <w:vAlign w:val="bottom"/>
          </w:tcPr>
          <w:p w:rsidR="00A148CA" w:rsidRPr="00406369" w:rsidRDefault="00A148CA" w:rsidP="00F560E3">
            <w:pPr>
              <w:bidi w:val="0"/>
              <w:rPr>
                <w:rFonts w:asciiTheme="majorBidi" w:hAnsiTheme="majorBidi" w:cstheme="majorBidi"/>
                <w:color w:val="000000"/>
              </w:rPr>
            </w:pPr>
            <w:r w:rsidRPr="00406369">
              <w:rPr>
                <w:rFonts w:asciiTheme="majorBidi" w:hAnsiTheme="majorBidi" w:cstheme="majorBidi"/>
                <w:color w:val="000000"/>
              </w:rPr>
              <w:t>3361</w:t>
            </w:r>
          </w:p>
        </w:tc>
        <w:tc>
          <w:tcPr>
            <w:tcW w:w="2430" w:type="dxa"/>
            <w:shd w:val="clear" w:color="auto" w:fill="auto"/>
            <w:noWrap/>
            <w:vAlign w:val="bottom"/>
          </w:tcPr>
          <w:p w:rsidR="00A148CA" w:rsidRPr="00406369" w:rsidRDefault="00C01593" w:rsidP="00F560E3">
            <w:pPr>
              <w:bidi w:val="0"/>
              <w:rPr>
                <w:rFonts w:asciiTheme="majorBidi" w:hAnsiTheme="majorBidi" w:cstheme="majorBidi"/>
                <w:color w:val="000000"/>
              </w:rPr>
            </w:pPr>
            <w:r w:rsidRPr="00406369">
              <w:rPr>
                <w:rFonts w:asciiTheme="majorBidi" w:hAnsiTheme="majorBidi" w:cstheme="majorBidi"/>
                <w:color w:val="000000"/>
              </w:rPr>
              <w:t>T</w:t>
            </w:r>
            <w:r w:rsidR="00A148CA" w:rsidRPr="00406369">
              <w:rPr>
                <w:rFonts w:asciiTheme="majorBidi" w:hAnsiTheme="majorBidi" w:cstheme="majorBidi"/>
                <w:color w:val="000000"/>
              </w:rPr>
              <w:t>ools</w:t>
            </w:r>
          </w:p>
        </w:tc>
      </w:tr>
    </w:tbl>
    <w:p w:rsidR="008E2A12" w:rsidRDefault="00871E9F" w:rsidP="00F016DC">
      <w:pPr>
        <w:bidi w:val="0"/>
        <w:rPr>
          <w:rFonts w:asciiTheme="majorBidi" w:hAnsiTheme="majorBidi" w:cstheme="majorBidi"/>
          <w:b/>
          <w:bCs/>
        </w:rPr>
      </w:pPr>
      <w:r w:rsidRPr="00871E9F">
        <w:rPr>
          <w:rFonts w:asciiTheme="majorBidi" w:hAnsiTheme="majorBidi" w:cstheme="majorBidi"/>
          <w:b/>
          <w:bCs/>
        </w:rPr>
        <w:t xml:space="preserve">Table 1: </w:t>
      </w:r>
      <w:r w:rsidR="00F016DC">
        <w:rPr>
          <w:rFonts w:asciiTheme="majorBidi" w:hAnsiTheme="majorBidi" w:cstheme="majorBidi"/>
          <w:b/>
          <w:bCs/>
        </w:rPr>
        <w:t xml:space="preserve">A </w:t>
      </w:r>
      <w:r w:rsidRPr="00871E9F">
        <w:rPr>
          <w:rFonts w:asciiTheme="majorBidi" w:hAnsiTheme="majorBidi" w:cstheme="majorBidi"/>
          <w:b/>
          <w:bCs/>
        </w:rPr>
        <w:t xml:space="preserve">list of top-10 tags for the query 'math' ranked according to their </w:t>
      </w:r>
      <w:r w:rsidRPr="00871E9F">
        <w:rPr>
          <w:rFonts w:asciiTheme="majorBidi" w:hAnsiTheme="majorBidi" w:cstheme="majorBidi"/>
          <w:b/>
          <w:bCs/>
          <w:i/>
          <w:iCs/>
        </w:rPr>
        <w:t>QTW</w:t>
      </w:r>
      <w:r w:rsidRPr="00871E9F">
        <w:rPr>
          <w:rFonts w:asciiTheme="majorBidi" w:hAnsiTheme="majorBidi" w:cstheme="majorBidi"/>
          <w:b/>
          <w:bCs/>
        </w:rPr>
        <w:t xml:space="preserve"> values.</w:t>
      </w:r>
    </w:p>
    <w:p w:rsidR="00871E9F" w:rsidRPr="00871E9F" w:rsidRDefault="00871E9F" w:rsidP="00871E9F">
      <w:pPr>
        <w:bidi w:val="0"/>
        <w:rPr>
          <w:rFonts w:asciiTheme="majorBidi" w:hAnsiTheme="majorBidi" w:cstheme="majorBidi"/>
          <w:b/>
          <w:bCs/>
          <w:rtl/>
        </w:rPr>
      </w:pPr>
    </w:p>
    <w:p w:rsidR="00BA19BF" w:rsidRDefault="00BA19BF" w:rsidP="00577611">
      <w:pPr>
        <w:bidi w:val="0"/>
        <w:jc w:val="both"/>
        <w:rPr>
          <w:rFonts w:asciiTheme="majorBidi" w:hAnsiTheme="majorBidi" w:cstheme="majorBidi"/>
        </w:rPr>
      </w:pPr>
      <w:r w:rsidRPr="00406369">
        <w:rPr>
          <w:rFonts w:asciiTheme="majorBidi" w:hAnsiTheme="majorBidi" w:cstheme="majorBidi"/>
        </w:rPr>
        <w:t xml:space="preserve">Intuitively, this measure weights the subtopics by their relative </w:t>
      </w:r>
      <w:r w:rsidRPr="00406369">
        <w:rPr>
          <w:rFonts w:asciiTheme="majorBidi" w:hAnsiTheme="majorBidi" w:cstheme="majorBidi"/>
          <w:i/>
          <w:iCs/>
        </w:rPr>
        <w:t>popularity</w:t>
      </w:r>
      <w:r w:rsidRPr="00406369">
        <w:rPr>
          <w:rFonts w:asciiTheme="majorBidi" w:hAnsiTheme="majorBidi" w:cstheme="majorBidi"/>
        </w:rPr>
        <w:t xml:space="preserve"> on Delicious. It assigns higher ranks to tags with a higher frequency of appearance which are linked to the documents with a higher number of uploads on Delicious. However, a sample testing of tag ranking based on the above weights indicated that such highly popular tags that reached the top of the list were too general and were often identical to the text of the query, as shown in Table 1. Consequently, these tags covered most of the results without distinguishing between their subtopics.</w:t>
      </w:r>
      <w:r>
        <w:rPr>
          <w:rFonts w:asciiTheme="majorBidi" w:hAnsiTheme="majorBidi" w:cstheme="majorBidi"/>
        </w:rPr>
        <w:t xml:space="preserve"> </w:t>
      </w:r>
    </w:p>
    <w:p w:rsidR="00BA19BF" w:rsidRDefault="00BA19BF" w:rsidP="00BA19BF">
      <w:pPr>
        <w:bidi w:val="0"/>
        <w:jc w:val="both"/>
        <w:rPr>
          <w:rFonts w:asciiTheme="majorBidi" w:hAnsiTheme="majorBidi" w:cstheme="majorBidi"/>
        </w:rPr>
      </w:pPr>
    </w:p>
    <w:p w:rsidR="00640C21" w:rsidRDefault="006324B3" w:rsidP="00BA19BF">
      <w:pPr>
        <w:bidi w:val="0"/>
        <w:jc w:val="both"/>
        <w:rPr>
          <w:rFonts w:asciiTheme="majorBidi" w:hAnsiTheme="majorBidi" w:cstheme="majorBidi"/>
        </w:rPr>
      </w:pPr>
      <w:r w:rsidRPr="00406369">
        <w:rPr>
          <w:rFonts w:asciiTheme="majorBidi" w:hAnsiTheme="majorBidi" w:cstheme="majorBidi"/>
        </w:rPr>
        <w:t xml:space="preserve">Therefore, </w:t>
      </w:r>
      <w:r w:rsidR="00295DE2" w:rsidRPr="00406369">
        <w:rPr>
          <w:rFonts w:asciiTheme="majorBidi" w:hAnsiTheme="majorBidi" w:cstheme="majorBidi"/>
        </w:rPr>
        <w:t xml:space="preserve">an alternative measure for mining subtopics from tags </w:t>
      </w:r>
      <w:r w:rsidR="002D7EBB">
        <w:rPr>
          <w:rFonts w:asciiTheme="majorBidi" w:hAnsiTheme="majorBidi" w:cstheme="majorBidi"/>
        </w:rPr>
        <w:t>wa</w:t>
      </w:r>
      <w:r w:rsidR="00295DE2" w:rsidRPr="00406369">
        <w:rPr>
          <w:rFonts w:asciiTheme="majorBidi" w:hAnsiTheme="majorBidi" w:cstheme="majorBidi"/>
        </w:rPr>
        <w:t>s required. This measure ha</w:t>
      </w:r>
      <w:r w:rsidR="003F70C9">
        <w:rPr>
          <w:rFonts w:asciiTheme="majorBidi" w:hAnsiTheme="majorBidi" w:cstheme="majorBidi"/>
        </w:rPr>
        <w:t>d</w:t>
      </w:r>
      <w:r w:rsidR="00295DE2" w:rsidRPr="00406369">
        <w:rPr>
          <w:rFonts w:asciiTheme="majorBidi" w:hAnsiTheme="majorBidi" w:cstheme="majorBidi"/>
        </w:rPr>
        <w:t xml:space="preserve"> to promote more specific tags </w:t>
      </w:r>
      <w:r w:rsidR="00577611" w:rsidRPr="00406369">
        <w:rPr>
          <w:rFonts w:asciiTheme="majorBidi" w:hAnsiTheme="majorBidi" w:cstheme="majorBidi"/>
        </w:rPr>
        <w:t xml:space="preserve">highly characteristic for some of the results but not for the others. Hence, </w:t>
      </w:r>
      <w:r w:rsidRPr="00406369">
        <w:rPr>
          <w:rFonts w:asciiTheme="majorBidi" w:hAnsiTheme="majorBidi" w:cstheme="majorBidi"/>
        </w:rPr>
        <w:t>t</w:t>
      </w:r>
      <w:r w:rsidR="00632C60" w:rsidRPr="00406369">
        <w:rPr>
          <w:rFonts w:asciiTheme="majorBidi" w:hAnsiTheme="majorBidi" w:cstheme="majorBidi"/>
        </w:rPr>
        <w:t xml:space="preserve">o create a list of </w:t>
      </w:r>
      <w:r w:rsidR="00D167BC" w:rsidRPr="00406369">
        <w:rPr>
          <w:rFonts w:asciiTheme="majorBidi" w:hAnsiTheme="majorBidi" w:cstheme="majorBidi"/>
        </w:rPr>
        <w:t xml:space="preserve">more </w:t>
      </w:r>
      <w:r w:rsidR="00577611" w:rsidRPr="00406369">
        <w:rPr>
          <w:rFonts w:asciiTheme="majorBidi" w:hAnsiTheme="majorBidi" w:cstheme="majorBidi"/>
        </w:rPr>
        <w:t>focused</w:t>
      </w:r>
      <w:r w:rsidR="00D167BC" w:rsidRPr="00406369">
        <w:rPr>
          <w:rFonts w:asciiTheme="majorBidi" w:hAnsiTheme="majorBidi" w:cstheme="majorBidi"/>
        </w:rPr>
        <w:t xml:space="preserve"> and discriminative </w:t>
      </w:r>
      <w:r w:rsidR="00632C60" w:rsidRPr="00406369">
        <w:rPr>
          <w:rFonts w:asciiTheme="majorBidi" w:hAnsiTheme="majorBidi" w:cstheme="majorBidi"/>
        </w:rPr>
        <w:t>tags</w:t>
      </w:r>
      <w:r w:rsidR="00B9160E" w:rsidRPr="00406369">
        <w:rPr>
          <w:rFonts w:asciiTheme="majorBidi" w:hAnsiTheme="majorBidi" w:cstheme="majorBidi"/>
        </w:rPr>
        <w:t>,</w:t>
      </w:r>
      <w:r w:rsidR="00632C60" w:rsidRPr="00406369">
        <w:rPr>
          <w:rFonts w:asciiTheme="majorBidi" w:hAnsiTheme="majorBidi" w:cstheme="majorBidi"/>
        </w:rPr>
        <w:t xml:space="preserve"> we calculated the</w:t>
      </w:r>
      <w:r w:rsidR="00502E8D" w:rsidRPr="00406369">
        <w:rPr>
          <w:rFonts w:asciiTheme="majorBidi" w:hAnsiTheme="majorBidi" w:cstheme="majorBidi"/>
        </w:rPr>
        <w:t>ir</w:t>
      </w:r>
      <w:r w:rsidR="00632C60" w:rsidRPr="00406369">
        <w:rPr>
          <w:rFonts w:asciiTheme="majorBidi" w:hAnsiTheme="majorBidi" w:cstheme="majorBidi"/>
        </w:rPr>
        <w:t xml:space="preserve"> </w:t>
      </w:r>
      <w:r w:rsidR="00D167BC" w:rsidRPr="00406369">
        <w:rPr>
          <w:rFonts w:asciiTheme="majorBidi" w:hAnsiTheme="majorBidi" w:cstheme="majorBidi"/>
        </w:rPr>
        <w:t>TF-IDF</w:t>
      </w:r>
      <w:r w:rsidR="00632C60" w:rsidRPr="00406369">
        <w:rPr>
          <w:rFonts w:asciiTheme="majorBidi" w:hAnsiTheme="majorBidi" w:cstheme="majorBidi"/>
        </w:rPr>
        <w:t xml:space="preserve"> weight</w:t>
      </w:r>
      <w:r w:rsidR="00D167BC" w:rsidRPr="00406369">
        <w:rPr>
          <w:rFonts w:asciiTheme="majorBidi" w:hAnsiTheme="majorBidi" w:cstheme="majorBidi"/>
        </w:rPr>
        <w:t xml:space="preserve"> (Manning</w:t>
      </w:r>
      <w:r w:rsidR="00D5177D">
        <w:rPr>
          <w:rFonts w:asciiTheme="majorBidi" w:hAnsiTheme="majorBidi" w:cstheme="majorBidi"/>
        </w:rPr>
        <w:t xml:space="preserve">, </w:t>
      </w:r>
      <w:proofErr w:type="spellStart"/>
      <w:r w:rsidR="00D5177D">
        <w:rPr>
          <w:rFonts w:asciiTheme="majorBidi" w:hAnsiTheme="majorBidi" w:cstheme="majorBidi"/>
        </w:rPr>
        <w:t>Raghavan</w:t>
      </w:r>
      <w:proofErr w:type="spellEnd"/>
      <w:r w:rsidR="00D5177D">
        <w:rPr>
          <w:rFonts w:asciiTheme="majorBidi" w:hAnsiTheme="majorBidi" w:cstheme="majorBidi"/>
        </w:rPr>
        <w:t xml:space="preserve">, and </w:t>
      </w:r>
      <w:proofErr w:type="spellStart"/>
      <w:r w:rsidR="00D5177D">
        <w:rPr>
          <w:rFonts w:asciiTheme="majorBidi" w:hAnsiTheme="majorBidi" w:cstheme="majorBidi"/>
        </w:rPr>
        <w:t>Schutz</w:t>
      </w:r>
      <w:r w:rsidR="00E13E1B">
        <w:rPr>
          <w:rFonts w:asciiTheme="majorBidi" w:hAnsiTheme="majorBidi" w:cstheme="majorBidi"/>
        </w:rPr>
        <w:t>e</w:t>
      </w:r>
      <w:proofErr w:type="spellEnd"/>
      <w:r w:rsidR="00D167BC" w:rsidRPr="00406369">
        <w:rPr>
          <w:rFonts w:asciiTheme="majorBidi" w:hAnsiTheme="majorBidi" w:cstheme="majorBidi"/>
        </w:rPr>
        <w:t xml:space="preserve">, 2009, </w:t>
      </w:r>
      <w:r w:rsidR="00FD15CD" w:rsidRPr="00406369">
        <w:rPr>
          <w:rFonts w:asciiTheme="majorBidi" w:hAnsiTheme="majorBidi" w:cstheme="majorBidi"/>
        </w:rPr>
        <w:t xml:space="preserve">p. </w:t>
      </w:r>
      <w:r w:rsidR="00D167BC" w:rsidRPr="00406369">
        <w:rPr>
          <w:rFonts w:asciiTheme="majorBidi" w:hAnsiTheme="majorBidi" w:cstheme="majorBidi"/>
        </w:rPr>
        <w:t>118)</w:t>
      </w:r>
      <w:r w:rsidR="00502E8D" w:rsidRPr="00406369">
        <w:rPr>
          <w:rFonts w:asciiTheme="majorBidi" w:hAnsiTheme="majorBidi" w:cstheme="majorBidi"/>
        </w:rPr>
        <w:t xml:space="preserve">. This </w:t>
      </w:r>
      <w:r w:rsidR="00D167BC" w:rsidRPr="00406369">
        <w:rPr>
          <w:rFonts w:asciiTheme="majorBidi" w:hAnsiTheme="majorBidi" w:cstheme="majorBidi"/>
        </w:rPr>
        <w:t>measure</w:t>
      </w:r>
      <w:r w:rsidR="00502E8D" w:rsidRPr="00406369">
        <w:rPr>
          <w:rFonts w:asciiTheme="majorBidi" w:hAnsiTheme="majorBidi" w:cstheme="majorBidi"/>
        </w:rPr>
        <w:t xml:space="preserve"> </w:t>
      </w:r>
      <w:r w:rsidR="00D167BC" w:rsidRPr="00406369">
        <w:rPr>
          <w:rFonts w:asciiTheme="majorBidi" w:hAnsiTheme="majorBidi" w:cstheme="majorBidi"/>
        </w:rPr>
        <w:t>capture</w:t>
      </w:r>
      <w:r w:rsidR="00502E8D" w:rsidRPr="00406369">
        <w:rPr>
          <w:rFonts w:asciiTheme="majorBidi" w:hAnsiTheme="majorBidi" w:cstheme="majorBidi"/>
        </w:rPr>
        <w:t>s the significance</w:t>
      </w:r>
      <w:r w:rsidR="00632C60" w:rsidRPr="00406369">
        <w:rPr>
          <w:rFonts w:asciiTheme="majorBidi" w:hAnsiTheme="majorBidi" w:cstheme="majorBidi"/>
        </w:rPr>
        <w:t xml:space="preserve"> of </w:t>
      </w:r>
      <w:r w:rsidR="00502E8D" w:rsidRPr="00406369">
        <w:rPr>
          <w:rFonts w:asciiTheme="majorBidi" w:hAnsiTheme="majorBidi" w:cstheme="majorBidi"/>
        </w:rPr>
        <w:t>a</w:t>
      </w:r>
      <w:r w:rsidR="00632C60" w:rsidRPr="00406369">
        <w:rPr>
          <w:rFonts w:asciiTheme="majorBidi" w:hAnsiTheme="majorBidi" w:cstheme="majorBidi"/>
        </w:rPr>
        <w:t xml:space="preserve"> </w:t>
      </w:r>
      <w:r w:rsidR="00502E8D" w:rsidRPr="00406369">
        <w:rPr>
          <w:rFonts w:asciiTheme="majorBidi" w:hAnsiTheme="majorBidi" w:cstheme="majorBidi"/>
        </w:rPr>
        <w:t>term</w:t>
      </w:r>
      <w:r w:rsidR="00632C60" w:rsidRPr="00406369">
        <w:rPr>
          <w:rFonts w:asciiTheme="majorBidi" w:hAnsiTheme="majorBidi" w:cstheme="majorBidi"/>
        </w:rPr>
        <w:t xml:space="preserve"> in </w:t>
      </w:r>
      <w:r w:rsidR="00502E8D" w:rsidRPr="00406369">
        <w:rPr>
          <w:rFonts w:asciiTheme="majorBidi" w:hAnsiTheme="majorBidi" w:cstheme="majorBidi"/>
        </w:rPr>
        <w:t xml:space="preserve">a </w:t>
      </w:r>
      <w:r w:rsidR="00632C60" w:rsidRPr="00406369">
        <w:rPr>
          <w:rFonts w:asciiTheme="majorBidi" w:hAnsiTheme="majorBidi" w:cstheme="majorBidi"/>
        </w:rPr>
        <w:t xml:space="preserve">document </w:t>
      </w:r>
      <w:r w:rsidR="00E1728E" w:rsidRPr="00406369">
        <w:rPr>
          <w:rFonts w:asciiTheme="majorBidi" w:hAnsiTheme="majorBidi" w:cstheme="majorBidi"/>
        </w:rPr>
        <w:t>relative to</w:t>
      </w:r>
      <w:r w:rsidR="00632C60" w:rsidRPr="00406369">
        <w:rPr>
          <w:rFonts w:asciiTheme="majorBidi" w:hAnsiTheme="majorBidi" w:cstheme="majorBidi"/>
        </w:rPr>
        <w:t xml:space="preserve"> </w:t>
      </w:r>
      <w:r w:rsidR="00E1728E" w:rsidRPr="00406369">
        <w:rPr>
          <w:rFonts w:asciiTheme="majorBidi" w:hAnsiTheme="majorBidi" w:cstheme="majorBidi"/>
        </w:rPr>
        <w:t>the</w:t>
      </w:r>
      <w:r w:rsidR="00632C60" w:rsidRPr="00406369">
        <w:rPr>
          <w:rFonts w:asciiTheme="majorBidi" w:hAnsiTheme="majorBidi" w:cstheme="majorBidi"/>
        </w:rPr>
        <w:t xml:space="preserve"> </w:t>
      </w:r>
      <w:r w:rsidR="00F01CCA" w:rsidRPr="00406369">
        <w:rPr>
          <w:rFonts w:asciiTheme="majorBidi" w:hAnsiTheme="majorBidi" w:cstheme="majorBidi"/>
        </w:rPr>
        <w:t xml:space="preserve">other documents in the </w:t>
      </w:r>
      <w:r w:rsidR="00502E8D" w:rsidRPr="00406369">
        <w:rPr>
          <w:rFonts w:asciiTheme="majorBidi" w:hAnsiTheme="majorBidi" w:cstheme="majorBidi"/>
        </w:rPr>
        <w:t>corpus</w:t>
      </w:r>
      <w:r w:rsidR="00D167BC" w:rsidRPr="00406369">
        <w:rPr>
          <w:rFonts w:asciiTheme="majorBidi" w:hAnsiTheme="majorBidi" w:cstheme="majorBidi"/>
        </w:rPr>
        <w:t>.</w:t>
      </w:r>
      <w:r w:rsidR="00632C60" w:rsidRPr="00406369">
        <w:rPr>
          <w:rFonts w:asciiTheme="majorBidi" w:hAnsiTheme="majorBidi" w:cstheme="majorBidi"/>
        </w:rPr>
        <w:t xml:space="preserve"> </w:t>
      </w:r>
      <w:r w:rsidR="00502E8D" w:rsidRPr="00406369">
        <w:rPr>
          <w:rFonts w:asciiTheme="majorBidi" w:hAnsiTheme="majorBidi" w:cstheme="majorBidi"/>
        </w:rPr>
        <w:t>T</w:t>
      </w:r>
      <w:r w:rsidR="00632C60" w:rsidRPr="00406369">
        <w:rPr>
          <w:rFonts w:asciiTheme="majorBidi" w:hAnsiTheme="majorBidi" w:cstheme="majorBidi"/>
        </w:rPr>
        <w:t xml:space="preserve">he classic formula was adapted for our </w:t>
      </w:r>
      <w:r w:rsidR="00D167BC" w:rsidRPr="00406369">
        <w:rPr>
          <w:rFonts w:asciiTheme="majorBidi" w:hAnsiTheme="majorBidi" w:cstheme="majorBidi"/>
        </w:rPr>
        <w:t>goals</w:t>
      </w:r>
      <w:r w:rsidR="00632C60" w:rsidRPr="00406369">
        <w:rPr>
          <w:rFonts w:asciiTheme="majorBidi" w:hAnsiTheme="majorBidi" w:cstheme="majorBidi"/>
        </w:rPr>
        <w:t xml:space="preserve"> </w:t>
      </w:r>
      <w:r w:rsidR="00502E8D" w:rsidRPr="00406369">
        <w:rPr>
          <w:rFonts w:asciiTheme="majorBidi" w:hAnsiTheme="majorBidi" w:cstheme="majorBidi"/>
        </w:rPr>
        <w:t xml:space="preserve">as </w:t>
      </w:r>
      <w:r w:rsidR="008E7784" w:rsidRPr="00406369">
        <w:rPr>
          <w:rFonts w:asciiTheme="majorBidi" w:hAnsiTheme="majorBidi" w:cstheme="majorBidi"/>
        </w:rPr>
        <w:t>TF-I</w:t>
      </w:r>
      <w:r w:rsidR="0086203E" w:rsidRPr="00406369">
        <w:rPr>
          <w:rFonts w:asciiTheme="majorBidi" w:hAnsiTheme="majorBidi" w:cstheme="majorBidi"/>
        </w:rPr>
        <w:t>Q</w:t>
      </w:r>
      <w:r w:rsidR="008E7784" w:rsidRPr="00406369">
        <w:rPr>
          <w:rFonts w:asciiTheme="majorBidi" w:hAnsiTheme="majorBidi" w:cstheme="majorBidi"/>
        </w:rPr>
        <w:t>F (</w:t>
      </w:r>
      <w:r w:rsidR="0086203E" w:rsidRPr="00406369">
        <w:rPr>
          <w:rFonts w:asciiTheme="majorBidi" w:hAnsiTheme="majorBidi" w:cstheme="majorBidi"/>
        </w:rPr>
        <w:t>tag frequency – inverse query frequency</w:t>
      </w:r>
      <w:r w:rsidR="008E7784" w:rsidRPr="00406369">
        <w:rPr>
          <w:rFonts w:asciiTheme="majorBidi" w:hAnsiTheme="majorBidi" w:cstheme="majorBidi"/>
        </w:rPr>
        <w:t>)</w:t>
      </w:r>
      <w:r w:rsidR="00D167BC" w:rsidRPr="00406369">
        <w:rPr>
          <w:rFonts w:asciiTheme="majorBidi" w:hAnsiTheme="majorBidi" w:cstheme="majorBidi"/>
        </w:rPr>
        <w:t xml:space="preserve">. </w:t>
      </w:r>
      <w:r w:rsidR="00632C60" w:rsidRPr="00406369">
        <w:rPr>
          <w:rFonts w:asciiTheme="majorBidi" w:hAnsiTheme="majorBidi" w:cstheme="majorBidi"/>
        </w:rPr>
        <w:t>The</w:t>
      </w:r>
      <w:r w:rsidR="00D167BC" w:rsidRPr="00406369">
        <w:rPr>
          <w:rFonts w:asciiTheme="majorBidi" w:hAnsiTheme="majorBidi" w:cstheme="majorBidi"/>
        </w:rPr>
        <w:t xml:space="preserve"> </w:t>
      </w:r>
      <w:r w:rsidR="00D167BC" w:rsidRPr="00406369">
        <w:rPr>
          <w:rFonts w:asciiTheme="majorBidi" w:hAnsiTheme="majorBidi" w:cstheme="majorBidi"/>
          <w:i/>
          <w:iCs/>
        </w:rPr>
        <w:t>QTW</w:t>
      </w:r>
      <w:r w:rsidR="00632C60" w:rsidRPr="00406369">
        <w:rPr>
          <w:rFonts w:asciiTheme="majorBidi" w:hAnsiTheme="majorBidi" w:cstheme="majorBidi"/>
        </w:rPr>
        <w:t xml:space="preserve"> </w:t>
      </w:r>
      <w:r w:rsidR="00D167BC" w:rsidRPr="00406369">
        <w:rPr>
          <w:rFonts w:asciiTheme="majorBidi" w:hAnsiTheme="majorBidi" w:cstheme="majorBidi"/>
        </w:rPr>
        <w:t xml:space="preserve">value </w:t>
      </w:r>
      <w:r w:rsidR="00632C60" w:rsidRPr="00406369">
        <w:rPr>
          <w:rFonts w:asciiTheme="majorBidi" w:hAnsiTheme="majorBidi" w:cstheme="majorBidi"/>
        </w:rPr>
        <w:t>of each tag was positioned in the formula as T</w:t>
      </w:r>
      <w:r w:rsidR="00D167BC" w:rsidRPr="00406369">
        <w:rPr>
          <w:rFonts w:asciiTheme="majorBidi" w:hAnsiTheme="majorBidi" w:cstheme="majorBidi"/>
        </w:rPr>
        <w:t>F:</w:t>
      </w:r>
    </w:p>
    <w:p w:rsidR="00D167BC" w:rsidRPr="00406369" w:rsidRDefault="00D167BC" w:rsidP="00BA19BF">
      <w:pPr>
        <w:bidi w:val="0"/>
        <w:jc w:val="both"/>
        <w:rPr>
          <w:rFonts w:asciiTheme="majorBidi" w:hAnsiTheme="majorBidi" w:cstheme="majorBidi"/>
        </w:rPr>
      </w:pPr>
    </w:p>
    <w:p w:rsidR="00632C60" w:rsidRPr="00406369" w:rsidRDefault="00D167BC" w:rsidP="00F560E3">
      <w:pPr>
        <w:bidi w:val="0"/>
        <w:jc w:val="both"/>
        <w:rPr>
          <w:rFonts w:asciiTheme="majorBidi" w:hAnsiTheme="majorBidi" w:cstheme="majorBidi"/>
          <w:rtl/>
        </w:rPr>
      </w:pPr>
      <m:oMathPara>
        <m:oMath>
          <w:proofErr w:type="spellStart"/>
          <m:r>
            <w:rPr>
              <w:rFonts w:ascii="STIXGeneral-Regular" w:hAnsi="STIXGeneral-Regular" w:cs="STIXGeneral-Regular"/>
            </w:rPr>
            <m:t>TF</m:t>
          </m:r>
          <m:r>
            <w:rPr>
              <w:rFonts w:ascii="Cambria Math" w:hAnsi="Cambria Math" w:cstheme="majorBidi"/>
            </w:rPr>
            <m:t>-</m:t>
          </m:r>
          <m:r>
            <w:rPr>
              <w:rFonts w:ascii="STIXGeneral-Regular" w:hAnsi="STIXGeneral-Regular" w:cs="STIXGeneral-Regular"/>
            </w:rPr>
            <m:t>IQF</m:t>
          </m:r>
          <w:proofErr w:type="spellEnd"/>
          <m:d>
            <m:dPr>
              <m:ctrlPr>
                <w:rPr>
                  <w:rFonts w:ascii="Cambria Math" w:hAnsi="Cambria Math" w:cstheme="majorBidi"/>
                  <w:i/>
                </w:rPr>
              </m:ctrlPr>
            </m:dPr>
            <m:e>
              <w:proofErr w:type="spellStart"/>
              <m:r>
                <w:rPr>
                  <w:rFonts w:ascii="STIXGeneral-Regular" w:hAnsi="STIXGeneral-Regular" w:cs="STIXGeneral-Regular"/>
                </w:rPr>
                <m:t>t</m:t>
              </m:r>
              <m:r>
                <w:rPr>
                  <w:rFonts w:ascii="Cambria Math" w:hAnsi="Cambria Math" w:cstheme="majorBidi"/>
                </w:rPr>
                <m:t>,</m:t>
              </m:r>
              <m:r>
                <w:rPr>
                  <w:rFonts w:ascii="STIXGeneral-Regular" w:hAnsi="STIXGeneral-Regular" w:cs="STIXGeneral-Regular"/>
                </w:rPr>
                <m:t>q</m:t>
              </m:r>
              <w:proofErr w:type="spellEnd"/>
            </m:e>
          </m:d>
          <m:r>
            <w:rPr>
              <w:rFonts w:ascii="Cambria Math" w:hAnsi="Cambria Math" w:cstheme="majorBidi"/>
            </w:rPr>
            <m:t>=</m:t>
          </m:r>
          <w:proofErr w:type="spellStart"/>
          <m:r>
            <w:rPr>
              <w:rFonts w:ascii="STIXGeneral-Regular" w:hAnsi="STIXGeneral-Regular" w:cs="STIXGeneral-Regular"/>
            </w:rPr>
            <m:t>QTW</m:t>
          </m:r>
          <w:proofErr w:type="spellEnd"/>
          <m:d>
            <m:dPr>
              <m:ctrlPr>
                <w:rPr>
                  <w:rFonts w:ascii="Cambria Math" w:hAnsi="Cambria Math" w:cstheme="majorBidi"/>
                  <w:i/>
                </w:rPr>
              </m:ctrlPr>
            </m:dPr>
            <m:e>
              <w:proofErr w:type="spellStart"/>
              <m:r>
                <w:rPr>
                  <w:rFonts w:ascii="STIXGeneral-Regular" w:hAnsi="STIXGeneral-Regular" w:cs="STIXGeneral-Regular"/>
                </w:rPr>
                <m:t>t</m:t>
              </m:r>
              <m:r>
                <w:rPr>
                  <w:rFonts w:ascii="Cambria Math" w:hAnsi="Cambria Math" w:cstheme="majorBidi"/>
                </w:rPr>
                <m:t>,</m:t>
              </m:r>
              <m:r>
                <w:rPr>
                  <w:rFonts w:ascii="STIXGeneral-Regular" w:hAnsi="STIXGeneral-Regular" w:cs="STIXGeneral-Regular"/>
                </w:rPr>
                <m:t>q</m:t>
              </m:r>
              <w:proofErr w:type="spellEnd"/>
            </m:e>
          </m:d>
          <m:r>
            <w:rPr>
              <w:rFonts w:ascii="Lucida Sans Unicode" w:hAnsi="Lucida Sans Unicode" w:cs="Lucida Sans Unicode"/>
            </w:rPr>
            <m:t>*</m:t>
          </m:r>
          <m:r>
            <m:rPr>
              <m:sty m:val="p"/>
            </m:rPr>
            <w:rPr>
              <w:rFonts w:ascii="Cambria Math" w:hAnsi="Cambria Math" w:cstheme="majorBidi"/>
            </w:rPr>
            <m:t>log</m:t>
          </m:r>
          <m:r>
            <m:rPr>
              <m:sty m:val="p"/>
            </m:rPr>
            <w:rPr>
              <w:rFonts w:ascii="Monaco" w:hAnsi="Monaco" w:cs="Monaco"/>
            </w:rPr>
            <m:t>⁡</m:t>
          </m:r>
          <m:r>
            <w:rPr>
              <w:rFonts w:ascii="Cambria Math" w:hAnsi="Cambria Math" w:cstheme="majorBidi"/>
            </w:rPr>
            <m:t>(</m:t>
          </m:r>
          <m:f>
            <m:fPr>
              <m:ctrlPr>
                <w:rPr>
                  <w:rFonts w:ascii="Cambria Math" w:hAnsi="Cambria Math" w:cstheme="majorBidi"/>
                </w:rPr>
              </m:ctrlPr>
            </m:fPr>
            <m:num>
              <w:proofErr w:type="spellStart"/>
              <m:r>
                <w:rPr>
                  <w:rFonts w:ascii="STIXGeneral-Regular" w:hAnsi="STIXGeneral-Regular" w:cs="STIXGeneral-Regular"/>
                </w:rPr>
                <m:t>M</m:t>
              </m:r>
              <w:proofErr w:type="spellEnd"/>
            </m:num>
            <m:den>
              <m:r>
                <w:rPr>
                  <w:rFonts w:ascii="Cambria Math" w:hAnsi="Cambria Math" w:cstheme="majorBidi"/>
                </w:rPr>
                <m:t>|</m:t>
              </m:r>
              <w:proofErr w:type="spellStart"/>
              <m:r>
                <w:rPr>
                  <w:rFonts w:ascii="STIXGeneral-Regular" w:hAnsi="STIXGeneral-Regular" w:cs="STIXGeneral-Regular"/>
                </w:rPr>
                <m:t>RQ</m:t>
              </m:r>
              <w:proofErr w:type="spellEnd"/>
              <m:r>
                <w:rPr>
                  <w:rFonts w:ascii="Cambria Math" w:hAnsi="Cambria Math" w:cstheme="majorBidi"/>
                </w:rPr>
                <m:t>|</m:t>
              </m:r>
            </m:den>
          </m:f>
          <m:r>
            <w:rPr>
              <w:rFonts w:ascii="Cambria Math" w:hAnsi="Cambria Math" w:cstheme="majorBidi"/>
            </w:rPr>
            <m:t>)</m:t>
          </m:r>
        </m:oMath>
      </m:oMathPara>
    </w:p>
    <w:p w:rsidR="00632C60" w:rsidRPr="00406369" w:rsidRDefault="00632C60" w:rsidP="00F560E3">
      <w:pPr>
        <w:jc w:val="both"/>
        <w:rPr>
          <w:rFonts w:asciiTheme="majorBidi" w:hAnsiTheme="majorBidi" w:cstheme="majorBidi"/>
          <w:rtl/>
        </w:rPr>
      </w:pPr>
    </w:p>
    <w:p w:rsidR="006A65C8" w:rsidRPr="00406369" w:rsidRDefault="001D77EF" w:rsidP="003362C3">
      <w:pPr>
        <w:bidi w:val="0"/>
        <w:jc w:val="both"/>
        <w:rPr>
          <w:rFonts w:asciiTheme="majorBidi" w:hAnsiTheme="majorBidi" w:cstheme="majorBidi"/>
        </w:rPr>
      </w:pPr>
      <w:r w:rsidRPr="00406369">
        <w:rPr>
          <w:rFonts w:asciiTheme="majorBidi" w:hAnsiTheme="majorBidi" w:cstheme="majorBidi"/>
        </w:rPr>
        <w:t xml:space="preserve">where </w:t>
      </w:r>
      <w:r w:rsidR="00F3722E" w:rsidRPr="00406369">
        <w:rPr>
          <w:rFonts w:asciiTheme="majorBidi" w:hAnsiTheme="majorBidi" w:cstheme="majorBidi"/>
          <w:i/>
          <w:iCs/>
        </w:rPr>
        <w:t>M</w:t>
      </w:r>
      <w:r w:rsidR="00F3722E" w:rsidRPr="00406369">
        <w:rPr>
          <w:rFonts w:asciiTheme="majorBidi" w:hAnsiTheme="majorBidi" w:cstheme="majorBidi"/>
        </w:rPr>
        <w:t xml:space="preserve"> </w:t>
      </w:r>
      <w:r w:rsidR="00632C60" w:rsidRPr="00406369">
        <w:rPr>
          <w:rFonts w:asciiTheme="majorBidi" w:hAnsiTheme="majorBidi" w:cstheme="majorBidi"/>
        </w:rPr>
        <w:t xml:space="preserve">is the </w:t>
      </w:r>
      <w:r w:rsidR="00F3722E" w:rsidRPr="00406369">
        <w:rPr>
          <w:rFonts w:asciiTheme="majorBidi" w:hAnsiTheme="majorBidi" w:cstheme="majorBidi"/>
        </w:rPr>
        <w:t xml:space="preserve">overall </w:t>
      </w:r>
      <w:r w:rsidR="00632C60" w:rsidRPr="00406369">
        <w:rPr>
          <w:rFonts w:asciiTheme="majorBidi" w:hAnsiTheme="majorBidi" w:cstheme="majorBidi"/>
        </w:rPr>
        <w:t xml:space="preserve">number of results </w:t>
      </w:r>
      <w:r w:rsidR="00F3722E" w:rsidRPr="00406369">
        <w:rPr>
          <w:rFonts w:asciiTheme="majorBidi" w:hAnsiTheme="majorBidi" w:cstheme="majorBidi"/>
        </w:rPr>
        <w:t xml:space="preserve">for query </w:t>
      </w:r>
      <w:r w:rsidR="00F3722E" w:rsidRPr="00406369">
        <w:rPr>
          <w:rFonts w:asciiTheme="majorBidi" w:hAnsiTheme="majorBidi" w:cstheme="majorBidi"/>
          <w:i/>
          <w:iCs/>
        </w:rPr>
        <w:t>q</w:t>
      </w:r>
      <w:r w:rsidR="00F3722E" w:rsidRPr="00406369">
        <w:rPr>
          <w:rFonts w:asciiTheme="majorBidi" w:hAnsiTheme="majorBidi" w:cstheme="majorBidi"/>
        </w:rPr>
        <w:t xml:space="preserve"> </w:t>
      </w:r>
      <w:r w:rsidR="00632C60" w:rsidRPr="00406369">
        <w:rPr>
          <w:rFonts w:asciiTheme="majorBidi" w:hAnsiTheme="majorBidi" w:cstheme="majorBidi"/>
        </w:rPr>
        <w:t xml:space="preserve">on Delicious and </w:t>
      </w:r>
      <w:r w:rsidR="00CF7E12" w:rsidRPr="00406369">
        <w:rPr>
          <w:rFonts w:asciiTheme="majorBidi" w:hAnsiTheme="majorBidi" w:cstheme="majorBidi"/>
          <w:i/>
          <w:iCs/>
        </w:rPr>
        <w:t>|RQ|</w:t>
      </w:r>
      <w:r w:rsidR="00632C60" w:rsidRPr="00406369">
        <w:rPr>
          <w:rFonts w:asciiTheme="majorBidi" w:hAnsiTheme="majorBidi" w:cstheme="majorBidi"/>
        </w:rPr>
        <w:t xml:space="preserve"> is the num</w:t>
      </w:r>
      <w:r w:rsidR="00CF7E12" w:rsidRPr="00406369">
        <w:rPr>
          <w:rFonts w:asciiTheme="majorBidi" w:hAnsiTheme="majorBidi" w:cstheme="majorBidi"/>
        </w:rPr>
        <w:t>ber of query results to which the tag</w:t>
      </w:r>
      <w:r w:rsidR="00632C60" w:rsidRPr="00406369">
        <w:rPr>
          <w:rFonts w:asciiTheme="majorBidi" w:hAnsiTheme="majorBidi" w:cstheme="majorBidi"/>
        </w:rPr>
        <w:t xml:space="preserve"> </w:t>
      </w:r>
      <w:r w:rsidR="00CF7E12" w:rsidRPr="00406369">
        <w:rPr>
          <w:rFonts w:asciiTheme="majorBidi" w:hAnsiTheme="majorBidi" w:cstheme="majorBidi"/>
          <w:i/>
          <w:iCs/>
        </w:rPr>
        <w:t>t</w:t>
      </w:r>
      <w:r w:rsidR="00CF7E12" w:rsidRPr="00406369">
        <w:rPr>
          <w:rFonts w:asciiTheme="majorBidi" w:hAnsiTheme="majorBidi" w:cstheme="majorBidi"/>
        </w:rPr>
        <w:t xml:space="preserve"> is</w:t>
      </w:r>
      <w:r w:rsidR="00632C60" w:rsidRPr="00406369">
        <w:rPr>
          <w:rFonts w:asciiTheme="majorBidi" w:hAnsiTheme="majorBidi" w:cstheme="majorBidi"/>
        </w:rPr>
        <w:t xml:space="preserve"> linked.</w:t>
      </w:r>
      <w:r w:rsidR="008E7784" w:rsidRPr="00406369">
        <w:rPr>
          <w:rFonts w:asciiTheme="majorBidi" w:hAnsiTheme="majorBidi" w:cstheme="majorBidi"/>
        </w:rPr>
        <w:t xml:space="preserve"> </w:t>
      </w:r>
      <w:r w:rsidR="004018E6" w:rsidRPr="00406369">
        <w:rPr>
          <w:rFonts w:asciiTheme="majorBidi" w:hAnsiTheme="majorBidi" w:cstheme="majorBidi"/>
        </w:rPr>
        <w:t xml:space="preserve">This measure weights the subtopics by their </w:t>
      </w:r>
      <w:proofErr w:type="spellStart"/>
      <w:r w:rsidR="004018E6" w:rsidRPr="00406369">
        <w:rPr>
          <w:rFonts w:asciiTheme="majorBidi" w:hAnsiTheme="majorBidi" w:cstheme="majorBidi"/>
          <w:i/>
          <w:iCs/>
        </w:rPr>
        <w:t>discriminativeness</w:t>
      </w:r>
      <w:proofErr w:type="spellEnd"/>
      <w:r w:rsidR="004018E6" w:rsidRPr="00406369">
        <w:rPr>
          <w:rFonts w:asciiTheme="majorBidi" w:hAnsiTheme="majorBidi" w:cstheme="majorBidi"/>
        </w:rPr>
        <w:t xml:space="preserve">. </w:t>
      </w:r>
      <w:r w:rsidR="005E543D" w:rsidRPr="00406369">
        <w:rPr>
          <w:rFonts w:asciiTheme="majorBidi" w:hAnsiTheme="majorBidi" w:cstheme="majorBidi"/>
        </w:rPr>
        <w:t xml:space="preserve">This </w:t>
      </w:r>
      <w:r w:rsidR="008E7784" w:rsidRPr="00406369">
        <w:rPr>
          <w:rFonts w:asciiTheme="majorBidi" w:hAnsiTheme="majorBidi" w:cstheme="majorBidi"/>
        </w:rPr>
        <w:t xml:space="preserve">decreases weights of tags </w:t>
      </w:r>
      <w:r w:rsidR="006A65C8" w:rsidRPr="00406369">
        <w:rPr>
          <w:rFonts w:asciiTheme="majorBidi" w:hAnsiTheme="majorBidi" w:cstheme="majorBidi"/>
        </w:rPr>
        <w:t xml:space="preserve">frequently used </w:t>
      </w:r>
      <w:r w:rsidR="008E7784" w:rsidRPr="00406369">
        <w:rPr>
          <w:rFonts w:asciiTheme="majorBidi" w:hAnsiTheme="majorBidi" w:cstheme="majorBidi"/>
        </w:rPr>
        <w:t>for most of the query results</w:t>
      </w:r>
      <w:r w:rsidR="00630D1F" w:rsidRPr="00406369">
        <w:rPr>
          <w:rFonts w:asciiTheme="majorBidi" w:hAnsiTheme="majorBidi" w:cstheme="majorBidi"/>
        </w:rPr>
        <w:t xml:space="preserve"> and increases weights of tags frequently used for a certain result</w:t>
      </w:r>
      <w:r w:rsidR="005E543D" w:rsidRPr="00406369">
        <w:rPr>
          <w:rFonts w:asciiTheme="majorBidi" w:hAnsiTheme="majorBidi" w:cstheme="majorBidi"/>
        </w:rPr>
        <w:t>.</w:t>
      </w:r>
      <w:r w:rsidR="008E7784" w:rsidRPr="00406369">
        <w:rPr>
          <w:rFonts w:asciiTheme="majorBidi" w:hAnsiTheme="majorBidi" w:cstheme="majorBidi"/>
        </w:rPr>
        <w:t xml:space="preserve"> Further, t</w:t>
      </w:r>
      <w:r w:rsidR="005E543D" w:rsidRPr="00406369">
        <w:rPr>
          <w:rFonts w:asciiTheme="majorBidi" w:hAnsiTheme="majorBidi" w:cstheme="majorBidi"/>
        </w:rPr>
        <w:t xml:space="preserve">o </w:t>
      </w:r>
      <w:r w:rsidR="006A65C8" w:rsidRPr="00406369">
        <w:rPr>
          <w:rFonts w:asciiTheme="majorBidi" w:hAnsiTheme="majorBidi" w:cstheme="majorBidi"/>
        </w:rPr>
        <w:t xml:space="preserve">filter out </w:t>
      </w:r>
      <w:r w:rsidR="00744566" w:rsidRPr="00406369">
        <w:rPr>
          <w:rFonts w:asciiTheme="majorBidi" w:hAnsiTheme="majorBidi" w:cstheme="majorBidi"/>
        </w:rPr>
        <w:t xml:space="preserve">tags that are </w:t>
      </w:r>
      <w:r w:rsidR="005E543D" w:rsidRPr="00406369">
        <w:rPr>
          <w:rFonts w:asciiTheme="majorBidi" w:hAnsiTheme="majorBidi" w:cstheme="majorBidi"/>
        </w:rPr>
        <w:t>s</w:t>
      </w:r>
      <w:r w:rsidR="006A65C8" w:rsidRPr="00406369">
        <w:rPr>
          <w:rFonts w:asciiTheme="majorBidi" w:hAnsiTheme="majorBidi" w:cstheme="majorBidi"/>
        </w:rPr>
        <w:t>pam</w:t>
      </w:r>
      <w:r w:rsidR="00744566" w:rsidRPr="00406369">
        <w:rPr>
          <w:rFonts w:asciiTheme="majorBidi" w:hAnsiTheme="majorBidi" w:cstheme="majorBidi"/>
        </w:rPr>
        <w:t xml:space="preserve">, </w:t>
      </w:r>
      <w:r w:rsidR="003E5C51" w:rsidRPr="00406369">
        <w:rPr>
          <w:rFonts w:asciiTheme="majorBidi" w:hAnsiTheme="majorBidi" w:cstheme="majorBidi"/>
        </w:rPr>
        <w:t>too general</w:t>
      </w:r>
      <w:r w:rsidR="000016E7">
        <w:rPr>
          <w:rFonts w:asciiTheme="majorBidi" w:hAnsiTheme="majorBidi" w:cstheme="majorBidi"/>
        </w:rPr>
        <w:t>,</w:t>
      </w:r>
      <w:r w:rsidR="005E543D" w:rsidRPr="00406369">
        <w:rPr>
          <w:rFonts w:asciiTheme="majorBidi" w:hAnsiTheme="majorBidi" w:cstheme="majorBidi"/>
        </w:rPr>
        <w:t xml:space="preserve"> rare</w:t>
      </w:r>
      <w:r w:rsidR="000016E7">
        <w:rPr>
          <w:rFonts w:asciiTheme="majorBidi" w:hAnsiTheme="majorBidi" w:cstheme="majorBidi"/>
        </w:rPr>
        <w:t>,</w:t>
      </w:r>
      <w:r w:rsidR="005E543D" w:rsidRPr="00406369">
        <w:rPr>
          <w:rFonts w:asciiTheme="majorBidi" w:hAnsiTheme="majorBidi" w:cstheme="majorBidi"/>
        </w:rPr>
        <w:t xml:space="preserve"> or lacking significance</w:t>
      </w:r>
      <w:r w:rsidR="008E7784" w:rsidRPr="00406369">
        <w:rPr>
          <w:rFonts w:asciiTheme="majorBidi" w:hAnsiTheme="majorBidi" w:cstheme="majorBidi"/>
        </w:rPr>
        <w:t xml:space="preserve"> from the final list of representative tags for a query</w:t>
      </w:r>
      <w:r w:rsidR="00744566" w:rsidRPr="00406369">
        <w:rPr>
          <w:rFonts w:asciiTheme="majorBidi" w:hAnsiTheme="majorBidi" w:cstheme="majorBidi"/>
        </w:rPr>
        <w:t xml:space="preserve">, </w:t>
      </w:r>
      <w:r w:rsidR="005E543D" w:rsidRPr="00406369">
        <w:rPr>
          <w:rFonts w:asciiTheme="majorBidi" w:hAnsiTheme="majorBidi" w:cstheme="majorBidi"/>
        </w:rPr>
        <w:t>we determined</w:t>
      </w:r>
      <w:r w:rsidR="006A65C8" w:rsidRPr="00406369">
        <w:rPr>
          <w:rFonts w:asciiTheme="majorBidi" w:hAnsiTheme="majorBidi" w:cstheme="majorBidi"/>
        </w:rPr>
        <w:t xml:space="preserve"> that </w:t>
      </w:r>
      <w:r w:rsidR="00744566" w:rsidRPr="00406369">
        <w:rPr>
          <w:rFonts w:asciiTheme="majorBidi" w:hAnsiTheme="majorBidi" w:cstheme="majorBidi"/>
        </w:rPr>
        <w:t>they</w:t>
      </w:r>
      <w:r w:rsidR="005E543D" w:rsidRPr="00406369">
        <w:rPr>
          <w:rFonts w:asciiTheme="majorBidi" w:hAnsiTheme="majorBidi" w:cstheme="majorBidi"/>
        </w:rPr>
        <w:t xml:space="preserve"> would be</w:t>
      </w:r>
      <w:r w:rsidR="006A65C8" w:rsidRPr="00406369">
        <w:rPr>
          <w:rFonts w:asciiTheme="majorBidi" w:hAnsiTheme="majorBidi" w:cstheme="majorBidi"/>
        </w:rPr>
        <w:t xml:space="preserve"> included in the list</w:t>
      </w:r>
      <w:r w:rsidR="00D04BE6" w:rsidRPr="00406369">
        <w:rPr>
          <w:rFonts w:asciiTheme="majorBidi" w:hAnsiTheme="majorBidi" w:cstheme="majorBidi"/>
        </w:rPr>
        <w:t xml:space="preserve"> of potential subtopics for </w:t>
      </w:r>
      <w:r w:rsidR="003362C3" w:rsidRPr="00406369">
        <w:rPr>
          <w:rFonts w:asciiTheme="majorBidi" w:hAnsiTheme="majorBidi" w:cstheme="majorBidi"/>
        </w:rPr>
        <w:t>this</w:t>
      </w:r>
      <w:r w:rsidR="00D04BE6" w:rsidRPr="00406369">
        <w:rPr>
          <w:rFonts w:asciiTheme="majorBidi" w:hAnsiTheme="majorBidi" w:cstheme="majorBidi"/>
        </w:rPr>
        <w:t xml:space="preserve"> query</w:t>
      </w:r>
      <w:r w:rsidR="006A65C8" w:rsidRPr="00406369">
        <w:rPr>
          <w:rFonts w:asciiTheme="majorBidi" w:hAnsiTheme="majorBidi" w:cstheme="majorBidi"/>
        </w:rPr>
        <w:t xml:space="preserve"> only if</w:t>
      </w:r>
      <w:r w:rsidR="005E543D" w:rsidRPr="00406369">
        <w:rPr>
          <w:rFonts w:asciiTheme="majorBidi" w:hAnsiTheme="majorBidi" w:cstheme="majorBidi"/>
        </w:rPr>
        <w:t>:</w:t>
      </w:r>
    </w:p>
    <w:p w:rsidR="005E543D" w:rsidRPr="00406369" w:rsidRDefault="005E543D" w:rsidP="00F560E3">
      <w:pPr>
        <w:bidi w:val="0"/>
        <w:jc w:val="both"/>
        <w:rPr>
          <w:rFonts w:asciiTheme="majorBidi" w:hAnsiTheme="majorBidi" w:cstheme="majorBidi"/>
        </w:rPr>
      </w:pPr>
    </w:p>
    <w:p w:rsidR="006A65C8" w:rsidRPr="00406369" w:rsidRDefault="00E73A00" w:rsidP="00F560E3">
      <w:pPr>
        <w:pStyle w:val="ListParagraph"/>
        <w:numPr>
          <w:ilvl w:val="0"/>
          <w:numId w:val="14"/>
        </w:numPr>
        <w:bidi w:val="0"/>
        <w:spacing w:line="240" w:lineRule="auto"/>
        <w:jc w:val="both"/>
        <w:rPr>
          <w:rFonts w:asciiTheme="majorBidi" w:hAnsiTheme="majorBidi" w:cstheme="majorBidi"/>
          <w:sz w:val="24"/>
          <w:szCs w:val="24"/>
        </w:rPr>
      </w:pPr>
      <w:r w:rsidRPr="00406369">
        <w:rPr>
          <w:rFonts w:asciiTheme="majorBidi" w:hAnsiTheme="majorBidi" w:cstheme="majorBidi"/>
          <w:sz w:val="24"/>
          <w:szCs w:val="24"/>
        </w:rPr>
        <w:t>T</w:t>
      </w:r>
      <w:r w:rsidR="006A65C8" w:rsidRPr="00406369">
        <w:rPr>
          <w:rFonts w:asciiTheme="majorBidi" w:hAnsiTheme="majorBidi" w:cstheme="majorBidi"/>
          <w:sz w:val="24"/>
          <w:szCs w:val="24"/>
        </w:rPr>
        <w:t xml:space="preserve">he tag is attributed to at least 5% of </w:t>
      </w:r>
      <w:r w:rsidR="008E7784" w:rsidRPr="00406369">
        <w:rPr>
          <w:rFonts w:asciiTheme="majorBidi" w:hAnsiTheme="majorBidi" w:cstheme="majorBidi"/>
          <w:sz w:val="24"/>
          <w:szCs w:val="24"/>
        </w:rPr>
        <w:t xml:space="preserve">query </w:t>
      </w:r>
      <w:r w:rsidR="006A65C8" w:rsidRPr="00406369">
        <w:rPr>
          <w:rFonts w:asciiTheme="majorBidi" w:hAnsiTheme="majorBidi" w:cstheme="majorBidi"/>
          <w:sz w:val="24"/>
          <w:szCs w:val="24"/>
        </w:rPr>
        <w:t xml:space="preserve">results </w:t>
      </w:r>
      <w:r w:rsidR="008E7784" w:rsidRPr="00406369">
        <w:rPr>
          <w:rFonts w:asciiTheme="majorBidi" w:hAnsiTheme="majorBidi" w:cstheme="majorBidi"/>
          <w:sz w:val="24"/>
          <w:szCs w:val="24"/>
        </w:rPr>
        <w:t xml:space="preserve">which </w:t>
      </w:r>
      <w:r w:rsidR="006A65C8" w:rsidRPr="00406369">
        <w:rPr>
          <w:rFonts w:asciiTheme="majorBidi" w:hAnsiTheme="majorBidi" w:cstheme="majorBidi"/>
          <w:sz w:val="24"/>
          <w:szCs w:val="24"/>
        </w:rPr>
        <w:t>exist on Delicious</w:t>
      </w:r>
      <w:r w:rsidR="00C01593" w:rsidRPr="00406369">
        <w:rPr>
          <w:rFonts w:asciiTheme="majorBidi" w:hAnsiTheme="majorBidi" w:cstheme="majorBidi"/>
          <w:sz w:val="24"/>
          <w:szCs w:val="24"/>
        </w:rPr>
        <w:t>;</w:t>
      </w:r>
      <w:r w:rsidR="006A65C8" w:rsidRPr="00406369">
        <w:rPr>
          <w:rFonts w:asciiTheme="majorBidi" w:hAnsiTheme="majorBidi" w:cstheme="majorBidi"/>
          <w:sz w:val="24"/>
          <w:szCs w:val="24"/>
        </w:rPr>
        <w:t xml:space="preserve"> </w:t>
      </w:r>
    </w:p>
    <w:p w:rsidR="003B2D46" w:rsidRPr="00406369" w:rsidRDefault="003B2D46" w:rsidP="00F560E3">
      <w:pPr>
        <w:pStyle w:val="ListParagraph"/>
        <w:bidi w:val="0"/>
        <w:spacing w:line="240" w:lineRule="auto"/>
        <w:ind w:left="360"/>
        <w:jc w:val="both"/>
        <w:rPr>
          <w:rFonts w:asciiTheme="majorBidi" w:hAnsiTheme="majorBidi" w:cstheme="majorBidi"/>
          <w:sz w:val="24"/>
          <w:szCs w:val="24"/>
        </w:rPr>
      </w:pPr>
    </w:p>
    <w:p w:rsidR="006A65C8" w:rsidRPr="00406369" w:rsidRDefault="00E73A00" w:rsidP="00F560E3">
      <w:pPr>
        <w:pStyle w:val="ListParagraph"/>
        <w:numPr>
          <w:ilvl w:val="0"/>
          <w:numId w:val="14"/>
        </w:numPr>
        <w:bidi w:val="0"/>
        <w:spacing w:line="240" w:lineRule="auto"/>
        <w:jc w:val="both"/>
        <w:rPr>
          <w:rFonts w:asciiTheme="majorBidi" w:hAnsiTheme="majorBidi" w:cstheme="majorBidi"/>
          <w:sz w:val="24"/>
          <w:szCs w:val="24"/>
        </w:rPr>
      </w:pPr>
      <w:r w:rsidRPr="00406369">
        <w:rPr>
          <w:rFonts w:asciiTheme="majorBidi" w:hAnsiTheme="majorBidi" w:cstheme="majorBidi"/>
          <w:sz w:val="24"/>
          <w:szCs w:val="24"/>
        </w:rPr>
        <w:t>T</w:t>
      </w:r>
      <w:r w:rsidR="008E7784" w:rsidRPr="00406369">
        <w:rPr>
          <w:rFonts w:asciiTheme="majorBidi" w:hAnsiTheme="majorBidi" w:cstheme="majorBidi"/>
          <w:sz w:val="24"/>
          <w:szCs w:val="24"/>
        </w:rPr>
        <w:t>he TF-I</w:t>
      </w:r>
      <w:r w:rsidR="0086203E" w:rsidRPr="00406369">
        <w:rPr>
          <w:rFonts w:asciiTheme="majorBidi" w:hAnsiTheme="majorBidi" w:cstheme="majorBidi"/>
          <w:sz w:val="24"/>
          <w:szCs w:val="24"/>
        </w:rPr>
        <w:t>Q</w:t>
      </w:r>
      <w:r w:rsidR="008E7784" w:rsidRPr="00406369">
        <w:rPr>
          <w:rFonts w:asciiTheme="majorBidi" w:hAnsiTheme="majorBidi" w:cstheme="majorBidi"/>
          <w:sz w:val="24"/>
          <w:szCs w:val="24"/>
        </w:rPr>
        <w:t>F</w:t>
      </w:r>
      <w:r w:rsidR="006A65C8" w:rsidRPr="00406369">
        <w:rPr>
          <w:rFonts w:asciiTheme="majorBidi" w:hAnsiTheme="majorBidi" w:cstheme="majorBidi"/>
          <w:sz w:val="24"/>
          <w:szCs w:val="24"/>
        </w:rPr>
        <w:t xml:space="preserve"> weight of </w:t>
      </w:r>
      <w:r w:rsidR="005E543D" w:rsidRPr="00406369">
        <w:rPr>
          <w:rFonts w:asciiTheme="majorBidi" w:hAnsiTheme="majorBidi" w:cstheme="majorBidi"/>
          <w:sz w:val="24"/>
          <w:szCs w:val="24"/>
        </w:rPr>
        <w:t>the</w:t>
      </w:r>
      <w:r w:rsidR="006A65C8" w:rsidRPr="00406369">
        <w:rPr>
          <w:rFonts w:asciiTheme="majorBidi" w:hAnsiTheme="majorBidi" w:cstheme="majorBidi"/>
          <w:sz w:val="24"/>
          <w:szCs w:val="24"/>
        </w:rPr>
        <w:t xml:space="preserve"> tag is equal</w:t>
      </w:r>
      <w:r w:rsidR="00A148CA" w:rsidRPr="00406369">
        <w:rPr>
          <w:rFonts w:asciiTheme="majorBidi" w:hAnsiTheme="majorBidi" w:cstheme="majorBidi"/>
          <w:sz w:val="24"/>
          <w:szCs w:val="24"/>
        </w:rPr>
        <w:t xml:space="preserve"> to</w:t>
      </w:r>
      <w:r w:rsidR="006A65C8" w:rsidRPr="00406369">
        <w:rPr>
          <w:rFonts w:asciiTheme="majorBidi" w:hAnsiTheme="majorBidi" w:cstheme="majorBidi"/>
          <w:sz w:val="24"/>
          <w:szCs w:val="24"/>
        </w:rPr>
        <w:t xml:space="preserve"> </w:t>
      </w:r>
      <w:r w:rsidR="003B2D46" w:rsidRPr="00406369">
        <w:rPr>
          <w:rFonts w:asciiTheme="majorBidi" w:hAnsiTheme="majorBidi" w:cstheme="majorBidi"/>
          <w:sz w:val="24"/>
          <w:szCs w:val="24"/>
        </w:rPr>
        <w:t xml:space="preserve">or </w:t>
      </w:r>
      <w:r w:rsidR="008E7784" w:rsidRPr="00406369">
        <w:rPr>
          <w:rFonts w:asciiTheme="majorBidi" w:hAnsiTheme="majorBidi" w:cstheme="majorBidi"/>
          <w:sz w:val="24"/>
          <w:szCs w:val="24"/>
        </w:rPr>
        <w:t>higher</w:t>
      </w:r>
      <w:r w:rsidR="003B2D46" w:rsidRPr="00406369">
        <w:rPr>
          <w:rFonts w:asciiTheme="majorBidi" w:hAnsiTheme="majorBidi" w:cstheme="majorBidi"/>
          <w:sz w:val="24"/>
          <w:szCs w:val="24"/>
        </w:rPr>
        <w:t xml:space="preserve"> than</w:t>
      </w:r>
      <w:r w:rsidR="005E543D" w:rsidRPr="00406369">
        <w:rPr>
          <w:rFonts w:asciiTheme="majorBidi" w:hAnsiTheme="majorBidi" w:cstheme="majorBidi"/>
          <w:sz w:val="24"/>
          <w:szCs w:val="24"/>
        </w:rPr>
        <w:t xml:space="preserve"> </w:t>
      </w:r>
      <w:r w:rsidR="006A65C8" w:rsidRPr="00406369">
        <w:rPr>
          <w:rFonts w:asciiTheme="majorBidi" w:hAnsiTheme="majorBidi" w:cstheme="majorBidi"/>
          <w:sz w:val="24"/>
          <w:szCs w:val="24"/>
        </w:rPr>
        <w:t xml:space="preserve">the average </w:t>
      </w:r>
      <w:r w:rsidR="0086203E" w:rsidRPr="00406369">
        <w:rPr>
          <w:rFonts w:asciiTheme="majorBidi" w:hAnsiTheme="majorBidi" w:cstheme="majorBidi"/>
          <w:sz w:val="24"/>
          <w:szCs w:val="24"/>
        </w:rPr>
        <w:t xml:space="preserve">TF-IQF </w:t>
      </w:r>
      <w:r w:rsidR="006A65C8" w:rsidRPr="00406369">
        <w:rPr>
          <w:rFonts w:asciiTheme="majorBidi" w:hAnsiTheme="majorBidi" w:cstheme="majorBidi"/>
          <w:sz w:val="24"/>
          <w:szCs w:val="24"/>
        </w:rPr>
        <w:t xml:space="preserve">weight of the </w:t>
      </w:r>
      <w:r w:rsidR="003B2D46" w:rsidRPr="00406369">
        <w:rPr>
          <w:rFonts w:asciiTheme="majorBidi" w:hAnsiTheme="majorBidi" w:cstheme="majorBidi"/>
          <w:sz w:val="24"/>
          <w:szCs w:val="24"/>
        </w:rPr>
        <w:t xml:space="preserve">tags </w:t>
      </w:r>
      <w:r w:rsidR="008E7784" w:rsidRPr="00406369">
        <w:rPr>
          <w:rFonts w:asciiTheme="majorBidi" w:hAnsiTheme="majorBidi" w:cstheme="majorBidi"/>
          <w:sz w:val="24"/>
          <w:szCs w:val="24"/>
        </w:rPr>
        <w:t>in</w:t>
      </w:r>
      <w:r w:rsidR="003B2D46" w:rsidRPr="00406369">
        <w:rPr>
          <w:rFonts w:asciiTheme="majorBidi" w:hAnsiTheme="majorBidi" w:cstheme="majorBidi"/>
          <w:sz w:val="24"/>
          <w:szCs w:val="24"/>
        </w:rPr>
        <w:t xml:space="preserve"> the list</w:t>
      </w:r>
      <w:r w:rsidR="006A65C8" w:rsidRPr="00406369">
        <w:rPr>
          <w:rFonts w:asciiTheme="majorBidi" w:hAnsiTheme="majorBidi" w:cstheme="majorBidi"/>
          <w:sz w:val="24"/>
          <w:szCs w:val="24"/>
        </w:rPr>
        <w:t xml:space="preserve">. </w:t>
      </w:r>
    </w:p>
    <w:p w:rsidR="000E7D4A" w:rsidRPr="00406369" w:rsidRDefault="000E7D4A" w:rsidP="00F560E3">
      <w:pPr>
        <w:bidi w:val="0"/>
        <w:rPr>
          <w:rFonts w:asciiTheme="majorBidi" w:hAnsiTheme="majorBidi" w:cstheme="majorBidi"/>
          <w:b/>
          <w:bCs/>
        </w:rPr>
      </w:pPr>
    </w:p>
    <w:p w:rsidR="006A65C8" w:rsidRPr="00406369" w:rsidRDefault="006A65C8" w:rsidP="00F560E3">
      <w:pPr>
        <w:bidi w:val="0"/>
        <w:rPr>
          <w:rFonts w:asciiTheme="majorBidi" w:hAnsiTheme="majorBidi" w:cstheme="majorBidi"/>
        </w:rPr>
      </w:pPr>
    </w:p>
    <w:p w:rsidR="00A148CA" w:rsidRPr="00406369" w:rsidRDefault="00A148CA" w:rsidP="00F560E3">
      <w:pPr>
        <w:bidi w:val="0"/>
        <w:rPr>
          <w:rFonts w:asciiTheme="majorBidi" w:hAnsiTheme="majorBidi" w:cstheme="majorBidi"/>
        </w:rPr>
      </w:pPr>
    </w:p>
    <w:tbl>
      <w:tblPr>
        <w:bidiVisual/>
        <w:tblW w:w="7281" w:type="dxa"/>
        <w:tblInd w:w="1043" w:type="dxa"/>
        <w:tblBorders>
          <w:top w:val="single" w:sz="4" w:space="0" w:color="auto"/>
          <w:bottom w:val="single" w:sz="4" w:space="0" w:color="auto"/>
          <w:insideH w:val="single" w:sz="4" w:space="0" w:color="auto"/>
        </w:tblBorders>
        <w:tblLook w:val="04A0"/>
      </w:tblPr>
      <w:tblGrid>
        <w:gridCol w:w="2151"/>
        <w:gridCol w:w="2250"/>
        <w:gridCol w:w="2880"/>
      </w:tblGrid>
      <w:tr w:rsidR="005C265C" w:rsidRPr="00406369">
        <w:trPr>
          <w:trHeight w:val="458"/>
        </w:trPr>
        <w:tc>
          <w:tcPr>
            <w:tcW w:w="2151" w:type="dxa"/>
            <w:shd w:val="clear" w:color="auto" w:fill="auto"/>
            <w:noWrap/>
            <w:vAlign w:val="bottom"/>
          </w:tcPr>
          <w:p w:rsidR="005C265C" w:rsidRPr="00406369" w:rsidRDefault="00A148CA" w:rsidP="00F560E3">
            <w:pPr>
              <w:jc w:val="right"/>
              <w:rPr>
                <w:rFonts w:asciiTheme="majorBidi" w:hAnsiTheme="majorBidi" w:cstheme="majorBidi"/>
                <w:b/>
                <w:bCs/>
                <w:color w:val="000000"/>
              </w:rPr>
            </w:pPr>
            <w:r w:rsidRPr="00406369">
              <w:rPr>
                <w:rFonts w:asciiTheme="majorBidi" w:hAnsiTheme="majorBidi" w:cstheme="majorBidi"/>
                <w:b/>
                <w:bCs/>
                <w:color w:val="000000"/>
              </w:rPr>
              <w:t>Number of results</w:t>
            </w:r>
          </w:p>
        </w:tc>
        <w:tc>
          <w:tcPr>
            <w:tcW w:w="2250" w:type="dxa"/>
            <w:shd w:val="clear" w:color="auto" w:fill="auto"/>
            <w:noWrap/>
            <w:vAlign w:val="bottom"/>
          </w:tcPr>
          <w:p w:rsidR="00A148CA" w:rsidRPr="00406369" w:rsidRDefault="0086203E" w:rsidP="00F560E3">
            <w:pPr>
              <w:jc w:val="right"/>
              <w:rPr>
                <w:rFonts w:asciiTheme="majorBidi" w:hAnsiTheme="majorBidi" w:cstheme="majorBidi"/>
                <w:b/>
                <w:bCs/>
                <w:color w:val="000000"/>
                <w:rtl/>
              </w:rPr>
            </w:pPr>
            <w:r w:rsidRPr="00406369">
              <w:rPr>
                <w:rFonts w:asciiTheme="majorBidi" w:hAnsiTheme="majorBidi" w:cstheme="majorBidi"/>
                <w:b/>
                <w:bCs/>
              </w:rPr>
              <w:t>TF-IQF</w:t>
            </w:r>
            <w:r w:rsidRPr="00406369">
              <w:rPr>
                <w:rFonts w:asciiTheme="majorBidi" w:hAnsiTheme="majorBidi" w:cstheme="majorBidi"/>
              </w:rPr>
              <w:t xml:space="preserve"> </w:t>
            </w:r>
            <w:r w:rsidR="00A148CA" w:rsidRPr="00406369">
              <w:rPr>
                <w:rFonts w:asciiTheme="majorBidi" w:hAnsiTheme="majorBidi" w:cstheme="majorBidi"/>
                <w:b/>
                <w:bCs/>
                <w:color w:val="000000"/>
              </w:rPr>
              <w:t>Weight</w:t>
            </w:r>
          </w:p>
        </w:tc>
        <w:tc>
          <w:tcPr>
            <w:tcW w:w="2880" w:type="dxa"/>
            <w:shd w:val="clear" w:color="auto" w:fill="auto"/>
            <w:noWrap/>
            <w:vAlign w:val="bottom"/>
          </w:tcPr>
          <w:p w:rsidR="00A148CA" w:rsidRPr="00406369" w:rsidRDefault="00A148CA" w:rsidP="00F560E3">
            <w:pPr>
              <w:jc w:val="right"/>
              <w:rPr>
                <w:rFonts w:asciiTheme="majorBidi" w:hAnsiTheme="majorBidi" w:cstheme="majorBidi"/>
                <w:b/>
                <w:bCs/>
                <w:color w:val="000000"/>
                <w:rtl/>
              </w:rPr>
            </w:pPr>
          </w:p>
          <w:p w:rsidR="005C265C" w:rsidRPr="00406369" w:rsidRDefault="00744566" w:rsidP="00F560E3">
            <w:pPr>
              <w:jc w:val="right"/>
              <w:rPr>
                <w:rFonts w:asciiTheme="majorBidi" w:hAnsiTheme="majorBidi" w:cstheme="majorBidi"/>
                <w:b/>
                <w:bCs/>
                <w:color w:val="000000"/>
                <w:rtl/>
              </w:rPr>
            </w:pPr>
            <w:r w:rsidRPr="00406369">
              <w:rPr>
                <w:rFonts w:asciiTheme="majorBidi" w:hAnsiTheme="majorBidi" w:cstheme="majorBidi"/>
                <w:b/>
                <w:bCs/>
                <w:color w:val="000000"/>
                <w:rtl/>
              </w:rPr>
              <w:t xml:space="preserve"> </w:t>
            </w:r>
            <w:r w:rsidRPr="00406369">
              <w:rPr>
                <w:rFonts w:asciiTheme="majorBidi" w:hAnsiTheme="majorBidi" w:cstheme="majorBidi"/>
                <w:b/>
                <w:bCs/>
                <w:color w:val="000000"/>
              </w:rPr>
              <w:t xml:space="preserve"> </w:t>
            </w:r>
            <w:r w:rsidR="00A148CA" w:rsidRPr="00406369">
              <w:rPr>
                <w:rFonts w:asciiTheme="majorBidi" w:hAnsiTheme="majorBidi" w:cstheme="majorBidi"/>
                <w:b/>
                <w:bCs/>
                <w:color w:val="000000"/>
              </w:rPr>
              <w:t>Tags</w:t>
            </w:r>
            <w:r w:rsidR="005C265C" w:rsidRPr="00406369">
              <w:rPr>
                <w:rFonts w:asciiTheme="majorBidi" w:hAnsiTheme="majorBidi" w:cstheme="majorBidi"/>
                <w:b/>
                <w:bCs/>
                <w:color w:val="000000"/>
                <w:rtl/>
              </w:rPr>
              <w:t xml:space="preserve"> </w:t>
            </w:r>
          </w:p>
        </w:tc>
      </w:tr>
      <w:tr w:rsidR="005C265C" w:rsidRPr="00406369">
        <w:trPr>
          <w:trHeight w:val="285"/>
        </w:trPr>
        <w:tc>
          <w:tcPr>
            <w:tcW w:w="2151" w:type="dxa"/>
            <w:shd w:val="clear" w:color="auto" w:fill="auto"/>
            <w:noWrap/>
            <w:vAlign w:val="bottom"/>
          </w:tcPr>
          <w:p w:rsidR="005C265C" w:rsidRPr="00406369" w:rsidRDefault="005C265C" w:rsidP="00F560E3">
            <w:pPr>
              <w:bidi w:val="0"/>
              <w:rPr>
                <w:rFonts w:asciiTheme="majorBidi" w:hAnsiTheme="majorBidi" w:cstheme="majorBidi"/>
                <w:color w:val="000000"/>
              </w:rPr>
            </w:pPr>
            <w:r w:rsidRPr="00406369">
              <w:rPr>
                <w:rFonts w:asciiTheme="majorBidi" w:hAnsiTheme="majorBidi" w:cstheme="majorBidi"/>
                <w:color w:val="000000"/>
              </w:rPr>
              <w:t>7</w:t>
            </w:r>
          </w:p>
        </w:tc>
        <w:tc>
          <w:tcPr>
            <w:tcW w:w="2250" w:type="dxa"/>
            <w:shd w:val="clear" w:color="auto" w:fill="auto"/>
            <w:noWrap/>
            <w:vAlign w:val="bottom"/>
          </w:tcPr>
          <w:p w:rsidR="005C265C" w:rsidRPr="00406369" w:rsidRDefault="005C265C" w:rsidP="00F560E3">
            <w:pPr>
              <w:bidi w:val="0"/>
              <w:rPr>
                <w:rFonts w:asciiTheme="majorBidi" w:hAnsiTheme="majorBidi" w:cstheme="majorBidi"/>
                <w:color w:val="000000"/>
              </w:rPr>
            </w:pPr>
            <w:r w:rsidRPr="00406369">
              <w:rPr>
                <w:rFonts w:asciiTheme="majorBidi" w:hAnsiTheme="majorBidi" w:cstheme="majorBidi"/>
                <w:color w:val="000000"/>
              </w:rPr>
              <w:t>3775</w:t>
            </w:r>
          </w:p>
        </w:tc>
        <w:tc>
          <w:tcPr>
            <w:tcW w:w="2880" w:type="dxa"/>
            <w:shd w:val="clear" w:color="auto" w:fill="auto"/>
            <w:noWrap/>
            <w:vAlign w:val="bottom"/>
          </w:tcPr>
          <w:p w:rsidR="005C265C" w:rsidRPr="00406369" w:rsidRDefault="00E73A00" w:rsidP="00F560E3">
            <w:pPr>
              <w:bidi w:val="0"/>
              <w:rPr>
                <w:rFonts w:asciiTheme="majorBidi" w:hAnsiTheme="majorBidi" w:cstheme="majorBidi"/>
                <w:color w:val="000000"/>
              </w:rPr>
            </w:pPr>
            <w:r w:rsidRPr="00406369">
              <w:rPr>
                <w:rFonts w:asciiTheme="majorBidi" w:hAnsiTheme="majorBidi" w:cstheme="majorBidi"/>
                <w:color w:val="000000"/>
              </w:rPr>
              <w:t>tools</w:t>
            </w:r>
          </w:p>
        </w:tc>
      </w:tr>
      <w:tr w:rsidR="005C265C" w:rsidRPr="00406369">
        <w:trPr>
          <w:trHeight w:val="285"/>
        </w:trPr>
        <w:tc>
          <w:tcPr>
            <w:tcW w:w="2151" w:type="dxa"/>
            <w:shd w:val="clear" w:color="auto" w:fill="auto"/>
            <w:noWrap/>
            <w:vAlign w:val="bottom"/>
          </w:tcPr>
          <w:p w:rsidR="005C265C" w:rsidRPr="00406369" w:rsidRDefault="005C265C" w:rsidP="00F560E3">
            <w:pPr>
              <w:bidi w:val="0"/>
              <w:rPr>
                <w:rFonts w:asciiTheme="majorBidi" w:hAnsiTheme="majorBidi" w:cstheme="majorBidi"/>
                <w:color w:val="000000"/>
              </w:rPr>
            </w:pPr>
            <w:r w:rsidRPr="00406369">
              <w:rPr>
                <w:rFonts w:asciiTheme="majorBidi" w:hAnsiTheme="majorBidi" w:cstheme="majorBidi"/>
                <w:color w:val="000000"/>
              </w:rPr>
              <w:t>11</w:t>
            </w:r>
          </w:p>
        </w:tc>
        <w:tc>
          <w:tcPr>
            <w:tcW w:w="2250" w:type="dxa"/>
            <w:shd w:val="clear" w:color="auto" w:fill="auto"/>
            <w:noWrap/>
            <w:vAlign w:val="bottom"/>
          </w:tcPr>
          <w:p w:rsidR="005C265C" w:rsidRPr="00406369" w:rsidRDefault="005C265C" w:rsidP="00F560E3">
            <w:pPr>
              <w:bidi w:val="0"/>
              <w:rPr>
                <w:rFonts w:asciiTheme="majorBidi" w:hAnsiTheme="majorBidi" w:cstheme="majorBidi"/>
                <w:color w:val="000000"/>
              </w:rPr>
            </w:pPr>
            <w:r w:rsidRPr="00406369">
              <w:rPr>
                <w:rFonts w:asciiTheme="majorBidi" w:hAnsiTheme="majorBidi" w:cstheme="majorBidi"/>
                <w:color w:val="000000"/>
              </w:rPr>
              <w:t>3426</w:t>
            </w:r>
          </w:p>
        </w:tc>
        <w:tc>
          <w:tcPr>
            <w:tcW w:w="2880" w:type="dxa"/>
            <w:shd w:val="clear" w:color="auto" w:fill="auto"/>
            <w:noWrap/>
            <w:vAlign w:val="bottom"/>
          </w:tcPr>
          <w:p w:rsidR="005C265C" w:rsidRPr="00406369" w:rsidRDefault="00E73A00" w:rsidP="00F560E3">
            <w:pPr>
              <w:bidi w:val="0"/>
              <w:rPr>
                <w:rFonts w:asciiTheme="majorBidi" w:hAnsiTheme="majorBidi" w:cstheme="majorBidi"/>
                <w:color w:val="000000"/>
              </w:rPr>
            </w:pPr>
            <w:r w:rsidRPr="00406369">
              <w:rPr>
                <w:rFonts w:asciiTheme="majorBidi" w:hAnsiTheme="majorBidi" w:cstheme="majorBidi"/>
                <w:color w:val="000000"/>
              </w:rPr>
              <w:t>science</w:t>
            </w:r>
          </w:p>
        </w:tc>
      </w:tr>
      <w:tr w:rsidR="005C265C" w:rsidRPr="00406369">
        <w:trPr>
          <w:trHeight w:val="285"/>
        </w:trPr>
        <w:tc>
          <w:tcPr>
            <w:tcW w:w="2151" w:type="dxa"/>
            <w:shd w:val="clear" w:color="auto" w:fill="auto"/>
            <w:noWrap/>
            <w:vAlign w:val="bottom"/>
          </w:tcPr>
          <w:p w:rsidR="005C265C" w:rsidRPr="00406369" w:rsidRDefault="005C265C" w:rsidP="00F560E3">
            <w:pPr>
              <w:bidi w:val="0"/>
              <w:rPr>
                <w:rFonts w:asciiTheme="majorBidi" w:hAnsiTheme="majorBidi" w:cstheme="majorBidi"/>
                <w:color w:val="000000"/>
              </w:rPr>
            </w:pPr>
            <w:r w:rsidRPr="00406369">
              <w:rPr>
                <w:rFonts w:asciiTheme="majorBidi" w:hAnsiTheme="majorBidi" w:cstheme="majorBidi"/>
                <w:color w:val="000000"/>
              </w:rPr>
              <w:t>50</w:t>
            </w:r>
          </w:p>
        </w:tc>
        <w:tc>
          <w:tcPr>
            <w:tcW w:w="2250" w:type="dxa"/>
            <w:shd w:val="clear" w:color="auto" w:fill="auto"/>
            <w:noWrap/>
            <w:vAlign w:val="bottom"/>
          </w:tcPr>
          <w:p w:rsidR="005C265C" w:rsidRPr="00406369" w:rsidRDefault="005C265C" w:rsidP="00F560E3">
            <w:pPr>
              <w:bidi w:val="0"/>
              <w:rPr>
                <w:rFonts w:asciiTheme="majorBidi" w:hAnsiTheme="majorBidi" w:cstheme="majorBidi"/>
                <w:color w:val="000000"/>
              </w:rPr>
            </w:pPr>
            <w:r w:rsidRPr="00406369">
              <w:rPr>
                <w:rFonts w:asciiTheme="majorBidi" w:hAnsiTheme="majorBidi" w:cstheme="majorBidi"/>
                <w:color w:val="000000"/>
              </w:rPr>
              <w:t>2908</w:t>
            </w:r>
          </w:p>
        </w:tc>
        <w:tc>
          <w:tcPr>
            <w:tcW w:w="2880" w:type="dxa"/>
            <w:shd w:val="clear" w:color="auto" w:fill="auto"/>
            <w:noWrap/>
            <w:vAlign w:val="bottom"/>
          </w:tcPr>
          <w:p w:rsidR="005C265C" w:rsidRPr="00406369" w:rsidRDefault="00E73A00" w:rsidP="00F560E3">
            <w:pPr>
              <w:bidi w:val="0"/>
              <w:rPr>
                <w:rFonts w:asciiTheme="majorBidi" w:hAnsiTheme="majorBidi" w:cstheme="majorBidi"/>
                <w:color w:val="000000"/>
              </w:rPr>
            </w:pPr>
            <w:r w:rsidRPr="00406369">
              <w:rPr>
                <w:rFonts w:asciiTheme="majorBidi" w:hAnsiTheme="majorBidi" w:cstheme="majorBidi"/>
                <w:color w:val="000000"/>
              </w:rPr>
              <w:t>resources</w:t>
            </w:r>
          </w:p>
        </w:tc>
      </w:tr>
      <w:tr w:rsidR="005C265C" w:rsidRPr="00406369">
        <w:trPr>
          <w:trHeight w:val="285"/>
        </w:trPr>
        <w:tc>
          <w:tcPr>
            <w:tcW w:w="2151" w:type="dxa"/>
            <w:shd w:val="clear" w:color="auto" w:fill="auto"/>
            <w:noWrap/>
            <w:vAlign w:val="bottom"/>
          </w:tcPr>
          <w:p w:rsidR="005C265C" w:rsidRPr="00406369" w:rsidRDefault="005C265C" w:rsidP="00F560E3">
            <w:pPr>
              <w:bidi w:val="0"/>
              <w:rPr>
                <w:rFonts w:asciiTheme="majorBidi" w:hAnsiTheme="majorBidi" w:cstheme="majorBidi"/>
                <w:color w:val="000000"/>
              </w:rPr>
            </w:pPr>
            <w:r w:rsidRPr="00406369">
              <w:rPr>
                <w:rFonts w:asciiTheme="majorBidi" w:hAnsiTheme="majorBidi" w:cstheme="majorBidi"/>
                <w:color w:val="000000"/>
              </w:rPr>
              <w:t>12</w:t>
            </w:r>
          </w:p>
        </w:tc>
        <w:tc>
          <w:tcPr>
            <w:tcW w:w="2250" w:type="dxa"/>
            <w:shd w:val="clear" w:color="auto" w:fill="auto"/>
            <w:noWrap/>
            <w:vAlign w:val="bottom"/>
          </w:tcPr>
          <w:p w:rsidR="005C265C" w:rsidRPr="00406369" w:rsidRDefault="005C265C" w:rsidP="00F560E3">
            <w:pPr>
              <w:bidi w:val="0"/>
              <w:rPr>
                <w:rFonts w:asciiTheme="majorBidi" w:hAnsiTheme="majorBidi" w:cstheme="majorBidi"/>
                <w:color w:val="000000"/>
              </w:rPr>
            </w:pPr>
            <w:r w:rsidRPr="00406369">
              <w:rPr>
                <w:rFonts w:asciiTheme="majorBidi" w:hAnsiTheme="majorBidi" w:cstheme="majorBidi"/>
                <w:color w:val="000000"/>
              </w:rPr>
              <w:t>2871</w:t>
            </w:r>
          </w:p>
        </w:tc>
        <w:tc>
          <w:tcPr>
            <w:tcW w:w="2880" w:type="dxa"/>
            <w:shd w:val="clear" w:color="auto" w:fill="auto"/>
            <w:noWrap/>
            <w:vAlign w:val="bottom"/>
          </w:tcPr>
          <w:p w:rsidR="005C265C" w:rsidRPr="00406369" w:rsidRDefault="00E73A00" w:rsidP="00F560E3">
            <w:pPr>
              <w:bidi w:val="0"/>
              <w:rPr>
                <w:rFonts w:asciiTheme="majorBidi" w:hAnsiTheme="majorBidi" w:cstheme="majorBidi"/>
                <w:color w:val="000000"/>
              </w:rPr>
            </w:pPr>
            <w:r w:rsidRPr="00406369">
              <w:rPr>
                <w:rFonts w:asciiTheme="majorBidi" w:hAnsiTheme="majorBidi" w:cstheme="majorBidi"/>
                <w:color w:val="000000"/>
              </w:rPr>
              <w:t>teaching</w:t>
            </w:r>
          </w:p>
        </w:tc>
      </w:tr>
      <w:tr w:rsidR="005C265C" w:rsidRPr="00406369">
        <w:trPr>
          <w:trHeight w:val="285"/>
        </w:trPr>
        <w:tc>
          <w:tcPr>
            <w:tcW w:w="2151" w:type="dxa"/>
            <w:shd w:val="clear" w:color="auto" w:fill="auto"/>
            <w:noWrap/>
            <w:vAlign w:val="bottom"/>
          </w:tcPr>
          <w:p w:rsidR="005C265C" w:rsidRPr="00406369" w:rsidRDefault="005C265C" w:rsidP="00F560E3">
            <w:pPr>
              <w:bidi w:val="0"/>
              <w:rPr>
                <w:rFonts w:asciiTheme="majorBidi" w:hAnsiTheme="majorBidi" w:cstheme="majorBidi"/>
                <w:color w:val="000000"/>
              </w:rPr>
            </w:pPr>
            <w:r w:rsidRPr="00406369">
              <w:rPr>
                <w:rFonts w:asciiTheme="majorBidi" w:hAnsiTheme="majorBidi" w:cstheme="majorBidi"/>
                <w:color w:val="000000"/>
              </w:rPr>
              <w:t>19</w:t>
            </w:r>
          </w:p>
        </w:tc>
        <w:tc>
          <w:tcPr>
            <w:tcW w:w="2250" w:type="dxa"/>
            <w:shd w:val="clear" w:color="auto" w:fill="auto"/>
            <w:noWrap/>
            <w:vAlign w:val="bottom"/>
          </w:tcPr>
          <w:p w:rsidR="005C265C" w:rsidRPr="00406369" w:rsidRDefault="005C265C" w:rsidP="00F560E3">
            <w:pPr>
              <w:bidi w:val="0"/>
              <w:rPr>
                <w:rFonts w:asciiTheme="majorBidi" w:hAnsiTheme="majorBidi" w:cstheme="majorBidi"/>
                <w:color w:val="000000"/>
              </w:rPr>
            </w:pPr>
            <w:r w:rsidRPr="00406369">
              <w:rPr>
                <w:rFonts w:asciiTheme="majorBidi" w:hAnsiTheme="majorBidi" w:cstheme="majorBidi"/>
                <w:color w:val="000000"/>
              </w:rPr>
              <w:t>2829</w:t>
            </w:r>
          </w:p>
        </w:tc>
        <w:tc>
          <w:tcPr>
            <w:tcW w:w="2880" w:type="dxa"/>
            <w:shd w:val="clear" w:color="auto" w:fill="auto"/>
            <w:noWrap/>
            <w:vAlign w:val="bottom"/>
          </w:tcPr>
          <w:p w:rsidR="005C265C" w:rsidRPr="00406369" w:rsidRDefault="00E73A00" w:rsidP="00F560E3">
            <w:pPr>
              <w:bidi w:val="0"/>
              <w:rPr>
                <w:rFonts w:asciiTheme="majorBidi" w:hAnsiTheme="majorBidi" w:cstheme="majorBidi"/>
                <w:color w:val="000000"/>
              </w:rPr>
            </w:pPr>
            <w:r w:rsidRPr="00406369">
              <w:rPr>
                <w:rFonts w:asciiTheme="majorBidi" w:hAnsiTheme="majorBidi" w:cstheme="majorBidi"/>
                <w:color w:val="000000"/>
              </w:rPr>
              <w:t>kids</w:t>
            </w:r>
          </w:p>
        </w:tc>
      </w:tr>
      <w:tr w:rsidR="005C265C" w:rsidRPr="00406369">
        <w:trPr>
          <w:trHeight w:val="285"/>
        </w:trPr>
        <w:tc>
          <w:tcPr>
            <w:tcW w:w="2151" w:type="dxa"/>
            <w:shd w:val="clear" w:color="auto" w:fill="auto"/>
            <w:noWrap/>
            <w:vAlign w:val="bottom"/>
          </w:tcPr>
          <w:p w:rsidR="005C265C" w:rsidRPr="00406369" w:rsidRDefault="005C265C" w:rsidP="00F560E3">
            <w:pPr>
              <w:bidi w:val="0"/>
              <w:rPr>
                <w:rFonts w:asciiTheme="majorBidi" w:hAnsiTheme="majorBidi" w:cstheme="majorBidi"/>
                <w:color w:val="000000"/>
              </w:rPr>
            </w:pPr>
            <w:r w:rsidRPr="00406369">
              <w:rPr>
                <w:rFonts w:asciiTheme="majorBidi" w:hAnsiTheme="majorBidi" w:cstheme="majorBidi"/>
                <w:color w:val="000000"/>
              </w:rPr>
              <w:t>11</w:t>
            </w:r>
          </w:p>
        </w:tc>
        <w:tc>
          <w:tcPr>
            <w:tcW w:w="2250" w:type="dxa"/>
            <w:shd w:val="clear" w:color="auto" w:fill="auto"/>
            <w:noWrap/>
            <w:vAlign w:val="bottom"/>
          </w:tcPr>
          <w:p w:rsidR="005C265C" w:rsidRPr="00406369" w:rsidRDefault="005C265C" w:rsidP="00F560E3">
            <w:pPr>
              <w:bidi w:val="0"/>
              <w:rPr>
                <w:rFonts w:asciiTheme="majorBidi" w:hAnsiTheme="majorBidi" w:cstheme="majorBidi"/>
                <w:color w:val="000000"/>
              </w:rPr>
            </w:pPr>
            <w:r w:rsidRPr="00406369">
              <w:rPr>
                <w:rFonts w:asciiTheme="majorBidi" w:hAnsiTheme="majorBidi" w:cstheme="majorBidi"/>
                <w:color w:val="000000"/>
              </w:rPr>
              <w:t>2641</w:t>
            </w:r>
          </w:p>
        </w:tc>
        <w:tc>
          <w:tcPr>
            <w:tcW w:w="2880" w:type="dxa"/>
            <w:shd w:val="clear" w:color="auto" w:fill="auto"/>
            <w:noWrap/>
            <w:vAlign w:val="bottom"/>
          </w:tcPr>
          <w:p w:rsidR="005C265C" w:rsidRPr="00406369" w:rsidRDefault="00E73A00" w:rsidP="00F560E3">
            <w:pPr>
              <w:bidi w:val="0"/>
              <w:rPr>
                <w:rFonts w:asciiTheme="majorBidi" w:hAnsiTheme="majorBidi" w:cstheme="majorBidi"/>
                <w:color w:val="000000"/>
              </w:rPr>
            </w:pPr>
            <w:r w:rsidRPr="00406369">
              <w:rPr>
                <w:rFonts w:asciiTheme="majorBidi" w:hAnsiTheme="majorBidi" w:cstheme="majorBidi"/>
                <w:color w:val="000000"/>
              </w:rPr>
              <w:t>learning</w:t>
            </w:r>
          </w:p>
        </w:tc>
      </w:tr>
      <w:tr w:rsidR="005C265C" w:rsidRPr="00406369">
        <w:trPr>
          <w:trHeight w:val="285"/>
        </w:trPr>
        <w:tc>
          <w:tcPr>
            <w:tcW w:w="2151" w:type="dxa"/>
            <w:shd w:val="clear" w:color="auto" w:fill="auto"/>
            <w:noWrap/>
            <w:vAlign w:val="bottom"/>
          </w:tcPr>
          <w:p w:rsidR="005C265C" w:rsidRPr="00406369" w:rsidRDefault="005C265C" w:rsidP="00F560E3">
            <w:pPr>
              <w:bidi w:val="0"/>
              <w:rPr>
                <w:rFonts w:asciiTheme="majorBidi" w:hAnsiTheme="majorBidi" w:cstheme="majorBidi"/>
                <w:color w:val="000000"/>
              </w:rPr>
            </w:pPr>
            <w:r w:rsidRPr="00406369">
              <w:rPr>
                <w:rFonts w:asciiTheme="majorBidi" w:hAnsiTheme="majorBidi" w:cstheme="majorBidi"/>
                <w:color w:val="000000"/>
              </w:rPr>
              <w:t>5</w:t>
            </w:r>
          </w:p>
        </w:tc>
        <w:tc>
          <w:tcPr>
            <w:tcW w:w="2250" w:type="dxa"/>
            <w:shd w:val="clear" w:color="auto" w:fill="auto"/>
            <w:noWrap/>
            <w:vAlign w:val="bottom"/>
          </w:tcPr>
          <w:p w:rsidR="005C265C" w:rsidRPr="00406369" w:rsidRDefault="005C265C" w:rsidP="00F560E3">
            <w:pPr>
              <w:bidi w:val="0"/>
              <w:rPr>
                <w:rFonts w:asciiTheme="majorBidi" w:hAnsiTheme="majorBidi" w:cstheme="majorBidi"/>
                <w:color w:val="000000"/>
              </w:rPr>
            </w:pPr>
            <w:r w:rsidRPr="00406369">
              <w:rPr>
                <w:rFonts w:asciiTheme="majorBidi" w:hAnsiTheme="majorBidi" w:cstheme="majorBidi"/>
                <w:color w:val="000000"/>
              </w:rPr>
              <w:t>2619</w:t>
            </w:r>
          </w:p>
        </w:tc>
        <w:tc>
          <w:tcPr>
            <w:tcW w:w="2880" w:type="dxa"/>
            <w:shd w:val="clear" w:color="auto" w:fill="auto"/>
            <w:noWrap/>
            <w:vAlign w:val="bottom"/>
          </w:tcPr>
          <w:p w:rsidR="005C265C" w:rsidRPr="00406369" w:rsidRDefault="00E73A00" w:rsidP="00F560E3">
            <w:pPr>
              <w:bidi w:val="0"/>
              <w:rPr>
                <w:rFonts w:asciiTheme="majorBidi" w:hAnsiTheme="majorBidi" w:cstheme="majorBidi"/>
                <w:color w:val="000000"/>
              </w:rPr>
            </w:pPr>
            <w:r w:rsidRPr="00406369">
              <w:rPr>
                <w:rFonts w:asciiTheme="majorBidi" w:hAnsiTheme="majorBidi" w:cstheme="majorBidi"/>
                <w:color w:val="000000"/>
              </w:rPr>
              <w:t>research</w:t>
            </w:r>
          </w:p>
        </w:tc>
      </w:tr>
      <w:tr w:rsidR="005C265C" w:rsidRPr="00406369">
        <w:trPr>
          <w:trHeight w:val="285"/>
        </w:trPr>
        <w:tc>
          <w:tcPr>
            <w:tcW w:w="2151" w:type="dxa"/>
            <w:shd w:val="clear" w:color="auto" w:fill="auto"/>
            <w:noWrap/>
            <w:vAlign w:val="bottom"/>
          </w:tcPr>
          <w:p w:rsidR="005C265C" w:rsidRPr="00406369" w:rsidRDefault="005C265C" w:rsidP="00F560E3">
            <w:pPr>
              <w:bidi w:val="0"/>
              <w:rPr>
                <w:rFonts w:asciiTheme="majorBidi" w:hAnsiTheme="majorBidi" w:cstheme="majorBidi"/>
                <w:color w:val="000000"/>
              </w:rPr>
            </w:pPr>
            <w:r w:rsidRPr="00406369">
              <w:rPr>
                <w:rFonts w:asciiTheme="majorBidi" w:hAnsiTheme="majorBidi" w:cstheme="majorBidi"/>
                <w:color w:val="000000"/>
              </w:rPr>
              <w:t>39</w:t>
            </w:r>
          </w:p>
        </w:tc>
        <w:tc>
          <w:tcPr>
            <w:tcW w:w="2250" w:type="dxa"/>
            <w:shd w:val="clear" w:color="auto" w:fill="auto"/>
            <w:noWrap/>
            <w:vAlign w:val="bottom"/>
          </w:tcPr>
          <w:p w:rsidR="005C265C" w:rsidRPr="00406369" w:rsidRDefault="005C265C" w:rsidP="00F560E3">
            <w:pPr>
              <w:bidi w:val="0"/>
              <w:rPr>
                <w:rFonts w:asciiTheme="majorBidi" w:hAnsiTheme="majorBidi" w:cstheme="majorBidi"/>
                <w:color w:val="000000"/>
              </w:rPr>
            </w:pPr>
            <w:r w:rsidRPr="00406369">
              <w:rPr>
                <w:rFonts w:asciiTheme="majorBidi" w:hAnsiTheme="majorBidi" w:cstheme="majorBidi"/>
                <w:color w:val="000000"/>
              </w:rPr>
              <w:t>2430</w:t>
            </w:r>
          </w:p>
        </w:tc>
        <w:tc>
          <w:tcPr>
            <w:tcW w:w="2880" w:type="dxa"/>
            <w:shd w:val="clear" w:color="auto" w:fill="auto"/>
            <w:noWrap/>
            <w:vAlign w:val="bottom"/>
          </w:tcPr>
          <w:p w:rsidR="005C265C" w:rsidRPr="00406369" w:rsidRDefault="00E73A00" w:rsidP="00F560E3">
            <w:pPr>
              <w:bidi w:val="0"/>
              <w:rPr>
                <w:rFonts w:asciiTheme="majorBidi" w:hAnsiTheme="majorBidi" w:cstheme="majorBidi"/>
                <w:color w:val="000000"/>
              </w:rPr>
            </w:pPr>
            <w:r w:rsidRPr="00406369">
              <w:rPr>
                <w:rFonts w:asciiTheme="majorBidi" w:hAnsiTheme="majorBidi" w:cstheme="majorBidi"/>
                <w:color w:val="000000"/>
              </w:rPr>
              <w:t>interactive</w:t>
            </w:r>
          </w:p>
        </w:tc>
      </w:tr>
      <w:tr w:rsidR="005C265C" w:rsidRPr="00406369">
        <w:trPr>
          <w:trHeight w:val="285"/>
        </w:trPr>
        <w:tc>
          <w:tcPr>
            <w:tcW w:w="2151" w:type="dxa"/>
            <w:shd w:val="clear" w:color="auto" w:fill="auto"/>
            <w:noWrap/>
            <w:vAlign w:val="bottom"/>
          </w:tcPr>
          <w:p w:rsidR="005C265C" w:rsidRPr="00406369" w:rsidRDefault="005C265C" w:rsidP="00F560E3">
            <w:pPr>
              <w:bidi w:val="0"/>
              <w:rPr>
                <w:rFonts w:asciiTheme="majorBidi" w:hAnsiTheme="majorBidi" w:cstheme="majorBidi"/>
                <w:color w:val="000000"/>
              </w:rPr>
            </w:pPr>
            <w:r w:rsidRPr="00406369">
              <w:rPr>
                <w:rFonts w:asciiTheme="majorBidi" w:hAnsiTheme="majorBidi" w:cstheme="majorBidi"/>
                <w:color w:val="000000"/>
              </w:rPr>
              <w:t>7</w:t>
            </w:r>
          </w:p>
        </w:tc>
        <w:tc>
          <w:tcPr>
            <w:tcW w:w="2250" w:type="dxa"/>
            <w:shd w:val="clear" w:color="auto" w:fill="auto"/>
            <w:noWrap/>
            <w:vAlign w:val="bottom"/>
          </w:tcPr>
          <w:p w:rsidR="005C265C" w:rsidRPr="00406369" w:rsidRDefault="005C265C" w:rsidP="00F560E3">
            <w:pPr>
              <w:bidi w:val="0"/>
              <w:rPr>
                <w:rFonts w:asciiTheme="majorBidi" w:hAnsiTheme="majorBidi" w:cstheme="majorBidi"/>
                <w:color w:val="000000"/>
              </w:rPr>
            </w:pPr>
            <w:r w:rsidRPr="00406369">
              <w:rPr>
                <w:rFonts w:asciiTheme="majorBidi" w:hAnsiTheme="majorBidi" w:cstheme="majorBidi"/>
                <w:color w:val="000000"/>
              </w:rPr>
              <w:t>2340</w:t>
            </w:r>
          </w:p>
        </w:tc>
        <w:tc>
          <w:tcPr>
            <w:tcW w:w="2880" w:type="dxa"/>
            <w:shd w:val="clear" w:color="auto" w:fill="auto"/>
            <w:noWrap/>
            <w:vAlign w:val="bottom"/>
          </w:tcPr>
          <w:p w:rsidR="005C265C" w:rsidRPr="00406369" w:rsidRDefault="00E73A00" w:rsidP="00F560E3">
            <w:pPr>
              <w:bidi w:val="0"/>
              <w:rPr>
                <w:rFonts w:asciiTheme="majorBidi" w:hAnsiTheme="majorBidi" w:cstheme="majorBidi"/>
                <w:color w:val="000000"/>
              </w:rPr>
            </w:pPr>
            <w:r w:rsidRPr="00406369">
              <w:rPr>
                <w:rFonts w:asciiTheme="majorBidi" w:hAnsiTheme="majorBidi" w:cstheme="majorBidi"/>
                <w:color w:val="000000"/>
              </w:rPr>
              <w:t>fun</w:t>
            </w:r>
          </w:p>
        </w:tc>
      </w:tr>
      <w:tr w:rsidR="00E73A00" w:rsidRPr="00406369">
        <w:trPr>
          <w:trHeight w:val="285"/>
        </w:trPr>
        <w:tc>
          <w:tcPr>
            <w:tcW w:w="2151" w:type="dxa"/>
            <w:shd w:val="clear" w:color="auto" w:fill="auto"/>
            <w:noWrap/>
            <w:vAlign w:val="bottom"/>
          </w:tcPr>
          <w:p w:rsidR="00E73A00" w:rsidRPr="00406369" w:rsidRDefault="00E73A00" w:rsidP="00F560E3">
            <w:pPr>
              <w:bidi w:val="0"/>
              <w:rPr>
                <w:rFonts w:asciiTheme="majorBidi" w:hAnsiTheme="majorBidi" w:cstheme="majorBidi"/>
                <w:color w:val="000000"/>
              </w:rPr>
            </w:pPr>
            <w:r w:rsidRPr="00406369">
              <w:rPr>
                <w:rFonts w:asciiTheme="majorBidi" w:hAnsiTheme="majorBidi" w:cstheme="majorBidi"/>
                <w:color w:val="000000"/>
              </w:rPr>
              <w:t>42</w:t>
            </w:r>
          </w:p>
        </w:tc>
        <w:tc>
          <w:tcPr>
            <w:tcW w:w="2250" w:type="dxa"/>
            <w:shd w:val="clear" w:color="auto" w:fill="auto"/>
            <w:noWrap/>
            <w:vAlign w:val="bottom"/>
          </w:tcPr>
          <w:p w:rsidR="00E73A00" w:rsidRPr="00406369" w:rsidRDefault="00E73A00" w:rsidP="00F560E3">
            <w:pPr>
              <w:bidi w:val="0"/>
              <w:rPr>
                <w:rFonts w:asciiTheme="majorBidi" w:hAnsiTheme="majorBidi" w:cstheme="majorBidi"/>
                <w:color w:val="000000"/>
              </w:rPr>
            </w:pPr>
            <w:r w:rsidRPr="00406369">
              <w:rPr>
                <w:rFonts w:asciiTheme="majorBidi" w:hAnsiTheme="majorBidi" w:cstheme="majorBidi"/>
                <w:color w:val="000000"/>
              </w:rPr>
              <w:t>2266</w:t>
            </w:r>
          </w:p>
        </w:tc>
        <w:tc>
          <w:tcPr>
            <w:tcW w:w="2880" w:type="dxa"/>
            <w:shd w:val="clear" w:color="auto" w:fill="auto"/>
            <w:noWrap/>
            <w:vAlign w:val="bottom"/>
          </w:tcPr>
          <w:p w:rsidR="00E73A00" w:rsidRPr="00406369" w:rsidRDefault="00E73A00" w:rsidP="00F560E3">
            <w:pPr>
              <w:bidi w:val="0"/>
              <w:rPr>
                <w:rFonts w:asciiTheme="majorBidi" w:hAnsiTheme="majorBidi" w:cstheme="majorBidi"/>
                <w:color w:val="000000"/>
              </w:rPr>
            </w:pPr>
            <w:r w:rsidRPr="00406369">
              <w:rPr>
                <w:rFonts w:asciiTheme="majorBidi" w:hAnsiTheme="majorBidi" w:cstheme="majorBidi"/>
                <w:color w:val="000000"/>
              </w:rPr>
              <w:t>games</w:t>
            </w:r>
          </w:p>
        </w:tc>
      </w:tr>
    </w:tbl>
    <w:p w:rsidR="008E2A12" w:rsidRPr="00406369" w:rsidRDefault="0032023D" w:rsidP="0032023D">
      <w:pPr>
        <w:bidi w:val="0"/>
        <w:rPr>
          <w:rFonts w:asciiTheme="majorBidi" w:hAnsiTheme="majorBidi" w:cstheme="majorBidi"/>
          <w:rtl/>
        </w:rPr>
      </w:pPr>
      <w:r w:rsidRPr="0032023D">
        <w:rPr>
          <w:rFonts w:asciiTheme="majorBidi" w:hAnsiTheme="majorBidi" w:cstheme="majorBidi"/>
          <w:b/>
          <w:bCs/>
        </w:rPr>
        <w:t>Table 2</w:t>
      </w:r>
      <w:r>
        <w:rPr>
          <w:rFonts w:asciiTheme="majorBidi" w:hAnsiTheme="majorBidi" w:cstheme="majorBidi"/>
          <w:b/>
          <w:bCs/>
        </w:rPr>
        <w:t>: T</w:t>
      </w:r>
      <w:r w:rsidRPr="0032023D">
        <w:rPr>
          <w:rFonts w:asciiTheme="majorBidi" w:hAnsiTheme="majorBidi" w:cstheme="majorBidi"/>
          <w:b/>
          <w:bCs/>
        </w:rPr>
        <w:t>op-10 tags for the query 'math', ranked according to their TF-IQF weights</w:t>
      </w:r>
      <w:r w:rsidRPr="00406369">
        <w:rPr>
          <w:rFonts w:asciiTheme="majorBidi" w:hAnsiTheme="majorBidi" w:cstheme="majorBidi"/>
        </w:rPr>
        <w:t>.</w:t>
      </w:r>
    </w:p>
    <w:p w:rsidR="0032023D" w:rsidRDefault="0032023D" w:rsidP="00F560E3">
      <w:pPr>
        <w:bidi w:val="0"/>
        <w:jc w:val="both"/>
        <w:rPr>
          <w:rFonts w:asciiTheme="majorBidi" w:hAnsiTheme="majorBidi" w:cstheme="majorBidi"/>
        </w:rPr>
      </w:pPr>
    </w:p>
    <w:p w:rsidR="003B2D46" w:rsidRPr="00406369" w:rsidRDefault="005E543D" w:rsidP="00BA19BF">
      <w:pPr>
        <w:bidi w:val="0"/>
        <w:jc w:val="both"/>
        <w:rPr>
          <w:rFonts w:asciiTheme="majorBidi" w:hAnsiTheme="majorBidi" w:cstheme="majorBidi"/>
        </w:rPr>
      </w:pPr>
      <w:r w:rsidRPr="00406369">
        <w:rPr>
          <w:rFonts w:asciiTheme="majorBidi" w:hAnsiTheme="majorBidi" w:cstheme="majorBidi"/>
        </w:rPr>
        <w:t>T</w:t>
      </w:r>
      <w:r w:rsidR="006A65C8" w:rsidRPr="00406369">
        <w:rPr>
          <w:rFonts w:asciiTheme="majorBidi" w:hAnsiTheme="majorBidi" w:cstheme="majorBidi"/>
        </w:rPr>
        <w:t xml:space="preserve">able 2 </w:t>
      </w:r>
      <w:r w:rsidRPr="00406369">
        <w:rPr>
          <w:rFonts w:asciiTheme="majorBidi" w:hAnsiTheme="majorBidi" w:cstheme="majorBidi"/>
        </w:rPr>
        <w:t>presents</w:t>
      </w:r>
      <w:r w:rsidR="006A65C8" w:rsidRPr="00406369">
        <w:rPr>
          <w:rFonts w:asciiTheme="majorBidi" w:hAnsiTheme="majorBidi" w:cstheme="majorBidi"/>
        </w:rPr>
        <w:t xml:space="preserve"> the </w:t>
      </w:r>
      <w:r w:rsidR="00C01593" w:rsidRPr="00406369">
        <w:rPr>
          <w:rFonts w:asciiTheme="majorBidi" w:hAnsiTheme="majorBidi" w:cstheme="majorBidi"/>
        </w:rPr>
        <w:t>top</w:t>
      </w:r>
      <w:r w:rsidR="006A65C8" w:rsidRPr="00406369">
        <w:rPr>
          <w:rFonts w:asciiTheme="majorBidi" w:hAnsiTheme="majorBidi" w:cstheme="majorBidi"/>
        </w:rPr>
        <w:t xml:space="preserve"> </w:t>
      </w:r>
      <w:r w:rsidRPr="00406369">
        <w:rPr>
          <w:rFonts w:asciiTheme="majorBidi" w:hAnsiTheme="majorBidi" w:cstheme="majorBidi"/>
        </w:rPr>
        <w:t>ten</w:t>
      </w:r>
      <w:r w:rsidR="00A148CA" w:rsidRPr="00406369">
        <w:rPr>
          <w:rFonts w:asciiTheme="majorBidi" w:hAnsiTheme="majorBidi" w:cstheme="majorBidi"/>
        </w:rPr>
        <w:t xml:space="preserve"> tags o</w:t>
      </w:r>
      <w:r w:rsidR="006A65C8" w:rsidRPr="00406369">
        <w:rPr>
          <w:rFonts w:asciiTheme="majorBidi" w:hAnsiTheme="majorBidi" w:cstheme="majorBidi"/>
        </w:rPr>
        <w:t xml:space="preserve">n the list </w:t>
      </w:r>
      <w:r w:rsidRPr="00406369">
        <w:rPr>
          <w:rFonts w:asciiTheme="majorBidi" w:hAnsiTheme="majorBidi" w:cstheme="majorBidi"/>
        </w:rPr>
        <w:t>for</w:t>
      </w:r>
      <w:r w:rsidR="006A65C8" w:rsidRPr="00406369">
        <w:rPr>
          <w:rFonts w:asciiTheme="majorBidi" w:hAnsiTheme="majorBidi" w:cstheme="majorBidi"/>
        </w:rPr>
        <w:t xml:space="preserve"> the query </w:t>
      </w:r>
      <w:r w:rsidR="00E31036" w:rsidRPr="00406369">
        <w:rPr>
          <w:rFonts w:asciiTheme="majorBidi" w:hAnsiTheme="majorBidi" w:cstheme="majorBidi"/>
        </w:rPr>
        <w:t>'</w:t>
      </w:r>
      <w:r w:rsidR="006A65C8" w:rsidRPr="00406369">
        <w:rPr>
          <w:rFonts w:asciiTheme="majorBidi" w:hAnsiTheme="majorBidi" w:cstheme="majorBidi"/>
        </w:rPr>
        <w:t>math</w:t>
      </w:r>
      <w:r w:rsidR="00E31036" w:rsidRPr="00406369">
        <w:rPr>
          <w:rFonts w:asciiTheme="majorBidi" w:hAnsiTheme="majorBidi" w:cstheme="majorBidi"/>
        </w:rPr>
        <w:t>'</w:t>
      </w:r>
      <w:r w:rsidRPr="00406369">
        <w:rPr>
          <w:rFonts w:asciiTheme="majorBidi" w:hAnsiTheme="majorBidi" w:cstheme="majorBidi"/>
        </w:rPr>
        <w:t>,</w:t>
      </w:r>
      <w:r w:rsidR="006A65C8" w:rsidRPr="00406369">
        <w:rPr>
          <w:rFonts w:asciiTheme="majorBidi" w:hAnsiTheme="majorBidi" w:cstheme="majorBidi"/>
        </w:rPr>
        <w:t xml:space="preserve"> ranked according to their </w:t>
      </w:r>
      <w:r w:rsidR="0086203E" w:rsidRPr="00406369">
        <w:rPr>
          <w:rFonts w:asciiTheme="majorBidi" w:hAnsiTheme="majorBidi" w:cstheme="majorBidi"/>
        </w:rPr>
        <w:t xml:space="preserve">TF-IQF </w:t>
      </w:r>
      <w:r w:rsidR="003D033C" w:rsidRPr="00406369">
        <w:rPr>
          <w:rFonts w:asciiTheme="majorBidi" w:hAnsiTheme="majorBidi" w:cstheme="majorBidi"/>
        </w:rPr>
        <w:t xml:space="preserve">weight. It can be observed </w:t>
      </w:r>
      <w:r w:rsidR="006A65C8" w:rsidRPr="00406369">
        <w:rPr>
          <w:rFonts w:asciiTheme="majorBidi" w:hAnsiTheme="majorBidi" w:cstheme="majorBidi"/>
        </w:rPr>
        <w:t xml:space="preserve">that </w:t>
      </w:r>
      <w:r w:rsidR="003D033C" w:rsidRPr="00406369">
        <w:rPr>
          <w:rFonts w:asciiTheme="majorBidi" w:hAnsiTheme="majorBidi" w:cstheme="majorBidi"/>
        </w:rPr>
        <w:t xml:space="preserve">some general tags </w:t>
      </w:r>
      <w:r w:rsidR="00E05E8A" w:rsidRPr="00406369">
        <w:rPr>
          <w:rFonts w:asciiTheme="majorBidi" w:hAnsiTheme="majorBidi" w:cstheme="majorBidi"/>
        </w:rPr>
        <w:t>(</w:t>
      </w:r>
      <w:r w:rsidR="003D033C" w:rsidRPr="00406369">
        <w:rPr>
          <w:rFonts w:asciiTheme="majorBidi" w:hAnsiTheme="majorBidi" w:cstheme="majorBidi"/>
        </w:rPr>
        <w:t>like education</w:t>
      </w:r>
      <w:r w:rsidR="00E05E8A" w:rsidRPr="00406369">
        <w:rPr>
          <w:rFonts w:asciiTheme="majorBidi" w:hAnsiTheme="majorBidi" w:cstheme="majorBidi"/>
        </w:rPr>
        <w:t>)</w:t>
      </w:r>
      <w:r w:rsidR="003D033C" w:rsidRPr="00406369">
        <w:rPr>
          <w:rFonts w:asciiTheme="majorBidi" w:hAnsiTheme="majorBidi" w:cstheme="majorBidi"/>
        </w:rPr>
        <w:t xml:space="preserve"> and morphological variation of the query term </w:t>
      </w:r>
      <w:r w:rsidR="00E05E8A" w:rsidRPr="00406369">
        <w:rPr>
          <w:rFonts w:asciiTheme="majorBidi" w:hAnsiTheme="majorBidi" w:cstheme="majorBidi"/>
        </w:rPr>
        <w:t>(</w:t>
      </w:r>
      <w:r w:rsidR="003D033C" w:rsidRPr="00406369">
        <w:rPr>
          <w:rFonts w:asciiTheme="majorBidi" w:hAnsiTheme="majorBidi" w:cstheme="majorBidi"/>
        </w:rPr>
        <w:t>like mathematics</w:t>
      </w:r>
      <w:r w:rsidR="00E05E8A" w:rsidRPr="00406369">
        <w:rPr>
          <w:rFonts w:asciiTheme="majorBidi" w:hAnsiTheme="majorBidi" w:cstheme="majorBidi"/>
        </w:rPr>
        <w:t>)</w:t>
      </w:r>
      <w:r w:rsidR="00657E93" w:rsidRPr="00406369">
        <w:rPr>
          <w:rFonts w:asciiTheme="majorBidi" w:hAnsiTheme="majorBidi" w:cstheme="majorBidi"/>
        </w:rPr>
        <w:t xml:space="preserve"> were excluded from the </w:t>
      </w:r>
      <w:r w:rsidR="003D033C" w:rsidRPr="00406369">
        <w:rPr>
          <w:rFonts w:asciiTheme="majorBidi" w:hAnsiTheme="majorBidi" w:cstheme="majorBidi"/>
        </w:rPr>
        <w:t xml:space="preserve">list. </w:t>
      </w:r>
    </w:p>
    <w:p w:rsidR="001B258D" w:rsidRPr="00406369" w:rsidRDefault="001B258D" w:rsidP="00F560E3">
      <w:pPr>
        <w:bidi w:val="0"/>
        <w:jc w:val="both"/>
        <w:rPr>
          <w:rFonts w:asciiTheme="majorBidi" w:hAnsiTheme="majorBidi" w:cstheme="majorBidi"/>
        </w:rPr>
      </w:pPr>
    </w:p>
    <w:tbl>
      <w:tblPr>
        <w:bidiVisual/>
        <w:tblW w:w="6138" w:type="dxa"/>
        <w:tblInd w:w="2384" w:type="dxa"/>
        <w:tblBorders>
          <w:top w:val="single" w:sz="4" w:space="0" w:color="auto"/>
          <w:bottom w:val="single" w:sz="4" w:space="0" w:color="auto"/>
          <w:insideH w:val="single" w:sz="4" w:space="0" w:color="auto"/>
        </w:tblBorders>
        <w:tblLook w:val="04A0"/>
      </w:tblPr>
      <w:tblGrid>
        <w:gridCol w:w="1980"/>
        <w:gridCol w:w="2250"/>
        <w:gridCol w:w="1908"/>
      </w:tblGrid>
      <w:tr w:rsidR="001B258D" w:rsidRPr="00406369">
        <w:trPr>
          <w:trHeight w:val="285"/>
        </w:trPr>
        <w:tc>
          <w:tcPr>
            <w:tcW w:w="1980" w:type="dxa"/>
          </w:tcPr>
          <w:p w:rsidR="001B258D" w:rsidRPr="00406369" w:rsidRDefault="001B258D" w:rsidP="00F560E3">
            <w:pPr>
              <w:bidi w:val="0"/>
              <w:rPr>
                <w:rFonts w:asciiTheme="majorBidi" w:hAnsiTheme="majorBidi" w:cstheme="majorBidi"/>
                <w:b/>
                <w:bCs/>
                <w:color w:val="000000"/>
              </w:rPr>
            </w:pPr>
            <w:r w:rsidRPr="00406369">
              <w:rPr>
                <w:rFonts w:asciiTheme="majorBidi" w:hAnsiTheme="majorBidi" w:cstheme="majorBidi"/>
                <w:b/>
                <w:bCs/>
                <w:color w:val="000000"/>
              </w:rPr>
              <w:t xml:space="preserve">Top-10 TF-IQF tags for query </w:t>
            </w:r>
            <w:r w:rsidR="00E31036" w:rsidRPr="00406369">
              <w:rPr>
                <w:rFonts w:asciiTheme="majorBidi" w:hAnsiTheme="majorBidi" w:cstheme="majorBidi"/>
                <w:b/>
                <w:bCs/>
                <w:color w:val="000000"/>
              </w:rPr>
              <w:t>'</w:t>
            </w:r>
            <w:r w:rsidRPr="00406369">
              <w:rPr>
                <w:rFonts w:asciiTheme="majorBidi" w:hAnsiTheme="majorBidi" w:cstheme="majorBidi"/>
                <w:b/>
                <w:bCs/>
                <w:color w:val="000000"/>
              </w:rPr>
              <w:t>Twitter</w:t>
            </w:r>
            <w:r w:rsidR="00E31036" w:rsidRPr="00406369">
              <w:rPr>
                <w:rFonts w:asciiTheme="majorBidi" w:hAnsiTheme="majorBidi" w:cstheme="majorBidi"/>
                <w:b/>
                <w:bCs/>
                <w:color w:val="000000"/>
              </w:rPr>
              <w:t>'</w:t>
            </w:r>
          </w:p>
        </w:tc>
        <w:tc>
          <w:tcPr>
            <w:tcW w:w="2250" w:type="dxa"/>
          </w:tcPr>
          <w:p w:rsidR="001B258D" w:rsidRPr="00406369" w:rsidRDefault="001B258D" w:rsidP="00F560E3">
            <w:pPr>
              <w:bidi w:val="0"/>
              <w:rPr>
                <w:rFonts w:asciiTheme="majorBidi" w:hAnsiTheme="majorBidi" w:cstheme="majorBidi"/>
                <w:b/>
                <w:bCs/>
                <w:color w:val="000000"/>
              </w:rPr>
            </w:pPr>
            <w:r w:rsidRPr="00406369">
              <w:rPr>
                <w:rFonts w:asciiTheme="majorBidi" w:hAnsiTheme="majorBidi" w:cstheme="majorBidi"/>
                <w:b/>
                <w:bCs/>
                <w:color w:val="000000"/>
              </w:rPr>
              <w:t xml:space="preserve">Top-10 TF-IQF tags for query </w:t>
            </w:r>
            <w:r w:rsidR="00E31036" w:rsidRPr="00406369">
              <w:rPr>
                <w:rFonts w:asciiTheme="majorBidi" w:hAnsiTheme="majorBidi" w:cstheme="majorBidi"/>
                <w:b/>
                <w:bCs/>
                <w:color w:val="000000"/>
              </w:rPr>
              <w:t>'</w:t>
            </w:r>
            <w:r w:rsidRPr="00406369">
              <w:rPr>
                <w:rFonts w:asciiTheme="majorBidi" w:hAnsiTheme="majorBidi" w:cstheme="majorBidi"/>
                <w:b/>
                <w:bCs/>
                <w:color w:val="000000"/>
              </w:rPr>
              <w:t>Pizza Hut</w:t>
            </w:r>
            <w:r w:rsidR="00E31036" w:rsidRPr="00406369">
              <w:rPr>
                <w:rFonts w:asciiTheme="majorBidi" w:hAnsiTheme="majorBidi" w:cstheme="majorBidi"/>
                <w:b/>
                <w:bCs/>
                <w:color w:val="000000"/>
              </w:rPr>
              <w:t>'</w:t>
            </w:r>
          </w:p>
        </w:tc>
        <w:tc>
          <w:tcPr>
            <w:tcW w:w="1908" w:type="dxa"/>
            <w:shd w:val="clear" w:color="auto" w:fill="auto"/>
            <w:vAlign w:val="bottom"/>
          </w:tcPr>
          <w:p w:rsidR="001B258D" w:rsidRPr="00406369" w:rsidRDefault="00E363C9" w:rsidP="00F560E3">
            <w:pPr>
              <w:bidi w:val="0"/>
              <w:rPr>
                <w:rFonts w:asciiTheme="majorBidi" w:hAnsiTheme="majorBidi" w:cstheme="majorBidi"/>
                <w:b/>
                <w:bCs/>
                <w:color w:val="000000"/>
              </w:rPr>
            </w:pPr>
            <w:r w:rsidRPr="00406369">
              <w:rPr>
                <w:rFonts w:asciiTheme="majorBidi" w:hAnsiTheme="majorBidi" w:cstheme="majorBidi"/>
                <w:b/>
                <w:bCs/>
                <w:color w:val="000000"/>
              </w:rPr>
              <w:t xml:space="preserve">Top-10 TF-IQF tags for query </w:t>
            </w:r>
            <w:r w:rsidR="00E31036" w:rsidRPr="00406369">
              <w:rPr>
                <w:rFonts w:asciiTheme="majorBidi" w:hAnsiTheme="majorBidi" w:cstheme="majorBidi"/>
                <w:b/>
                <w:bCs/>
                <w:color w:val="000000"/>
              </w:rPr>
              <w:t>'</w:t>
            </w:r>
            <w:r w:rsidRPr="00406369">
              <w:rPr>
                <w:rFonts w:asciiTheme="majorBidi" w:hAnsiTheme="majorBidi" w:cstheme="majorBidi"/>
                <w:b/>
                <w:bCs/>
                <w:color w:val="000000"/>
              </w:rPr>
              <w:t>fashion</w:t>
            </w:r>
            <w:r w:rsidR="00E31036" w:rsidRPr="00406369">
              <w:rPr>
                <w:rFonts w:asciiTheme="majorBidi" w:hAnsiTheme="majorBidi" w:cstheme="majorBidi"/>
                <w:b/>
                <w:bCs/>
                <w:color w:val="000000"/>
              </w:rPr>
              <w:t>'</w:t>
            </w:r>
          </w:p>
        </w:tc>
      </w:tr>
      <w:tr w:rsidR="00E363C9" w:rsidRPr="00406369">
        <w:trPr>
          <w:trHeight w:val="285"/>
        </w:trPr>
        <w:tc>
          <w:tcPr>
            <w:tcW w:w="1980" w:type="dxa"/>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Facebook</w:t>
            </w:r>
          </w:p>
        </w:tc>
        <w:tc>
          <w:tcPr>
            <w:tcW w:w="2250" w:type="dxa"/>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dining</w:t>
            </w:r>
          </w:p>
        </w:tc>
        <w:tc>
          <w:tcPr>
            <w:tcW w:w="1908" w:type="dxa"/>
            <w:shd w:val="clear" w:color="auto" w:fill="auto"/>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style</w:t>
            </w:r>
          </w:p>
        </w:tc>
      </w:tr>
      <w:tr w:rsidR="00E363C9" w:rsidRPr="00406369">
        <w:trPr>
          <w:trHeight w:val="285"/>
        </w:trPr>
        <w:tc>
          <w:tcPr>
            <w:tcW w:w="1980" w:type="dxa"/>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networking</w:t>
            </w:r>
          </w:p>
        </w:tc>
        <w:tc>
          <w:tcPr>
            <w:tcW w:w="2250" w:type="dxa"/>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online</w:t>
            </w:r>
          </w:p>
        </w:tc>
        <w:tc>
          <w:tcPr>
            <w:tcW w:w="1908" w:type="dxa"/>
            <w:shd w:val="clear" w:color="auto" w:fill="auto"/>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clothing</w:t>
            </w:r>
          </w:p>
        </w:tc>
      </w:tr>
      <w:tr w:rsidR="00E363C9" w:rsidRPr="00406369">
        <w:trPr>
          <w:trHeight w:val="285"/>
        </w:trPr>
        <w:tc>
          <w:tcPr>
            <w:tcW w:w="1980" w:type="dxa"/>
            <w:vAlign w:val="bottom"/>
          </w:tcPr>
          <w:p w:rsidR="00E363C9" w:rsidRPr="00406369" w:rsidRDefault="00A65472" w:rsidP="00F560E3">
            <w:pPr>
              <w:bidi w:val="0"/>
              <w:rPr>
                <w:rFonts w:asciiTheme="majorBidi" w:hAnsiTheme="majorBidi" w:cstheme="majorBidi"/>
                <w:color w:val="000000"/>
              </w:rPr>
            </w:pPr>
            <w:r w:rsidRPr="00406369">
              <w:rPr>
                <w:rFonts w:asciiTheme="majorBidi" w:hAnsiTheme="majorBidi" w:cstheme="majorBidi"/>
                <w:color w:val="000000"/>
              </w:rPr>
              <w:t>s</w:t>
            </w:r>
            <w:r w:rsidR="00E363C9" w:rsidRPr="00406369">
              <w:rPr>
                <w:rFonts w:asciiTheme="majorBidi" w:hAnsiTheme="majorBidi" w:cstheme="majorBidi"/>
                <w:color w:val="000000"/>
              </w:rPr>
              <w:t>ocial networking</w:t>
            </w:r>
          </w:p>
        </w:tc>
        <w:tc>
          <w:tcPr>
            <w:tcW w:w="2250" w:type="dxa"/>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restaurants</w:t>
            </w:r>
          </w:p>
        </w:tc>
        <w:tc>
          <w:tcPr>
            <w:tcW w:w="1908" w:type="dxa"/>
            <w:shd w:val="clear" w:color="auto" w:fill="auto"/>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online</w:t>
            </w:r>
          </w:p>
        </w:tc>
      </w:tr>
      <w:tr w:rsidR="00E363C9" w:rsidRPr="00406369">
        <w:trPr>
          <w:trHeight w:val="285"/>
        </w:trPr>
        <w:tc>
          <w:tcPr>
            <w:tcW w:w="1980" w:type="dxa"/>
            <w:vAlign w:val="bottom"/>
          </w:tcPr>
          <w:p w:rsidR="00E363C9" w:rsidRPr="00406369" w:rsidRDefault="00253433" w:rsidP="00F560E3">
            <w:pPr>
              <w:bidi w:val="0"/>
              <w:rPr>
                <w:rFonts w:asciiTheme="majorBidi" w:hAnsiTheme="majorBidi" w:cstheme="majorBidi"/>
                <w:color w:val="000000"/>
              </w:rPr>
            </w:pPr>
            <w:r>
              <w:rPr>
                <w:rFonts w:asciiTheme="majorBidi" w:hAnsiTheme="majorBidi" w:cstheme="majorBidi"/>
                <w:color w:val="000000"/>
              </w:rPr>
              <w:t>Web</w:t>
            </w:r>
            <w:r w:rsidR="00E363C9" w:rsidRPr="00406369">
              <w:rPr>
                <w:rFonts w:asciiTheme="majorBidi" w:hAnsiTheme="majorBidi" w:cstheme="majorBidi"/>
                <w:color w:val="000000"/>
              </w:rPr>
              <w:t xml:space="preserve"> design</w:t>
            </w:r>
          </w:p>
        </w:tc>
        <w:tc>
          <w:tcPr>
            <w:tcW w:w="2250" w:type="dxa"/>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restaurant</w:t>
            </w:r>
          </w:p>
        </w:tc>
        <w:tc>
          <w:tcPr>
            <w:tcW w:w="1908" w:type="dxa"/>
            <w:shd w:val="clear" w:color="auto" w:fill="auto"/>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photography</w:t>
            </w:r>
          </w:p>
        </w:tc>
      </w:tr>
      <w:tr w:rsidR="00E363C9" w:rsidRPr="00406369">
        <w:trPr>
          <w:trHeight w:val="285"/>
        </w:trPr>
        <w:tc>
          <w:tcPr>
            <w:tcW w:w="1980" w:type="dxa"/>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tools</w:t>
            </w:r>
          </w:p>
        </w:tc>
        <w:tc>
          <w:tcPr>
            <w:tcW w:w="2250" w:type="dxa"/>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shopping</w:t>
            </w:r>
          </w:p>
        </w:tc>
        <w:tc>
          <w:tcPr>
            <w:tcW w:w="1908" w:type="dxa"/>
            <w:shd w:val="clear" w:color="auto" w:fill="auto"/>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design</w:t>
            </w:r>
          </w:p>
        </w:tc>
      </w:tr>
      <w:tr w:rsidR="00E363C9" w:rsidRPr="00406369">
        <w:trPr>
          <w:trHeight w:val="285"/>
        </w:trPr>
        <w:tc>
          <w:tcPr>
            <w:tcW w:w="1980" w:type="dxa"/>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web2.0</w:t>
            </w:r>
          </w:p>
        </w:tc>
        <w:tc>
          <w:tcPr>
            <w:tcW w:w="2250" w:type="dxa"/>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pizza</w:t>
            </w:r>
          </w:p>
        </w:tc>
        <w:tc>
          <w:tcPr>
            <w:tcW w:w="1908" w:type="dxa"/>
            <w:shd w:val="clear" w:color="auto" w:fill="auto"/>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shop</w:t>
            </w:r>
          </w:p>
        </w:tc>
      </w:tr>
      <w:tr w:rsidR="00E363C9" w:rsidRPr="00406369">
        <w:trPr>
          <w:trHeight w:val="285"/>
        </w:trPr>
        <w:tc>
          <w:tcPr>
            <w:tcW w:w="1980" w:type="dxa"/>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design</w:t>
            </w:r>
          </w:p>
        </w:tc>
        <w:tc>
          <w:tcPr>
            <w:tcW w:w="2250" w:type="dxa"/>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lessons</w:t>
            </w:r>
          </w:p>
        </w:tc>
        <w:tc>
          <w:tcPr>
            <w:tcW w:w="1908" w:type="dxa"/>
            <w:shd w:val="clear" w:color="auto" w:fill="auto"/>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blog</w:t>
            </w:r>
          </w:p>
        </w:tc>
      </w:tr>
      <w:tr w:rsidR="00E363C9" w:rsidRPr="00406369">
        <w:trPr>
          <w:trHeight w:val="285"/>
        </w:trPr>
        <w:tc>
          <w:tcPr>
            <w:tcW w:w="1980" w:type="dxa"/>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social</w:t>
            </w:r>
          </w:p>
        </w:tc>
        <w:tc>
          <w:tcPr>
            <w:tcW w:w="2250" w:type="dxa"/>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incentives</w:t>
            </w:r>
          </w:p>
        </w:tc>
        <w:tc>
          <w:tcPr>
            <w:tcW w:w="1908" w:type="dxa"/>
            <w:shd w:val="clear" w:color="auto" w:fill="auto"/>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clothes</w:t>
            </w:r>
          </w:p>
        </w:tc>
      </w:tr>
      <w:tr w:rsidR="00E363C9" w:rsidRPr="00406369">
        <w:trPr>
          <w:trHeight w:val="285"/>
        </w:trPr>
        <w:tc>
          <w:tcPr>
            <w:tcW w:w="1980" w:type="dxa"/>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Twitter tools</w:t>
            </w:r>
          </w:p>
        </w:tc>
        <w:tc>
          <w:tcPr>
            <w:tcW w:w="2250" w:type="dxa"/>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food</w:t>
            </w:r>
          </w:p>
        </w:tc>
        <w:tc>
          <w:tcPr>
            <w:tcW w:w="1908" w:type="dxa"/>
            <w:shd w:val="clear" w:color="auto" w:fill="auto"/>
            <w:vAlign w:val="bottom"/>
          </w:tcPr>
          <w:p w:rsidR="00E363C9" w:rsidRPr="00406369" w:rsidRDefault="00E363C9" w:rsidP="00F560E3">
            <w:pPr>
              <w:bidi w:val="0"/>
              <w:rPr>
                <w:rFonts w:asciiTheme="majorBidi" w:hAnsiTheme="majorBidi" w:cstheme="majorBidi"/>
                <w:color w:val="000000"/>
              </w:rPr>
            </w:pPr>
            <w:proofErr w:type="spellStart"/>
            <w:r w:rsidRPr="00406369">
              <w:rPr>
                <w:rFonts w:asciiTheme="majorBidi" w:hAnsiTheme="majorBidi" w:cstheme="majorBidi"/>
                <w:color w:val="000000"/>
              </w:rPr>
              <w:t>moda</w:t>
            </w:r>
            <w:proofErr w:type="spellEnd"/>
          </w:p>
        </w:tc>
      </w:tr>
      <w:tr w:rsidR="00E363C9" w:rsidRPr="00406369">
        <w:trPr>
          <w:trHeight w:val="285"/>
        </w:trPr>
        <w:tc>
          <w:tcPr>
            <w:tcW w:w="1980" w:type="dxa"/>
            <w:vAlign w:val="bottom"/>
          </w:tcPr>
          <w:p w:rsidR="00E363C9" w:rsidRPr="00406369" w:rsidRDefault="00A65472" w:rsidP="00F560E3">
            <w:pPr>
              <w:bidi w:val="0"/>
              <w:rPr>
                <w:rFonts w:asciiTheme="majorBidi" w:hAnsiTheme="majorBidi" w:cstheme="majorBidi"/>
                <w:color w:val="000000"/>
              </w:rPr>
            </w:pPr>
            <w:r w:rsidRPr="00406369">
              <w:rPr>
                <w:rFonts w:asciiTheme="majorBidi" w:hAnsiTheme="majorBidi" w:cstheme="majorBidi"/>
                <w:color w:val="000000"/>
              </w:rPr>
              <w:t>s</w:t>
            </w:r>
            <w:r w:rsidR="00E363C9" w:rsidRPr="00406369">
              <w:rPr>
                <w:rFonts w:asciiTheme="majorBidi" w:hAnsiTheme="majorBidi" w:cstheme="majorBidi"/>
                <w:color w:val="000000"/>
              </w:rPr>
              <w:t>ocial media</w:t>
            </w:r>
          </w:p>
        </w:tc>
        <w:tc>
          <w:tcPr>
            <w:tcW w:w="2250" w:type="dxa"/>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kids</w:t>
            </w:r>
          </w:p>
        </w:tc>
        <w:tc>
          <w:tcPr>
            <w:tcW w:w="1908" w:type="dxa"/>
            <w:shd w:val="clear" w:color="auto" w:fill="auto"/>
            <w:vAlign w:val="bottom"/>
          </w:tcPr>
          <w:p w:rsidR="00E363C9" w:rsidRPr="00406369" w:rsidRDefault="00E363C9" w:rsidP="00F560E3">
            <w:pPr>
              <w:bidi w:val="0"/>
              <w:rPr>
                <w:rFonts w:asciiTheme="majorBidi" w:hAnsiTheme="majorBidi" w:cstheme="majorBidi"/>
                <w:color w:val="000000"/>
              </w:rPr>
            </w:pPr>
            <w:r w:rsidRPr="00406369">
              <w:rPr>
                <w:rFonts w:asciiTheme="majorBidi" w:hAnsiTheme="majorBidi" w:cstheme="majorBidi"/>
                <w:color w:val="000000"/>
              </w:rPr>
              <w:t>trends</w:t>
            </w:r>
          </w:p>
        </w:tc>
      </w:tr>
    </w:tbl>
    <w:p w:rsidR="00C9286F" w:rsidRPr="00406369" w:rsidRDefault="0032023D" w:rsidP="00F542C0">
      <w:pPr>
        <w:bidi w:val="0"/>
        <w:rPr>
          <w:rFonts w:asciiTheme="majorBidi" w:hAnsiTheme="majorBidi" w:cstheme="majorBidi"/>
        </w:rPr>
      </w:pPr>
      <w:r w:rsidRPr="00406369">
        <w:rPr>
          <w:rFonts w:asciiTheme="majorBidi" w:hAnsiTheme="majorBidi" w:cstheme="majorBidi"/>
          <w:b/>
          <w:bCs/>
        </w:rPr>
        <w:t>Table 3</w:t>
      </w:r>
      <w:r w:rsidRPr="00F542C0">
        <w:rPr>
          <w:rFonts w:asciiTheme="majorBidi" w:hAnsiTheme="majorBidi" w:cstheme="majorBidi"/>
          <w:b/>
          <w:bCs/>
        </w:rPr>
        <w:t>: Top-10 TF-IQF-weighted tags for 3 different queries in the dataset.</w:t>
      </w:r>
    </w:p>
    <w:p w:rsidR="006A65C8" w:rsidRDefault="006A65C8" w:rsidP="00F560E3">
      <w:pPr>
        <w:bidi w:val="0"/>
        <w:jc w:val="both"/>
        <w:rPr>
          <w:rFonts w:asciiTheme="majorBidi" w:hAnsiTheme="majorBidi" w:cstheme="majorBidi"/>
        </w:rPr>
      </w:pPr>
      <w:r w:rsidRPr="00406369">
        <w:rPr>
          <w:rFonts w:asciiTheme="majorBidi" w:hAnsiTheme="majorBidi" w:cstheme="majorBidi"/>
        </w:rPr>
        <w:t xml:space="preserve"> </w:t>
      </w:r>
    </w:p>
    <w:p w:rsidR="00BA19BF" w:rsidRDefault="00BA19BF" w:rsidP="00BA19BF">
      <w:pPr>
        <w:bidi w:val="0"/>
        <w:jc w:val="both"/>
        <w:rPr>
          <w:rFonts w:asciiTheme="majorBidi" w:hAnsiTheme="majorBidi" w:cstheme="majorBidi"/>
        </w:rPr>
      </w:pPr>
      <w:r w:rsidRPr="00406369">
        <w:rPr>
          <w:rFonts w:asciiTheme="majorBidi" w:hAnsiTheme="majorBidi" w:cstheme="majorBidi"/>
        </w:rPr>
        <w:t>Table 3 shows the top-10 tags sorted by their TF-IQF weights for a general query 'fashion' and for two named entity queries: 'Twitter' and 'Pizza Hut'.</w:t>
      </w:r>
    </w:p>
    <w:p w:rsidR="00447222" w:rsidRPr="00406369" w:rsidRDefault="00447222" w:rsidP="00447222">
      <w:pPr>
        <w:bidi w:val="0"/>
        <w:jc w:val="both"/>
        <w:rPr>
          <w:rFonts w:asciiTheme="majorBidi" w:hAnsiTheme="majorBidi" w:cstheme="majorBidi"/>
        </w:rPr>
      </w:pPr>
    </w:p>
    <w:p w:rsidR="00BA19BF" w:rsidRPr="00406369" w:rsidRDefault="00BA19BF" w:rsidP="00BA19BF">
      <w:pPr>
        <w:bidi w:val="0"/>
        <w:jc w:val="both"/>
        <w:rPr>
          <w:rFonts w:asciiTheme="majorBidi" w:hAnsiTheme="majorBidi" w:cstheme="majorBidi"/>
        </w:rPr>
      </w:pPr>
      <w:r w:rsidRPr="00406369">
        <w:rPr>
          <w:rFonts w:asciiTheme="majorBidi" w:hAnsiTheme="majorBidi" w:cstheme="majorBidi"/>
        </w:rPr>
        <w:t xml:space="preserve">Finally, the remaining tags can serve as meaningful and discriminative subtopics for the query. Likewise, in contrast to other methods, typically these subtopics do not include the terms of the original query. While being semantically related to the original query, they are not necessarily morphologically or lexically similar to it. This is difficult to achieve through other sources such as search log data or analysis of lexical resemblance that are based on query terms collocations (as described in Section 2). Between 40 and 100 subtopics were created for each of the 33 queries </w:t>
      </w:r>
      <w:proofErr w:type="spellStart"/>
      <w:r w:rsidR="0063500F">
        <w:rPr>
          <w:rFonts w:asciiTheme="majorBidi" w:hAnsiTheme="majorBidi" w:cstheme="majorBidi"/>
        </w:rPr>
        <w:t>analys</w:t>
      </w:r>
      <w:r w:rsidRPr="00406369">
        <w:rPr>
          <w:rFonts w:asciiTheme="majorBidi" w:hAnsiTheme="majorBidi" w:cstheme="majorBidi"/>
        </w:rPr>
        <w:t>ed</w:t>
      </w:r>
      <w:proofErr w:type="spellEnd"/>
      <w:r w:rsidRPr="00406369">
        <w:rPr>
          <w:rFonts w:asciiTheme="majorBidi" w:hAnsiTheme="majorBidi" w:cstheme="majorBidi"/>
        </w:rPr>
        <w:t xml:space="preserve"> in this study. </w:t>
      </w:r>
    </w:p>
    <w:p w:rsidR="00BA19BF" w:rsidRPr="00406369" w:rsidRDefault="00BA19BF" w:rsidP="00BA19BF">
      <w:pPr>
        <w:bidi w:val="0"/>
        <w:jc w:val="both"/>
        <w:rPr>
          <w:rFonts w:asciiTheme="majorBidi" w:hAnsiTheme="majorBidi" w:cstheme="majorBidi"/>
        </w:rPr>
      </w:pPr>
    </w:p>
    <w:p w:rsidR="003329C2" w:rsidRPr="00406369" w:rsidRDefault="008E58AE" w:rsidP="00F560E3">
      <w:pPr>
        <w:bidi w:val="0"/>
        <w:jc w:val="both"/>
        <w:rPr>
          <w:rFonts w:asciiTheme="majorBidi" w:hAnsiTheme="majorBidi" w:cstheme="majorBidi"/>
          <w:b/>
          <w:bCs/>
        </w:rPr>
      </w:pPr>
      <w:r w:rsidRPr="00406369">
        <w:rPr>
          <w:rFonts w:asciiTheme="majorBidi" w:hAnsiTheme="majorBidi" w:cstheme="majorBidi"/>
          <w:b/>
          <w:bCs/>
        </w:rPr>
        <w:t>Measures</w:t>
      </w:r>
      <w:r w:rsidR="003329C2" w:rsidRPr="00406369">
        <w:rPr>
          <w:rFonts w:asciiTheme="majorBidi" w:hAnsiTheme="majorBidi" w:cstheme="majorBidi"/>
          <w:b/>
          <w:bCs/>
        </w:rPr>
        <w:t xml:space="preserve"> for </w:t>
      </w:r>
      <w:r w:rsidR="004E7D05" w:rsidRPr="00406369">
        <w:rPr>
          <w:rFonts w:asciiTheme="majorBidi" w:hAnsiTheme="majorBidi" w:cstheme="majorBidi"/>
          <w:b/>
          <w:bCs/>
        </w:rPr>
        <w:t xml:space="preserve">reducing and </w:t>
      </w:r>
      <w:r w:rsidR="003329C2" w:rsidRPr="00406369">
        <w:rPr>
          <w:rFonts w:asciiTheme="majorBidi" w:hAnsiTheme="majorBidi" w:cstheme="majorBidi"/>
          <w:b/>
          <w:bCs/>
        </w:rPr>
        <w:t>re</w:t>
      </w:r>
      <w:r w:rsidR="004E7D05" w:rsidRPr="00406369">
        <w:rPr>
          <w:rFonts w:asciiTheme="majorBidi" w:hAnsiTheme="majorBidi" w:cstheme="majorBidi"/>
          <w:b/>
          <w:bCs/>
        </w:rPr>
        <w:t>-</w:t>
      </w:r>
      <w:r w:rsidR="003329C2" w:rsidRPr="00406369">
        <w:rPr>
          <w:rFonts w:asciiTheme="majorBidi" w:hAnsiTheme="majorBidi" w:cstheme="majorBidi"/>
          <w:b/>
          <w:bCs/>
        </w:rPr>
        <w:t xml:space="preserve">ranking </w:t>
      </w:r>
      <w:r w:rsidR="004E7D05" w:rsidRPr="00406369">
        <w:rPr>
          <w:rFonts w:asciiTheme="majorBidi" w:hAnsiTheme="majorBidi" w:cstheme="majorBidi"/>
          <w:b/>
          <w:bCs/>
        </w:rPr>
        <w:t xml:space="preserve">query </w:t>
      </w:r>
      <w:r w:rsidR="003329C2" w:rsidRPr="00406369">
        <w:rPr>
          <w:rFonts w:asciiTheme="majorBidi" w:hAnsiTheme="majorBidi" w:cstheme="majorBidi"/>
          <w:b/>
          <w:bCs/>
        </w:rPr>
        <w:t>results according to subtopics</w:t>
      </w:r>
    </w:p>
    <w:p w:rsidR="009B164B" w:rsidRPr="00406369" w:rsidRDefault="009B164B" w:rsidP="004C7B39">
      <w:pPr>
        <w:bidi w:val="0"/>
        <w:spacing w:after="200"/>
        <w:jc w:val="both"/>
        <w:rPr>
          <w:rFonts w:asciiTheme="majorBidi" w:hAnsiTheme="majorBidi" w:cstheme="majorBidi"/>
          <w:b/>
          <w:bCs/>
        </w:rPr>
      </w:pPr>
    </w:p>
    <w:p w:rsidR="009B164B" w:rsidRPr="00406369" w:rsidRDefault="0063500F" w:rsidP="009B164B">
      <w:pPr>
        <w:bidi w:val="0"/>
        <w:spacing w:after="200"/>
        <w:jc w:val="both"/>
        <w:rPr>
          <w:rFonts w:asciiTheme="majorBidi" w:hAnsiTheme="majorBidi" w:cstheme="majorBidi"/>
        </w:rPr>
      </w:pPr>
      <w:r w:rsidRPr="00406369">
        <w:rPr>
          <w:rFonts w:asciiTheme="majorBidi" w:hAnsiTheme="majorBidi" w:cstheme="majorBidi"/>
        </w:rPr>
        <w:t>A</w:t>
      </w:r>
      <w:r w:rsidR="004C7B39" w:rsidRPr="00406369">
        <w:rPr>
          <w:rFonts w:asciiTheme="majorBidi" w:hAnsiTheme="majorBidi" w:cstheme="majorBidi"/>
        </w:rPr>
        <w:t>s described above, t</w:t>
      </w:r>
      <w:r w:rsidR="003329C2" w:rsidRPr="00406369">
        <w:rPr>
          <w:rFonts w:asciiTheme="majorBidi" w:hAnsiTheme="majorBidi" w:cstheme="majorBidi"/>
        </w:rPr>
        <w:t xml:space="preserve">he subtopics </w:t>
      </w:r>
      <w:r w:rsidR="004C7B39" w:rsidRPr="00406369">
        <w:rPr>
          <w:rFonts w:asciiTheme="majorBidi" w:hAnsiTheme="majorBidi" w:cstheme="majorBidi"/>
        </w:rPr>
        <w:t>for each query we</w:t>
      </w:r>
      <w:r w:rsidR="003329C2" w:rsidRPr="00406369">
        <w:rPr>
          <w:rFonts w:asciiTheme="majorBidi" w:hAnsiTheme="majorBidi" w:cstheme="majorBidi"/>
        </w:rPr>
        <w:t xml:space="preserve">re </w:t>
      </w:r>
      <w:r w:rsidR="004C7B39" w:rsidRPr="00406369">
        <w:rPr>
          <w:rFonts w:asciiTheme="majorBidi" w:hAnsiTheme="majorBidi" w:cstheme="majorBidi"/>
        </w:rPr>
        <w:t>mined</w:t>
      </w:r>
      <w:r w:rsidR="003329C2" w:rsidRPr="00406369">
        <w:rPr>
          <w:rFonts w:asciiTheme="majorBidi" w:hAnsiTheme="majorBidi" w:cstheme="majorBidi"/>
        </w:rPr>
        <w:t xml:space="preserve"> </w:t>
      </w:r>
      <w:r w:rsidR="004C7B39" w:rsidRPr="00406369">
        <w:rPr>
          <w:rFonts w:asciiTheme="majorBidi" w:hAnsiTheme="majorBidi" w:cstheme="majorBidi"/>
        </w:rPr>
        <w:t>out of the most prominent tags on Delicious with high values of TF-IQF measure.</w:t>
      </w:r>
      <w:r w:rsidR="003329C2" w:rsidRPr="00406369">
        <w:rPr>
          <w:rFonts w:asciiTheme="majorBidi" w:hAnsiTheme="majorBidi" w:cstheme="majorBidi"/>
        </w:rPr>
        <w:t xml:space="preserve"> </w:t>
      </w:r>
      <w:r w:rsidR="004C7B39" w:rsidRPr="00406369">
        <w:rPr>
          <w:rFonts w:asciiTheme="majorBidi" w:hAnsiTheme="majorBidi" w:cstheme="majorBidi"/>
        </w:rPr>
        <w:t xml:space="preserve">Only tags that were assigned to at least 5% of query results which exist on Delicious were considered as subtopics for a query. Thus, each of the subtopics was </w:t>
      </w:r>
      <w:r w:rsidR="00927C71" w:rsidRPr="00406369">
        <w:rPr>
          <w:rFonts w:asciiTheme="majorBidi" w:hAnsiTheme="majorBidi" w:cstheme="majorBidi"/>
        </w:rPr>
        <w:t>linked</w:t>
      </w:r>
      <w:r w:rsidR="006271D0" w:rsidRPr="00406369">
        <w:rPr>
          <w:rFonts w:asciiTheme="majorBidi" w:hAnsiTheme="majorBidi" w:cstheme="majorBidi"/>
        </w:rPr>
        <w:t xml:space="preserve"> to </w:t>
      </w:r>
      <w:r w:rsidR="004C7B39" w:rsidRPr="00406369">
        <w:rPr>
          <w:rFonts w:asciiTheme="majorBidi" w:hAnsiTheme="majorBidi" w:cstheme="majorBidi"/>
        </w:rPr>
        <w:t>the corresponding results</w:t>
      </w:r>
      <w:r w:rsidR="003329C2" w:rsidRPr="00406369">
        <w:rPr>
          <w:rFonts w:asciiTheme="majorBidi" w:hAnsiTheme="majorBidi" w:cstheme="majorBidi"/>
        </w:rPr>
        <w:t xml:space="preserve">. </w:t>
      </w:r>
    </w:p>
    <w:p w:rsidR="002C3C2B" w:rsidRPr="00406369" w:rsidRDefault="009B164B" w:rsidP="002C3C2B">
      <w:pPr>
        <w:bidi w:val="0"/>
        <w:spacing w:after="200"/>
        <w:jc w:val="both"/>
        <w:rPr>
          <w:rFonts w:asciiTheme="majorBidi" w:hAnsiTheme="majorBidi" w:cstheme="majorBidi"/>
        </w:rPr>
      </w:pPr>
      <w:r w:rsidRPr="00406369">
        <w:rPr>
          <w:rFonts w:asciiTheme="majorBidi" w:hAnsiTheme="majorBidi" w:cstheme="majorBidi"/>
        </w:rPr>
        <w:t xml:space="preserve">The objective of the next step is to </w:t>
      </w:r>
      <w:r w:rsidR="003329C2" w:rsidRPr="00406369">
        <w:rPr>
          <w:rFonts w:asciiTheme="majorBidi" w:hAnsiTheme="majorBidi" w:cstheme="majorBidi"/>
        </w:rPr>
        <w:t xml:space="preserve">utilize these subtopics in order to </w:t>
      </w:r>
      <w:r w:rsidR="005E5257" w:rsidRPr="00406369">
        <w:rPr>
          <w:rFonts w:asciiTheme="majorBidi" w:hAnsiTheme="majorBidi" w:cstheme="majorBidi"/>
        </w:rPr>
        <w:t>reduce</w:t>
      </w:r>
      <w:r w:rsidR="003329C2" w:rsidRPr="00406369">
        <w:rPr>
          <w:rFonts w:asciiTheme="majorBidi" w:hAnsiTheme="majorBidi" w:cstheme="majorBidi"/>
        </w:rPr>
        <w:t xml:space="preserve"> and </w:t>
      </w:r>
      <w:r w:rsidR="00927C71" w:rsidRPr="00406369">
        <w:rPr>
          <w:rFonts w:asciiTheme="majorBidi" w:hAnsiTheme="majorBidi" w:cstheme="majorBidi"/>
        </w:rPr>
        <w:t>re</w:t>
      </w:r>
      <w:r w:rsidR="004E7D05" w:rsidRPr="00406369">
        <w:rPr>
          <w:rFonts w:asciiTheme="majorBidi" w:hAnsiTheme="majorBidi" w:cstheme="majorBidi"/>
        </w:rPr>
        <w:t>-</w:t>
      </w:r>
      <w:r w:rsidRPr="00406369">
        <w:rPr>
          <w:rFonts w:asciiTheme="majorBidi" w:hAnsiTheme="majorBidi" w:cstheme="majorBidi"/>
        </w:rPr>
        <w:t>rank the</w:t>
      </w:r>
      <w:r w:rsidR="003329C2" w:rsidRPr="00406369">
        <w:rPr>
          <w:rFonts w:asciiTheme="majorBidi" w:hAnsiTheme="majorBidi" w:cstheme="majorBidi"/>
        </w:rPr>
        <w:t xml:space="preserve"> results in a manner that will </w:t>
      </w:r>
      <w:r w:rsidR="005E5257" w:rsidRPr="00406369">
        <w:rPr>
          <w:rFonts w:asciiTheme="majorBidi" w:hAnsiTheme="majorBidi" w:cstheme="majorBidi"/>
        </w:rPr>
        <w:t xml:space="preserve">enhance retrieval </w:t>
      </w:r>
      <w:r w:rsidR="004E7D05" w:rsidRPr="00406369">
        <w:rPr>
          <w:rFonts w:asciiTheme="majorBidi" w:hAnsiTheme="majorBidi" w:cstheme="majorBidi"/>
        </w:rPr>
        <w:t>accuracy</w:t>
      </w:r>
      <w:r w:rsidR="005E5257" w:rsidRPr="00406369">
        <w:rPr>
          <w:rFonts w:asciiTheme="majorBidi" w:hAnsiTheme="majorBidi" w:cstheme="majorBidi"/>
        </w:rPr>
        <w:t xml:space="preserve">. </w:t>
      </w:r>
      <w:r w:rsidRPr="00406369">
        <w:rPr>
          <w:rFonts w:asciiTheme="majorBidi" w:hAnsiTheme="majorBidi" w:cstheme="majorBidi"/>
        </w:rPr>
        <w:t xml:space="preserve">This can be done </w:t>
      </w:r>
      <w:r w:rsidR="002C3C2B" w:rsidRPr="00406369">
        <w:rPr>
          <w:rFonts w:asciiTheme="majorBidi" w:hAnsiTheme="majorBidi" w:cstheme="majorBidi"/>
        </w:rPr>
        <w:t xml:space="preserve">by filtering out some </w:t>
      </w:r>
      <w:proofErr w:type="spellStart"/>
      <w:r w:rsidR="002C3C2B" w:rsidRPr="00406369">
        <w:rPr>
          <w:rFonts w:asciiTheme="majorBidi" w:hAnsiTheme="majorBidi" w:cstheme="majorBidi"/>
        </w:rPr>
        <w:t>isoteric</w:t>
      </w:r>
      <w:proofErr w:type="spellEnd"/>
      <w:r w:rsidR="002C3C2B" w:rsidRPr="00406369">
        <w:rPr>
          <w:rFonts w:asciiTheme="majorBidi" w:hAnsiTheme="majorBidi" w:cstheme="majorBidi"/>
        </w:rPr>
        <w:t xml:space="preserve"> results with low relevance to the query and then by re-ranking the rest of the results such that </w:t>
      </w:r>
      <w:r w:rsidR="004957F3">
        <w:rPr>
          <w:rFonts w:asciiTheme="majorBidi" w:hAnsiTheme="majorBidi" w:cstheme="majorBidi"/>
        </w:rPr>
        <w:t xml:space="preserve">the </w:t>
      </w:r>
      <w:r w:rsidR="002C3C2B" w:rsidRPr="00406369">
        <w:rPr>
          <w:rFonts w:asciiTheme="majorBidi" w:hAnsiTheme="majorBidi" w:cstheme="majorBidi"/>
        </w:rPr>
        <w:t>most relevant of them appear at the top. To this end, we need</w:t>
      </w:r>
      <w:r w:rsidR="00D7137E">
        <w:rPr>
          <w:rFonts w:asciiTheme="majorBidi" w:hAnsiTheme="majorBidi" w:cstheme="majorBidi"/>
        </w:rPr>
        <w:t>ed</w:t>
      </w:r>
      <w:r w:rsidR="002C3C2B" w:rsidRPr="00406369">
        <w:rPr>
          <w:rFonts w:asciiTheme="majorBidi" w:hAnsiTheme="majorBidi" w:cstheme="majorBidi"/>
        </w:rPr>
        <w:t xml:space="preserve"> to compute a relative weight for each result for a given query. </w:t>
      </w:r>
      <w:r w:rsidR="003329C2" w:rsidRPr="00406369">
        <w:rPr>
          <w:rFonts w:asciiTheme="majorBidi" w:hAnsiTheme="majorBidi" w:cstheme="majorBidi"/>
        </w:rPr>
        <w:t>In the framework of th</w:t>
      </w:r>
      <w:r w:rsidR="005E5257" w:rsidRPr="00406369">
        <w:rPr>
          <w:rFonts w:asciiTheme="majorBidi" w:hAnsiTheme="majorBidi" w:cstheme="majorBidi"/>
        </w:rPr>
        <w:t>is</w:t>
      </w:r>
      <w:r w:rsidR="003329C2" w:rsidRPr="00406369">
        <w:rPr>
          <w:rFonts w:asciiTheme="majorBidi" w:hAnsiTheme="majorBidi" w:cstheme="majorBidi"/>
        </w:rPr>
        <w:t xml:space="preserve"> study</w:t>
      </w:r>
      <w:r w:rsidR="005E5257" w:rsidRPr="00406369">
        <w:rPr>
          <w:rFonts w:asciiTheme="majorBidi" w:hAnsiTheme="majorBidi" w:cstheme="majorBidi"/>
        </w:rPr>
        <w:t xml:space="preserve">, </w:t>
      </w:r>
      <w:r w:rsidR="003329C2" w:rsidRPr="00406369">
        <w:rPr>
          <w:rFonts w:asciiTheme="majorBidi" w:hAnsiTheme="majorBidi" w:cstheme="majorBidi"/>
        </w:rPr>
        <w:t xml:space="preserve">we </w:t>
      </w:r>
      <w:r w:rsidR="005E5257" w:rsidRPr="00406369">
        <w:rPr>
          <w:rFonts w:asciiTheme="majorBidi" w:hAnsiTheme="majorBidi" w:cstheme="majorBidi"/>
        </w:rPr>
        <w:t>tested</w:t>
      </w:r>
      <w:r w:rsidR="003329C2" w:rsidRPr="00406369">
        <w:rPr>
          <w:rFonts w:asciiTheme="majorBidi" w:hAnsiTheme="majorBidi" w:cstheme="majorBidi"/>
        </w:rPr>
        <w:t xml:space="preserve"> </w:t>
      </w:r>
      <w:r w:rsidR="004E7D05" w:rsidRPr="00406369">
        <w:rPr>
          <w:rFonts w:asciiTheme="majorBidi" w:hAnsiTheme="majorBidi" w:cstheme="majorBidi"/>
        </w:rPr>
        <w:t>three</w:t>
      </w:r>
      <w:r w:rsidR="00551E07" w:rsidRPr="00406369">
        <w:rPr>
          <w:rFonts w:asciiTheme="majorBidi" w:hAnsiTheme="majorBidi" w:cstheme="majorBidi"/>
        </w:rPr>
        <w:t xml:space="preserve"> </w:t>
      </w:r>
      <w:r w:rsidR="003329C2" w:rsidRPr="00406369">
        <w:rPr>
          <w:rFonts w:asciiTheme="majorBidi" w:hAnsiTheme="majorBidi" w:cstheme="majorBidi"/>
        </w:rPr>
        <w:t xml:space="preserve">methods for </w:t>
      </w:r>
      <w:r w:rsidR="002C3C2B" w:rsidRPr="00406369">
        <w:rPr>
          <w:rFonts w:asciiTheme="majorBidi" w:hAnsiTheme="majorBidi" w:cstheme="majorBidi"/>
        </w:rPr>
        <w:t>weighting</w:t>
      </w:r>
      <w:r w:rsidR="003329C2" w:rsidRPr="00406369">
        <w:rPr>
          <w:rFonts w:asciiTheme="majorBidi" w:hAnsiTheme="majorBidi" w:cstheme="majorBidi"/>
        </w:rPr>
        <w:t xml:space="preserve"> </w:t>
      </w:r>
      <w:r w:rsidR="004E7D05" w:rsidRPr="00406369">
        <w:rPr>
          <w:rFonts w:asciiTheme="majorBidi" w:hAnsiTheme="majorBidi" w:cstheme="majorBidi"/>
        </w:rPr>
        <w:t xml:space="preserve">query </w:t>
      </w:r>
      <w:r w:rsidR="003329C2" w:rsidRPr="00406369">
        <w:rPr>
          <w:rFonts w:asciiTheme="majorBidi" w:hAnsiTheme="majorBidi" w:cstheme="majorBidi"/>
        </w:rPr>
        <w:t xml:space="preserve">results. </w:t>
      </w:r>
      <w:r w:rsidR="002C3C2B" w:rsidRPr="00406369">
        <w:rPr>
          <w:rFonts w:asciiTheme="majorBidi" w:hAnsiTheme="majorBidi" w:cstheme="majorBidi"/>
        </w:rPr>
        <w:t xml:space="preserve">Each of these weighting methods can be used for further ranking the results by simply sorting them in descending order of their weights. </w:t>
      </w:r>
    </w:p>
    <w:p w:rsidR="003329C2" w:rsidRPr="00406369" w:rsidRDefault="003329C2" w:rsidP="002C3C2B">
      <w:pPr>
        <w:bidi w:val="0"/>
        <w:spacing w:after="200"/>
        <w:jc w:val="both"/>
        <w:rPr>
          <w:rFonts w:asciiTheme="majorBidi" w:hAnsiTheme="majorBidi" w:cstheme="majorBidi"/>
        </w:rPr>
      </w:pPr>
      <w:r w:rsidRPr="00406369">
        <w:rPr>
          <w:rFonts w:asciiTheme="majorBidi" w:hAnsiTheme="majorBidi" w:cstheme="majorBidi"/>
        </w:rPr>
        <w:t xml:space="preserve">All </w:t>
      </w:r>
      <w:r w:rsidR="004E7D05" w:rsidRPr="00406369">
        <w:rPr>
          <w:rFonts w:asciiTheme="majorBidi" w:hAnsiTheme="majorBidi" w:cstheme="majorBidi"/>
        </w:rPr>
        <w:t xml:space="preserve">the </w:t>
      </w:r>
      <w:proofErr w:type="spellStart"/>
      <w:r w:rsidR="0063500F">
        <w:rPr>
          <w:rFonts w:asciiTheme="majorBidi" w:hAnsiTheme="majorBidi" w:cstheme="majorBidi"/>
        </w:rPr>
        <w:t>analys</w:t>
      </w:r>
      <w:r w:rsidR="006271D0" w:rsidRPr="00406369">
        <w:rPr>
          <w:rFonts w:asciiTheme="majorBidi" w:hAnsiTheme="majorBidi" w:cstheme="majorBidi"/>
        </w:rPr>
        <w:t>ed</w:t>
      </w:r>
      <w:proofErr w:type="spellEnd"/>
      <w:r w:rsidRPr="00406369">
        <w:rPr>
          <w:rFonts w:asciiTheme="majorBidi" w:hAnsiTheme="majorBidi" w:cstheme="majorBidi"/>
        </w:rPr>
        <w:t xml:space="preserve"> </w:t>
      </w:r>
      <w:r w:rsidR="004E7D05" w:rsidRPr="00406369">
        <w:rPr>
          <w:rFonts w:asciiTheme="majorBidi" w:hAnsiTheme="majorBidi" w:cstheme="majorBidi"/>
        </w:rPr>
        <w:t>measures</w:t>
      </w:r>
      <w:r w:rsidRPr="00406369">
        <w:rPr>
          <w:rFonts w:asciiTheme="majorBidi" w:hAnsiTheme="majorBidi" w:cstheme="majorBidi"/>
        </w:rPr>
        <w:t xml:space="preserve"> </w:t>
      </w:r>
      <w:r w:rsidR="003B2D46" w:rsidRPr="00406369">
        <w:rPr>
          <w:rFonts w:asciiTheme="majorBidi" w:hAnsiTheme="majorBidi" w:cstheme="majorBidi"/>
        </w:rPr>
        <w:t>took</w:t>
      </w:r>
      <w:r w:rsidR="005E5257" w:rsidRPr="00406369">
        <w:rPr>
          <w:rFonts w:asciiTheme="majorBidi" w:hAnsiTheme="majorBidi" w:cstheme="majorBidi"/>
        </w:rPr>
        <w:t xml:space="preserve"> the Delicious weight </w:t>
      </w:r>
      <w:r w:rsidR="003B2D46" w:rsidRPr="00406369">
        <w:rPr>
          <w:rFonts w:asciiTheme="majorBidi" w:hAnsiTheme="majorBidi" w:cstheme="majorBidi"/>
        </w:rPr>
        <w:t>into consideration</w:t>
      </w:r>
      <w:r w:rsidR="004E7D05" w:rsidRPr="00406369">
        <w:rPr>
          <w:rFonts w:asciiTheme="majorBidi" w:hAnsiTheme="majorBidi" w:cstheme="majorBidi"/>
        </w:rPr>
        <w:t>.</w:t>
      </w:r>
      <w:r w:rsidR="005E5257" w:rsidRPr="00406369">
        <w:rPr>
          <w:rFonts w:asciiTheme="majorBidi" w:hAnsiTheme="majorBidi" w:cstheme="majorBidi"/>
        </w:rPr>
        <w:t xml:space="preserve"> </w:t>
      </w:r>
      <w:r w:rsidR="004E7D05" w:rsidRPr="00406369">
        <w:rPr>
          <w:rFonts w:asciiTheme="majorBidi" w:hAnsiTheme="majorBidi" w:cstheme="majorBidi"/>
        </w:rPr>
        <w:t>I</w:t>
      </w:r>
      <w:r w:rsidRPr="00406369">
        <w:rPr>
          <w:rFonts w:asciiTheme="majorBidi" w:hAnsiTheme="majorBidi" w:cstheme="majorBidi"/>
        </w:rPr>
        <w:t>n other words, t</w:t>
      </w:r>
      <w:r w:rsidR="004E7D05" w:rsidRPr="00406369">
        <w:rPr>
          <w:rFonts w:asciiTheme="majorBidi" w:hAnsiTheme="majorBidi" w:cstheme="majorBidi"/>
        </w:rPr>
        <w:t>hey consider t</w:t>
      </w:r>
      <w:r w:rsidR="005E5257" w:rsidRPr="00406369">
        <w:rPr>
          <w:rFonts w:asciiTheme="majorBidi" w:hAnsiTheme="majorBidi" w:cstheme="majorBidi"/>
        </w:rPr>
        <w:t>h</w:t>
      </w:r>
      <w:r w:rsidRPr="00406369">
        <w:rPr>
          <w:rFonts w:asciiTheme="majorBidi" w:hAnsiTheme="majorBidi" w:cstheme="majorBidi"/>
        </w:rPr>
        <w:t>e number of people who uploaded the address to the site an</w:t>
      </w:r>
      <w:r w:rsidR="004E7D05" w:rsidRPr="00406369">
        <w:rPr>
          <w:rFonts w:asciiTheme="majorBidi" w:hAnsiTheme="majorBidi" w:cstheme="majorBidi"/>
        </w:rPr>
        <w:t xml:space="preserve">d/or tagged it with a tag that was chosen as </w:t>
      </w:r>
      <w:r w:rsidR="00587A67" w:rsidRPr="00406369">
        <w:rPr>
          <w:rFonts w:asciiTheme="majorBidi" w:hAnsiTheme="majorBidi" w:cstheme="majorBidi"/>
        </w:rPr>
        <w:t xml:space="preserve">a query </w:t>
      </w:r>
      <w:r w:rsidR="004E7D05" w:rsidRPr="00406369">
        <w:rPr>
          <w:rFonts w:asciiTheme="majorBidi" w:hAnsiTheme="majorBidi" w:cstheme="majorBidi"/>
        </w:rPr>
        <w:t>subtopic</w:t>
      </w:r>
      <w:r w:rsidRPr="00406369">
        <w:rPr>
          <w:rFonts w:asciiTheme="majorBidi" w:hAnsiTheme="majorBidi" w:cstheme="majorBidi"/>
        </w:rPr>
        <w:t xml:space="preserve">. </w:t>
      </w:r>
    </w:p>
    <w:p w:rsidR="003329C2" w:rsidRPr="00406369" w:rsidRDefault="003329C2" w:rsidP="00F560E3">
      <w:pPr>
        <w:bidi w:val="0"/>
        <w:jc w:val="both"/>
        <w:rPr>
          <w:rFonts w:asciiTheme="majorBidi" w:hAnsiTheme="majorBidi" w:cstheme="majorBidi"/>
        </w:rPr>
      </w:pPr>
      <w:r w:rsidRPr="00406369">
        <w:rPr>
          <w:rFonts w:asciiTheme="majorBidi" w:hAnsiTheme="majorBidi" w:cstheme="majorBidi"/>
        </w:rPr>
        <w:t xml:space="preserve">The following are the ranking </w:t>
      </w:r>
      <w:r w:rsidR="00551E07" w:rsidRPr="00406369">
        <w:rPr>
          <w:rFonts w:asciiTheme="majorBidi" w:hAnsiTheme="majorBidi" w:cstheme="majorBidi"/>
        </w:rPr>
        <w:t>methods</w:t>
      </w:r>
      <w:r w:rsidRPr="00406369">
        <w:rPr>
          <w:rFonts w:asciiTheme="majorBidi" w:hAnsiTheme="majorBidi" w:cstheme="majorBidi"/>
        </w:rPr>
        <w:t xml:space="preserve"> that w</w:t>
      </w:r>
      <w:r w:rsidR="00CF1250" w:rsidRPr="00406369">
        <w:rPr>
          <w:rFonts w:asciiTheme="majorBidi" w:hAnsiTheme="majorBidi" w:cstheme="majorBidi"/>
        </w:rPr>
        <w:t>er</w:t>
      </w:r>
      <w:r w:rsidRPr="00406369">
        <w:rPr>
          <w:rFonts w:asciiTheme="majorBidi" w:hAnsiTheme="majorBidi" w:cstheme="majorBidi"/>
        </w:rPr>
        <w:t xml:space="preserve">e </w:t>
      </w:r>
      <w:proofErr w:type="spellStart"/>
      <w:r w:rsidR="0063500F">
        <w:rPr>
          <w:rFonts w:asciiTheme="majorBidi" w:hAnsiTheme="majorBidi" w:cstheme="majorBidi"/>
        </w:rPr>
        <w:t>analys</w:t>
      </w:r>
      <w:r w:rsidRPr="00406369">
        <w:rPr>
          <w:rFonts w:asciiTheme="majorBidi" w:hAnsiTheme="majorBidi" w:cstheme="majorBidi"/>
        </w:rPr>
        <w:t>ed</w:t>
      </w:r>
      <w:proofErr w:type="spellEnd"/>
      <w:r w:rsidRPr="00406369">
        <w:rPr>
          <w:rFonts w:asciiTheme="majorBidi" w:hAnsiTheme="majorBidi" w:cstheme="majorBidi"/>
        </w:rPr>
        <w:t>:</w:t>
      </w:r>
    </w:p>
    <w:p w:rsidR="006271D0" w:rsidRPr="00406369" w:rsidRDefault="006271D0" w:rsidP="00F560E3">
      <w:pPr>
        <w:bidi w:val="0"/>
        <w:jc w:val="both"/>
        <w:rPr>
          <w:rFonts w:asciiTheme="majorBidi" w:hAnsiTheme="majorBidi" w:cstheme="majorBidi"/>
        </w:rPr>
      </w:pPr>
    </w:p>
    <w:p w:rsidR="003329C2" w:rsidRPr="00406369" w:rsidRDefault="003329C2" w:rsidP="00F560E3">
      <w:pPr>
        <w:pStyle w:val="ListParagraph"/>
        <w:numPr>
          <w:ilvl w:val="0"/>
          <w:numId w:val="26"/>
        </w:numPr>
        <w:bidi w:val="0"/>
        <w:spacing w:line="240" w:lineRule="auto"/>
        <w:jc w:val="both"/>
        <w:rPr>
          <w:rFonts w:asciiTheme="majorBidi" w:hAnsiTheme="majorBidi" w:cstheme="majorBidi"/>
          <w:sz w:val="24"/>
          <w:szCs w:val="24"/>
        </w:rPr>
      </w:pPr>
      <w:r w:rsidRPr="00406369">
        <w:rPr>
          <w:rFonts w:asciiTheme="majorBidi" w:hAnsiTheme="majorBidi" w:cstheme="majorBidi"/>
          <w:sz w:val="24"/>
          <w:szCs w:val="24"/>
        </w:rPr>
        <w:t>Result Weight (RW)</w:t>
      </w:r>
    </w:p>
    <w:p w:rsidR="00927C71" w:rsidRPr="00406369" w:rsidRDefault="003329C2" w:rsidP="002C3C2B">
      <w:pPr>
        <w:bidi w:val="0"/>
        <w:jc w:val="both"/>
        <w:rPr>
          <w:rFonts w:asciiTheme="majorBidi" w:hAnsiTheme="majorBidi" w:cstheme="majorBidi"/>
        </w:rPr>
      </w:pPr>
      <w:r w:rsidRPr="00406369">
        <w:rPr>
          <w:rFonts w:asciiTheme="majorBidi" w:hAnsiTheme="majorBidi" w:cstheme="majorBidi"/>
        </w:rPr>
        <w:t>Upon receiving the list of subtopics</w:t>
      </w:r>
      <w:r w:rsidR="00587A67" w:rsidRPr="00406369">
        <w:rPr>
          <w:rFonts w:asciiTheme="majorBidi" w:hAnsiTheme="majorBidi" w:cstheme="majorBidi"/>
        </w:rPr>
        <w:t xml:space="preserve"> (tags)</w:t>
      </w:r>
      <w:r w:rsidR="00CF1250" w:rsidRPr="00406369">
        <w:rPr>
          <w:rFonts w:asciiTheme="majorBidi" w:hAnsiTheme="majorBidi" w:cstheme="majorBidi"/>
        </w:rPr>
        <w:t>,</w:t>
      </w:r>
      <w:r w:rsidRPr="00406369">
        <w:rPr>
          <w:rFonts w:asciiTheme="majorBidi" w:hAnsiTheme="majorBidi" w:cstheme="majorBidi"/>
        </w:rPr>
        <w:t xml:space="preserve"> </w:t>
      </w:r>
      <w:r w:rsidR="00587A67" w:rsidRPr="00406369">
        <w:rPr>
          <w:rFonts w:asciiTheme="majorBidi" w:hAnsiTheme="majorBidi" w:cstheme="majorBidi"/>
        </w:rPr>
        <w:t>we gather</w:t>
      </w:r>
      <w:r w:rsidRPr="00406369">
        <w:rPr>
          <w:rFonts w:asciiTheme="majorBidi" w:hAnsiTheme="majorBidi" w:cstheme="majorBidi"/>
        </w:rPr>
        <w:t xml:space="preserve"> all the results </w:t>
      </w:r>
      <w:r w:rsidR="00551E07" w:rsidRPr="00406369">
        <w:rPr>
          <w:rFonts w:asciiTheme="majorBidi" w:hAnsiTheme="majorBidi" w:cstheme="majorBidi"/>
        </w:rPr>
        <w:t>linke</w:t>
      </w:r>
      <w:r w:rsidR="00587A67" w:rsidRPr="00406369">
        <w:rPr>
          <w:rFonts w:asciiTheme="majorBidi" w:hAnsiTheme="majorBidi" w:cstheme="majorBidi"/>
        </w:rPr>
        <w:t>d to them and rank</w:t>
      </w:r>
      <w:r w:rsidR="00CF1250" w:rsidRPr="00406369">
        <w:rPr>
          <w:rFonts w:asciiTheme="majorBidi" w:hAnsiTheme="majorBidi" w:cstheme="majorBidi"/>
        </w:rPr>
        <w:t xml:space="preserve"> the results in descending order </w:t>
      </w:r>
      <w:r w:rsidR="002C3C2B" w:rsidRPr="00406369">
        <w:rPr>
          <w:rFonts w:asciiTheme="majorBidi" w:hAnsiTheme="majorBidi" w:cstheme="majorBidi"/>
        </w:rPr>
        <w:t>of</w:t>
      </w:r>
      <w:r w:rsidR="00CF1250" w:rsidRPr="00406369">
        <w:rPr>
          <w:rFonts w:asciiTheme="majorBidi" w:hAnsiTheme="majorBidi" w:cstheme="majorBidi"/>
        </w:rPr>
        <w:t xml:space="preserve"> </w:t>
      </w:r>
      <w:r w:rsidR="00CF1250" w:rsidRPr="00406369">
        <w:rPr>
          <w:rFonts w:asciiTheme="majorBidi" w:hAnsiTheme="majorBidi" w:cstheme="majorBidi"/>
          <w:i/>
          <w:iCs/>
        </w:rPr>
        <w:t>R</w:t>
      </w:r>
      <w:r w:rsidR="00CF1250" w:rsidRPr="00406369">
        <w:rPr>
          <w:rFonts w:asciiTheme="majorBidi" w:hAnsiTheme="majorBidi" w:cstheme="majorBidi"/>
        </w:rPr>
        <w:t xml:space="preserve">, the result </w:t>
      </w:r>
      <w:r w:rsidR="00587A67" w:rsidRPr="00406369">
        <w:rPr>
          <w:rFonts w:asciiTheme="majorBidi" w:hAnsiTheme="majorBidi" w:cstheme="majorBidi"/>
        </w:rPr>
        <w:t>popularity</w:t>
      </w:r>
      <w:r w:rsidR="00CF1250" w:rsidRPr="00406369">
        <w:rPr>
          <w:rFonts w:asciiTheme="majorBidi" w:hAnsiTheme="majorBidi" w:cstheme="majorBidi"/>
        </w:rPr>
        <w:t xml:space="preserve">, on Delicious. </w:t>
      </w:r>
      <w:r w:rsidRPr="00406369">
        <w:rPr>
          <w:rFonts w:asciiTheme="majorBidi" w:hAnsiTheme="majorBidi" w:cstheme="majorBidi"/>
        </w:rPr>
        <w:t>This ranking</w:t>
      </w:r>
      <w:r w:rsidR="00551E07" w:rsidRPr="00406369">
        <w:rPr>
          <w:rFonts w:asciiTheme="majorBidi" w:hAnsiTheme="majorBidi" w:cstheme="majorBidi"/>
        </w:rPr>
        <w:t xml:space="preserve"> method</w:t>
      </w:r>
      <w:r w:rsidRPr="00406369">
        <w:rPr>
          <w:rFonts w:asciiTheme="majorBidi" w:hAnsiTheme="majorBidi" w:cstheme="majorBidi"/>
        </w:rPr>
        <w:t xml:space="preserve"> d</w:t>
      </w:r>
      <w:r w:rsidR="00551E07" w:rsidRPr="00406369">
        <w:rPr>
          <w:rFonts w:asciiTheme="majorBidi" w:hAnsiTheme="majorBidi" w:cstheme="majorBidi"/>
        </w:rPr>
        <w:t>oes</w:t>
      </w:r>
      <w:r w:rsidRPr="00406369">
        <w:rPr>
          <w:rFonts w:asciiTheme="majorBidi" w:hAnsiTheme="majorBidi" w:cstheme="majorBidi"/>
        </w:rPr>
        <w:t xml:space="preserve"> not </w:t>
      </w:r>
      <w:r w:rsidR="00654645" w:rsidRPr="00406369">
        <w:rPr>
          <w:rFonts w:asciiTheme="majorBidi" w:hAnsiTheme="majorBidi" w:cstheme="majorBidi"/>
        </w:rPr>
        <w:t>consider the</w:t>
      </w:r>
      <w:r w:rsidR="00551E07" w:rsidRPr="00406369">
        <w:rPr>
          <w:rFonts w:asciiTheme="majorBidi" w:hAnsiTheme="majorBidi" w:cstheme="majorBidi"/>
        </w:rPr>
        <w:t xml:space="preserve"> weight </w:t>
      </w:r>
      <w:r w:rsidR="00654645" w:rsidRPr="00406369">
        <w:rPr>
          <w:rFonts w:asciiTheme="majorBidi" w:hAnsiTheme="majorBidi" w:cstheme="majorBidi"/>
        </w:rPr>
        <w:t>of</w:t>
      </w:r>
      <w:r w:rsidRPr="00406369">
        <w:rPr>
          <w:rFonts w:asciiTheme="majorBidi" w:hAnsiTheme="majorBidi" w:cstheme="majorBidi"/>
        </w:rPr>
        <w:t xml:space="preserve"> the </w:t>
      </w:r>
      <w:r w:rsidR="00551E07" w:rsidRPr="00406369">
        <w:rPr>
          <w:rFonts w:asciiTheme="majorBidi" w:hAnsiTheme="majorBidi" w:cstheme="majorBidi"/>
        </w:rPr>
        <w:t xml:space="preserve">selected </w:t>
      </w:r>
      <w:r w:rsidRPr="00406369">
        <w:rPr>
          <w:rFonts w:asciiTheme="majorBidi" w:hAnsiTheme="majorBidi" w:cstheme="majorBidi"/>
        </w:rPr>
        <w:t>subtopics</w:t>
      </w:r>
      <w:r w:rsidR="00CF1250" w:rsidRPr="00406369">
        <w:rPr>
          <w:rFonts w:asciiTheme="majorBidi" w:hAnsiTheme="majorBidi" w:cstheme="majorBidi"/>
        </w:rPr>
        <w:t>,</w:t>
      </w:r>
      <w:r w:rsidRPr="00406369">
        <w:rPr>
          <w:rFonts w:asciiTheme="majorBidi" w:hAnsiTheme="majorBidi" w:cstheme="majorBidi"/>
        </w:rPr>
        <w:t xml:space="preserve"> </w:t>
      </w:r>
      <w:r w:rsidR="00654645" w:rsidRPr="00406369">
        <w:rPr>
          <w:rFonts w:asciiTheme="majorBidi" w:hAnsiTheme="majorBidi" w:cstheme="majorBidi"/>
        </w:rPr>
        <w:t xml:space="preserve">but </w:t>
      </w:r>
      <w:r w:rsidRPr="00406369">
        <w:rPr>
          <w:rFonts w:asciiTheme="majorBidi" w:hAnsiTheme="majorBidi" w:cstheme="majorBidi"/>
        </w:rPr>
        <w:t xml:space="preserve">only </w:t>
      </w:r>
      <w:r w:rsidR="00654645" w:rsidRPr="00406369">
        <w:rPr>
          <w:rFonts w:asciiTheme="majorBidi" w:hAnsiTheme="majorBidi" w:cstheme="majorBidi"/>
        </w:rPr>
        <w:t xml:space="preserve">of </w:t>
      </w:r>
      <w:r w:rsidRPr="00406369">
        <w:rPr>
          <w:rFonts w:asciiTheme="majorBidi" w:hAnsiTheme="majorBidi" w:cstheme="majorBidi"/>
        </w:rPr>
        <w:t xml:space="preserve">the results </w:t>
      </w:r>
      <w:r w:rsidR="005E1E70" w:rsidRPr="00406369">
        <w:rPr>
          <w:rFonts w:asciiTheme="majorBidi" w:hAnsiTheme="majorBidi" w:cstheme="majorBidi"/>
        </w:rPr>
        <w:t xml:space="preserve">themselves </w:t>
      </w:r>
      <w:r w:rsidR="00CF1250" w:rsidRPr="00406369">
        <w:rPr>
          <w:rFonts w:asciiTheme="majorBidi" w:hAnsiTheme="majorBidi" w:cstheme="majorBidi"/>
        </w:rPr>
        <w:t xml:space="preserve">to which the tags </w:t>
      </w:r>
      <w:r w:rsidR="00551E07" w:rsidRPr="00406369">
        <w:rPr>
          <w:rFonts w:asciiTheme="majorBidi" w:hAnsiTheme="majorBidi" w:cstheme="majorBidi"/>
        </w:rPr>
        <w:t>are</w:t>
      </w:r>
      <w:r w:rsidR="00CF1250" w:rsidRPr="00406369">
        <w:rPr>
          <w:rFonts w:asciiTheme="majorBidi" w:hAnsiTheme="majorBidi" w:cstheme="majorBidi"/>
        </w:rPr>
        <w:t xml:space="preserve"> attributed</w:t>
      </w:r>
      <w:r w:rsidRPr="00406369">
        <w:rPr>
          <w:rFonts w:asciiTheme="majorBidi" w:hAnsiTheme="majorBidi" w:cstheme="majorBidi"/>
        </w:rPr>
        <w:t xml:space="preserve">. </w:t>
      </w:r>
      <w:r w:rsidR="00CF1250" w:rsidRPr="00406369">
        <w:rPr>
          <w:rFonts w:asciiTheme="majorBidi" w:hAnsiTheme="majorBidi" w:cstheme="majorBidi"/>
        </w:rPr>
        <w:t xml:space="preserve">In this </w:t>
      </w:r>
      <w:r w:rsidR="00551E07" w:rsidRPr="00406369">
        <w:rPr>
          <w:rFonts w:asciiTheme="majorBidi" w:hAnsiTheme="majorBidi" w:cstheme="majorBidi"/>
        </w:rPr>
        <w:t>case</w:t>
      </w:r>
      <w:r w:rsidR="00CF1250" w:rsidRPr="00406369">
        <w:rPr>
          <w:rFonts w:asciiTheme="majorBidi" w:hAnsiTheme="majorBidi" w:cstheme="majorBidi"/>
        </w:rPr>
        <w:t>, t</w:t>
      </w:r>
      <w:r w:rsidRPr="00406369">
        <w:rPr>
          <w:rFonts w:asciiTheme="majorBidi" w:hAnsiTheme="majorBidi" w:cstheme="majorBidi"/>
        </w:rPr>
        <w:t xml:space="preserve">he subtopics </w:t>
      </w:r>
      <w:r w:rsidR="005E1E70" w:rsidRPr="00406369">
        <w:rPr>
          <w:rFonts w:asciiTheme="majorBidi" w:hAnsiTheme="majorBidi" w:cstheme="majorBidi"/>
        </w:rPr>
        <w:t xml:space="preserve">are </w:t>
      </w:r>
      <w:r w:rsidR="00CF1250" w:rsidRPr="00406369">
        <w:rPr>
          <w:rFonts w:asciiTheme="majorBidi" w:hAnsiTheme="majorBidi" w:cstheme="majorBidi"/>
        </w:rPr>
        <w:t xml:space="preserve">only </w:t>
      </w:r>
      <w:r w:rsidR="005E1E70" w:rsidRPr="00406369">
        <w:rPr>
          <w:rFonts w:asciiTheme="majorBidi" w:hAnsiTheme="majorBidi" w:cstheme="majorBidi"/>
        </w:rPr>
        <w:t xml:space="preserve">used to </w:t>
      </w:r>
      <w:r w:rsidR="00CF1250" w:rsidRPr="00406369">
        <w:rPr>
          <w:rFonts w:asciiTheme="majorBidi" w:hAnsiTheme="majorBidi" w:cstheme="majorBidi"/>
        </w:rPr>
        <w:t xml:space="preserve">filter out the </w:t>
      </w:r>
      <w:r w:rsidRPr="00406369">
        <w:rPr>
          <w:rFonts w:asciiTheme="majorBidi" w:hAnsiTheme="majorBidi" w:cstheme="majorBidi"/>
        </w:rPr>
        <w:t xml:space="preserve">results that were not linked to any subtopic </w:t>
      </w:r>
      <w:r w:rsidR="00022B5B" w:rsidRPr="00406369">
        <w:rPr>
          <w:rFonts w:asciiTheme="majorBidi" w:hAnsiTheme="majorBidi" w:cstheme="majorBidi"/>
        </w:rPr>
        <w:t>on</w:t>
      </w:r>
      <w:r w:rsidR="00551E07" w:rsidRPr="00406369">
        <w:rPr>
          <w:rFonts w:asciiTheme="majorBidi" w:hAnsiTheme="majorBidi" w:cstheme="majorBidi"/>
        </w:rPr>
        <w:t xml:space="preserve"> the selected</w:t>
      </w:r>
      <w:r w:rsidRPr="00406369">
        <w:rPr>
          <w:rFonts w:asciiTheme="majorBidi" w:hAnsiTheme="majorBidi" w:cstheme="majorBidi"/>
        </w:rPr>
        <w:t xml:space="preserve"> list. </w:t>
      </w:r>
      <w:r w:rsidR="005E1E70" w:rsidRPr="00406369">
        <w:rPr>
          <w:rFonts w:asciiTheme="majorBidi" w:hAnsiTheme="majorBidi" w:cstheme="majorBidi"/>
        </w:rPr>
        <w:t>The rationale behind this method is to assess the potential of directly using raw Delicious popularity rates</w:t>
      </w:r>
      <w:r w:rsidR="00F15F15" w:rsidRPr="00406369">
        <w:rPr>
          <w:rFonts w:asciiTheme="majorBidi" w:hAnsiTheme="majorBidi" w:cstheme="majorBidi"/>
        </w:rPr>
        <w:t xml:space="preserve"> of </w:t>
      </w:r>
      <w:r w:rsidR="00CD70AE" w:rsidRPr="00406369">
        <w:rPr>
          <w:rFonts w:asciiTheme="majorBidi" w:hAnsiTheme="majorBidi" w:cstheme="majorBidi"/>
        </w:rPr>
        <w:t xml:space="preserve">the </w:t>
      </w:r>
      <w:r w:rsidR="00F15F15" w:rsidRPr="00406369">
        <w:rPr>
          <w:rFonts w:asciiTheme="majorBidi" w:hAnsiTheme="majorBidi" w:cstheme="majorBidi"/>
        </w:rPr>
        <w:t>results</w:t>
      </w:r>
      <w:r w:rsidR="005E1E70" w:rsidRPr="00406369">
        <w:rPr>
          <w:rFonts w:asciiTheme="majorBidi" w:hAnsiTheme="majorBidi" w:cstheme="majorBidi"/>
        </w:rPr>
        <w:t xml:space="preserve"> to improve the retrieval precision.</w:t>
      </w:r>
    </w:p>
    <w:p w:rsidR="002C3C2B" w:rsidRPr="00406369" w:rsidRDefault="002C3C2B" w:rsidP="002C3C2B">
      <w:pPr>
        <w:bidi w:val="0"/>
        <w:jc w:val="both"/>
        <w:rPr>
          <w:rFonts w:asciiTheme="majorBidi" w:hAnsiTheme="majorBidi" w:cstheme="majorBidi"/>
        </w:rPr>
      </w:pPr>
    </w:p>
    <w:p w:rsidR="003329C2" w:rsidRPr="00406369" w:rsidRDefault="003329C2" w:rsidP="00F560E3">
      <w:pPr>
        <w:pStyle w:val="ListParagraph"/>
        <w:bidi w:val="0"/>
        <w:spacing w:line="240" w:lineRule="auto"/>
        <w:jc w:val="both"/>
        <w:rPr>
          <w:rFonts w:asciiTheme="majorBidi" w:hAnsiTheme="majorBidi" w:cstheme="majorBidi"/>
          <w:sz w:val="24"/>
          <w:szCs w:val="24"/>
          <w:rtl/>
        </w:rPr>
      </w:pPr>
      <w:r w:rsidRPr="00406369">
        <w:rPr>
          <w:rFonts w:asciiTheme="majorBidi" w:hAnsiTheme="majorBidi" w:cstheme="majorBidi"/>
          <w:sz w:val="24"/>
          <w:szCs w:val="24"/>
        </w:rPr>
        <w:t>2. Tag Weight (TW)</w:t>
      </w:r>
    </w:p>
    <w:p w:rsidR="003329C2" w:rsidRPr="00406369" w:rsidRDefault="00654645" w:rsidP="00F560E3">
      <w:pPr>
        <w:bidi w:val="0"/>
        <w:jc w:val="both"/>
        <w:rPr>
          <w:rFonts w:asciiTheme="majorBidi" w:hAnsiTheme="majorBidi" w:cstheme="majorBidi"/>
        </w:rPr>
      </w:pPr>
      <w:r w:rsidRPr="00406369">
        <w:rPr>
          <w:rFonts w:asciiTheme="majorBidi" w:hAnsiTheme="majorBidi" w:cstheme="majorBidi"/>
        </w:rPr>
        <w:t>Given</w:t>
      </w:r>
      <w:r w:rsidR="003329C2" w:rsidRPr="00406369">
        <w:rPr>
          <w:rFonts w:asciiTheme="majorBidi" w:hAnsiTheme="majorBidi" w:cstheme="majorBidi"/>
        </w:rPr>
        <w:t xml:space="preserve"> a list </w:t>
      </w:r>
      <w:r w:rsidR="00551E07" w:rsidRPr="00406369">
        <w:rPr>
          <w:rFonts w:asciiTheme="majorBidi" w:hAnsiTheme="majorBidi" w:cstheme="majorBidi"/>
        </w:rPr>
        <w:t>of subtopics, the system gathers</w:t>
      </w:r>
      <w:r w:rsidR="003329C2" w:rsidRPr="00406369">
        <w:rPr>
          <w:rFonts w:asciiTheme="majorBidi" w:hAnsiTheme="majorBidi" w:cstheme="majorBidi"/>
        </w:rPr>
        <w:t xml:space="preserve"> all of the results </w:t>
      </w:r>
      <w:r w:rsidR="003B2D46" w:rsidRPr="00406369">
        <w:rPr>
          <w:rFonts w:asciiTheme="majorBidi" w:hAnsiTheme="majorBidi" w:cstheme="majorBidi"/>
        </w:rPr>
        <w:t>attributed</w:t>
      </w:r>
      <w:r w:rsidR="003329C2" w:rsidRPr="00406369">
        <w:rPr>
          <w:rFonts w:asciiTheme="majorBidi" w:hAnsiTheme="majorBidi" w:cstheme="majorBidi"/>
        </w:rPr>
        <w:t xml:space="preserve"> to</w:t>
      </w:r>
      <w:r w:rsidR="00A45E47" w:rsidRPr="00406369">
        <w:rPr>
          <w:rFonts w:asciiTheme="majorBidi" w:hAnsiTheme="majorBidi" w:cstheme="majorBidi"/>
        </w:rPr>
        <w:t xml:space="preserve"> </w:t>
      </w:r>
      <w:r w:rsidR="003329C2" w:rsidRPr="00406369">
        <w:rPr>
          <w:rFonts w:asciiTheme="majorBidi" w:hAnsiTheme="majorBidi" w:cstheme="majorBidi"/>
        </w:rPr>
        <w:t>them</w:t>
      </w:r>
      <w:r w:rsidR="008F3CBF" w:rsidRPr="00406369">
        <w:rPr>
          <w:rFonts w:asciiTheme="majorBidi" w:hAnsiTheme="majorBidi" w:cstheme="majorBidi"/>
        </w:rPr>
        <w:t xml:space="preserve">. For each result, it </w:t>
      </w:r>
      <w:r w:rsidRPr="00406369">
        <w:rPr>
          <w:rFonts w:asciiTheme="majorBidi" w:hAnsiTheme="majorBidi" w:cstheme="majorBidi"/>
        </w:rPr>
        <w:t>sums up</w:t>
      </w:r>
      <w:r w:rsidR="008F3CBF" w:rsidRPr="00406369">
        <w:rPr>
          <w:rFonts w:asciiTheme="majorBidi" w:hAnsiTheme="majorBidi" w:cstheme="majorBidi"/>
        </w:rPr>
        <w:t xml:space="preserve"> the </w:t>
      </w:r>
      <w:r w:rsidR="003329C2" w:rsidRPr="00406369">
        <w:rPr>
          <w:rFonts w:asciiTheme="majorBidi" w:hAnsiTheme="majorBidi" w:cstheme="majorBidi"/>
        </w:rPr>
        <w:t xml:space="preserve">weight of </w:t>
      </w:r>
      <w:r w:rsidR="008F3CBF" w:rsidRPr="00406369">
        <w:rPr>
          <w:rFonts w:asciiTheme="majorBidi" w:hAnsiTheme="majorBidi" w:cstheme="majorBidi"/>
        </w:rPr>
        <w:t>all the</w:t>
      </w:r>
      <w:r w:rsidR="003329C2" w:rsidRPr="00406369">
        <w:rPr>
          <w:rFonts w:asciiTheme="majorBidi" w:hAnsiTheme="majorBidi" w:cstheme="majorBidi"/>
        </w:rPr>
        <w:t xml:space="preserve"> subtopics (</w:t>
      </w:r>
      <w:r w:rsidRPr="00406369">
        <w:rPr>
          <w:rFonts w:asciiTheme="majorBidi" w:hAnsiTheme="majorBidi" w:cstheme="majorBidi"/>
          <w:i/>
          <w:iCs/>
        </w:rPr>
        <w:t>Q</w:t>
      </w:r>
      <w:r w:rsidR="008F3CBF" w:rsidRPr="00406369">
        <w:rPr>
          <w:rFonts w:asciiTheme="majorBidi" w:hAnsiTheme="majorBidi" w:cstheme="majorBidi"/>
          <w:i/>
          <w:iCs/>
        </w:rPr>
        <w:t>TW</w:t>
      </w:r>
      <w:r w:rsidR="003329C2" w:rsidRPr="00406369">
        <w:rPr>
          <w:rFonts w:asciiTheme="majorBidi" w:hAnsiTheme="majorBidi" w:cstheme="majorBidi"/>
        </w:rPr>
        <w:t xml:space="preserve">) </w:t>
      </w:r>
      <w:r w:rsidR="00A45E47" w:rsidRPr="00406369">
        <w:rPr>
          <w:rFonts w:asciiTheme="majorBidi" w:hAnsiTheme="majorBidi" w:cstheme="majorBidi"/>
        </w:rPr>
        <w:t>attributed</w:t>
      </w:r>
      <w:r w:rsidR="003329C2" w:rsidRPr="00406369">
        <w:rPr>
          <w:rFonts w:asciiTheme="majorBidi" w:hAnsiTheme="majorBidi" w:cstheme="majorBidi"/>
        </w:rPr>
        <w:t xml:space="preserve"> </w:t>
      </w:r>
      <w:r w:rsidR="00A45E47" w:rsidRPr="00406369">
        <w:rPr>
          <w:rFonts w:asciiTheme="majorBidi" w:hAnsiTheme="majorBidi" w:cstheme="majorBidi"/>
        </w:rPr>
        <w:t>to</w:t>
      </w:r>
      <w:r w:rsidR="003329C2" w:rsidRPr="00406369">
        <w:rPr>
          <w:rFonts w:asciiTheme="majorBidi" w:hAnsiTheme="majorBidi" w:cstheme="majorBidi"/>
        </w:rPr>
        <w:t xml:space="preserve"> </w:t>
      </w:r>
      <w:r w:rsidR="008F3CBF" w:rsidRPr="00406369">
        <w:rPr>
          <w:rFonts w:asciiTheme="majorBidi" w:hAnsiTheme="majorBidi" w:cstheme="majorBidi"/>
        </w:rPr>
        <w:t>it. It</w:t>
      </w:r>
      <w:r w:rsidR="003329C2" w:rsidRPr="00406369">
        <w:rPr>
          <w:rFonts w:asciiTheme="majorBidi" w:hAnsiTheme="majorBidi" w:cstheme="majorBidi"/>
        </w:rPr>
        <w:t xml:space="preserve"> </w:t>
      </w:r>
      <w:r w:rsidR="008F3CBF" w:rsidRPr="00406369">
        <w:rPr>
          <w:rFonts w:asciiTheme="majorBidi" w:hAnsiTheme="majorBidi" w:cstheme="majorBidi"/>
        </w:rPr>
        <w:t xml:space="preserve">then </w:t>
      </w:r>
      <w:r w:rsidR="003329C2" w:rsidRPr="00406369">
        <w:rPr>
          <w:rFonts w:asciiTheme="majorBidi" w:hAnsiTheme="majorBidi" w:cstheme="majorBidi"/>
        </w:rPr>
        <w:t>sort</w:t>
      </w:r>
      <w:r w:rsidR="003B2D46" w:rsidRPr="00406369">
        <w:rPr>
          <w:rFonts w:asciiTheme="majorBidi" w:hAnsiTheme="majorBidi" w:cstheme="majorBidi"/>
        </w:rPr>
        <w:t>s</w:t>
      </w:r>
      <w:r w:rsidR="003329C2" w:rsidRPr="00406369">
        <w:rPr>
          <w:rFonts w:asciiTheme="majorBidi" w:hAnsiTheme="majorBidi" w:cstheme="majorBidi"/>
        </w:rPr>
        <w:t xml:space="preserve"> the </w:t>
      </w:r>
      <w:r w:rsidR="00A45E47" w:rsidRPr="00406369">
        <w:rPr>
          <w:rFonts w:asciiTheme="majorBidi" w:hAnsiTheme="majorBidi" w:cstheme="majorBidi"/>
        </w:rPr>
        <w:t>results according to th</w:t>
      </w:r>
      <w:r w:rsidR="008F3CBF" w:rsidRPr="00406369">
        <w:rPr>
          <w:rFonts w:asciiTheme="majorBidi" w:hAnsiTheme="majorBidi" w:cstheme="majorBidi"/>
        </w:rPr>
        <w:t>is</w:t>
      </w:r>
      <w:r w:rsidR="00551E07" w:rsidRPr="00406369">
        <w:rPr>
          <w:rFonts w:asciiTheme="majorBidi" w:hAnsiTheme="majorBidi" w:cstheme="majorBidi"/>
        </w:rPr>
        <w:t xml:space="preserve"> total</w:t>
      </w:r>
      <w:r w:rsidR="003329C2" w:rsidRPr="00406369">
        <w:rPr>
          <w:rFonts w:asciiTheme="majorBidi" w:hAnsiTheme="majorBidi" w:cstheme="majorBidi"/>
        </w:rPr>
        <w:t xml:space="preserve"> weight</w:t>
      </w:r>
      <w:r w:rsidR="00A45E47" w:rsidRPr="00406369">
        <w:rPr>
          <w:rFonts w:asciiTheme="majorBidi" w:hAnsiTheme="majorBidi" w:cstheme="majorBidi"/>
        </w:rPr>
        <w:t xml:space="preserve"> i</w:t>
      </w:r>
      <w:r w:rsidR="003329C2" w:rsidRPr="00406369">
        <w:rPr>
          <w:rFonts w:asciiTheme="majorBidi" w:hAnsiTheme="majorBidi" w:cstheme="majorBidi"/>
        </w:rPr>
        <w:t xml:space="preserve">n descending order. The </w:t>
      </w:r>
      <w:r w:rsidRPr="00406369">
        <w:rPr>
          <w:rFonts w:asciiTheme="majorBidi" w:hAnsiTheme="majorBidi" w:cstheme="majorBidi"/>
        </w:rPr>
        <w:t xml:space="preserve">cumulative </w:t>
      </w:r>
      <w:r w:rsidR="003329C2" w:rsidRPr="00406369">
        <w:rPr>
          <w:rFonts w:asciiTheme="majorBidi" w:hAnsiTheme="majorBidi" w:cstheme="majorBidi"/>
        </w:rPr>
        <w:t>weight of the subtopic</w:t>
      </w:r>
      <w:r w:rsidR="000C2BB7" w:rsidRPr="00406369">
        <w:rPr>
          <w:rFonts w:asciiTheme="majorBidi" w:hAnsiTheme="majorBidi" w:cstheme="majorBidi"/>
        </w:rPr>
        <w:t>s</w:t>
      </w:r>
      <w:r w:rsidR="003329C2" w:rsidRPr="00406369">
        <w:rPr>
          <w:rFonts w:asciiTheme="majorBidi" w:hAnsiTheme="majorBidi" w:cstheme="majorBidi"/>
        </w:rPr>
        <w:t xml:space="preserve"> </w:t>
      </w:r>
      <w:r w:rsidR="00A45E47" w:rsidRPr="00406369">
        <w:rPr>
          <w:rFonts w:asciiTheme="majorBidi" w:hAnsiTheme="majorBidi" w:cstheme="majorBidi"/>
        </w:rPr>
        <w:t xml:space="preserve">for a </w:t>
      </w:r>
      <w:r w:rsidR="003329C2" w:rsidRPr="00406369">
        <w:rPr>
          <w:rFonts w:asciiTheme="majorBidi" w:hAnsiTheme="majorBidi" w:cstheme="majorBidi"/>
        </w:rPr>
        <w:t xml:space="preserve">result </w:t>
      </w:r>
      <w:r w:rsidR="00761ABB" w:rsidRPr="00406369">
        <w:rPr>
          <w:rFonts w:asciiTheme="majorBidi" w:hAnsiTheme="majorBidi" w:cstheme="majorBidi"/>
        </w:rPr>
        <w:t>captures</w:t>
      </w:r>
      <w:r w:rsidR="003329C2" w:rsidRPr="00406369">
        <w:rPr>
          <w:rFonts w:asciiTheme="majorBidi" w:hAnsiTheme="majorBidi" w:cstheme="majorBidi"/>
        </w:rPr>
        <w:t xml:space="preserve"> the number of users who used</w:t>
      </w:r>
      <w:r w:rsidR="000C2BB7" w:rsidRPr="00406369">
        <w:rPr>
          <w:rFonts w:asciiTheme="majorBidi" w:hAnsiTheme="majorBidi" w:cstheme="majorBidi"/>
        </w:rPr>
        <w:t xml:space="preserve"> these subtopics to tag</w:t>
      </w:r>
      <w:r w:rsidR="003329C2" w:rsidRPr="00406369">
        <w:rPr>
          <w:rFonts w:asciiTheme="majorBidi" w:hAnsiTheme="majorBidi" w:cstheme="majorBidi"/>
        </w:rPr>
        <w:t xml:space="preserve"> th</w:t>
      </w:r>
      <w:r w:rsidR="00761ABB" w:rsidRPr="00406369">
        <w:rPr>
          <w:rFonts w:asciiTheme="majorBidi" w:hAnsiTheme="majorBidi" w:cstheme="majorBidi"/>
        </w:rPr>
        <w:t>is</w:t>
      </w:r>
      <w:r w:rsidR="003329C2" w:rsidRPr="00406369">
        <w:rPr>
          <w:rFonts w:asciiTheme="majorBidi" w:hAnsiTheme="majorBidi" w:cstheme="majorBidi"/>
        </w:rPr>
        <w:t xml:space="preserve"> result. </w:t>
      </w:r>
      <w:r w:rsidR="00761ABB" w:rsidRPr="00406369">
        <w:rPr>
          <w:rFonts w:asciiTheme="majorBidi" w:hAnsiTheme="majorBidi" w:cstheme="majorBidi"/>
        </w:rPr>
        <w:t>More formally</w:t>
      </w:r>
      <w:r w:rsidR="003329C2" w:rsidRPr="00406369">
        <w:rPr>
          <w:rFonts w:asciiTheme="majorBidi" w:hAnsiTheme="majorBidi" w:cstheme="majorBidi"/>
        </w:rPr>
        <w:t xml:space="preserve">, </w:t>
      </w:r>
      <w:r w:rsidR="00A45E47" w:rsidRPr="00406369">
        <w:rPr>
          <w:rFonts w:asciiTheme="majorBidi" w:hAnsiTheme="majorBidi" w:cstheme="majorBidi"/>
        </w:rPr>
        <w:t>when</w:t>
      </w:r>
      <w:r w:rsidR="003329C2" w:rsidRPr="00406369">
        <w:rPr>
          <w:rFonts w:asciiTheme="majorBidi" w:hAnsiTheme="majorBidi" w:cstheme="majorBidi"/>
        </w:rPr>
        <w:t xml:space="preserve"> </w:t>
      </w:r>
      <w:r w:rsidR="00761ABB" w:rsidRPr="00406369">
        <w:rPr>
          <w:rFonts w:asciiTheme="majorBidi" w:hAnsiTheme="majorBidi" w:cstheme="majorBidi"/>
          <w:i/>
          <w:iCs/>
        </w:rPr>
        <w:t>r</w:t>
      </w:r>
      <w:r w:rsidR="003329C2" w:rsidRPr="00406369">
        <w:rPr>
          <w:rFonts w:asciiTheme="majorBidi" w:hAnsiTheme="majorBidi" w:cstheme="majorBidi"/>
        </w:rPr>
        <w:t xml:space="preserve"> </w:t>
      </w:r>
      <w:r w:rsidR="00A45E47" w:rsidRPr="00406369">
        <w:rPr>
          <w:rFonts w:asciiTheme="majorBidi" w:hAnsiTheme="majorBidi" w:cstheme="majorBidi"/>
        </w:rPr>
        <w:t>is a</w:t>
      </w:r>
      <w:r w:rsidR="003329C2" w:rsidRPr="00406369">
        <w:rPr>
          <w:rFonts w:asciiTheme="majorBidi" w:hAnsiTheme="majorBidi" w:cstheme="majorBidi"/>
        </w:rPr>
        <w:t xml:space="preserve"> </w:t>
      </w:r>
      <w:r w:rsidR="00761ABB" w:rsidRPr="00406369">
        <w:rPr>
          <w:rFonts w:asciiTheme="majorBidi" w:hAnsiTheme="majorBidi" w:cstheme="majorBidi"/>
        </w:rPr>
        <w:t xml:space="preserve">query result </w:t>
      </w:r>
      <w:r w:rsidR="00053AFB" w:rsidRPr="00406369">
        <w:rPr>
          <w:rFonts w:asciiTheme="majorBidi" w:hAnsiTheme="majorBidi" w:cstheme="majorBidi"/>
        </w:rPr>
        <w:t>from top-100</w:t>
      </w:r>
      <w:r w:rsidR="003329C2" w:rsidRPr="00406369">
        <w:rPr>
          <w:rFonts w:asciiTheme="majorBidi" w:hAnsiTheme="majorBidi" w:cstheme="majorBidi"/>
        </w:rPr>
        <w:t xml:space="preserve"> Google</w:t>
      </w:r>
      <w:r w:rsidR="00053AFB" w:rsidRPr="00406369">
        <w:rPr>
          <w:rFonts w:asciiTheme="majorBidi" w:hAnsiTheme="majorBidi" w:cstheme="majorBidi"/>
        </w:rPr>
        <w:t xml:space="preserve"> results</w:t>
      </w:r>
      <w:r w:rsidR="003329C2" w:rsidRPr="00406369">
        <w:rPr>
          <w:rFonts w:asciiTheme="majorBidi" w:hAnsiTheme="majorBidi" w:cstheme="majorBidi"/>
        </w:rPr>
        <w:t xml:space="preserve"> and </w:t>
      </w:r>
      <w:r w:rsidR="00053AFB" w:rsidRPr="00406369">
        <w:rPr>
          <w:rFonts w:asciiTheme="majorBidi" w:hAnsiTheme="majorBidi" w:cstheme="majorBidi"/>
        </w:rPr>
        <w:t xml:space="preserve">also appearing on </w:t>
      </w:r>
      <w:r w:rsidR="003329C2" w:rsidRPr="00406369">
        <w:rPr>
          <w:rFonts w:asciiTheme="majorBidi" w:hAnsiTheme="majorBidi" w:cstheme="majorBidi"/>
        </w:rPr>
        <w:t>Delicious</w:t>
      </w:r>
      <w:r w:rsidR="00053AFB" w:rsidRPr="00406369">
        <w:rPr>
          <w:rFonts w:asciiTheme="majorBidi" w:hAnsiTheme="majorBidi" w:cstheme="majorBidi"/>
        </w:rPr>
        <w:t>,</w:t>
      </w:r>
      <w:r w:rsidR="003329C2" w:rsidRPr="00406369">
        <w:rPr>
          <w:rFonts w:asciiTheme="majorBidi" w:hAnsiTheme="majorBidi" w:cstheme="majorBidi"/>
        </w:rPr>
        <w:t xml:space="preserve"> and (</w:t>
      </w:r>
      <w:proofErr w:type="spellStart"/>
      <w:r w:rsidR="003329C2" w:rsidRPr="00406369">
        <w:rPr>
          <w:rFonts w:asciiTheme="majorBidi" w:hAnsiTheme="majorBidi" w:cstheme="majorBidi"/>
          <w:i/>
          <w:iCs/>
        </w:rPr>
        <w:t>tl</w:t>
      </w:r>
      <w:proofErr w:type="spellEnd"/>
      <w:r w:rsidR="003329C2" w:rsidRPr="00406369">
        <w:rPr>
          <w:rFonts w:asciiTheme="majorBidi" w:hAnsiTheme="majorBidi" w:cstheme="majorBidi"/>
          <w:i/>
          <w:iCs/>
        </w:rPr>
        <w:t>, t2</w:t>
      </w:r>
      <w:r w:rsidR="000E794F" w:rsidRPr="00406369">
        <w:rPr>
          <w:rFonts w:asciiTheme="majorBidi" w:hAnsiTheme="majorBidi" w:cstheme="majorBidi"/>
          <w:i/>
          <w:iCs/>
        </w:rPr>
        <w:t>,..</w:t>
      </w:r>
      <w:r w:rsidR="003329C2" w:rsidRPr="00406369">
        <w:rPr>
          <w:rFonts w:asciiTheme="majorBidi" w:hAnsiTheme="majorBidi" w:cstheme="majorBidi"/>
          <w:i/>
          <w:iCs/>
        </w:rPr>
        <w:t>.,</w:t>
      </w:r>
      <w:proofErr w:type="spellStart"/>
      <w:r w:rsidR="003329C2" w:rsidRPr="00406369">
        <w:rPr>
          <w:rFonts w:asciiTheme="majorBidi" w:hAnsiTheme="majorBidi" w:cstheme="majorBidi"/>
          <w:i/>
          <w:iCs/>
        </w:rPr>
        <w:t>tn</w:t>
      </w:r>
      <w:proofErr w:type="spellEnd"/>
      <w:r w:rsidR="003329C2" w:rsidRPr="00406369">
        <w:rPr>
          <w:rFonts w:asciiTheme="majorBidi" w:hAnsiTheme="majorBidi" w:cstheme="majorBidi"/>
        </w:rPr>
        <w:t xml:space="preserve">) </w:t>
      </w:r>
      <w:r w:rsidR="003B2D46" w:rsidRPr="00406369">
        <w:rPr>
          <w:rFonts w:asciiTheme="majorBidi" w:hAnsiTheme="majorBidi" w:cstheme="majorBidi"/>
        </w:rPr>
        <w:t xml:space="preserve">is </w:t>
      </w:r>
      <w:r w:rsidR="003329C2" w:rsidRPr="00406369">
        <w:rPr>
          <w:rFonts w:asciiTheme="majorBidi" w:hAnsiTheme="majorBidi" w:cstheme="majorBidi"/>
        </w:rPr>
        <w:t xml:space="preserve">the list of </w:t>
      </w:r>
      <w:r w:rsidR="000C2BB7" w:rsidRPr="00406369">
        <w:rPr>
          <w:rFonts w:asciiTheme="majorBidi" w:hAnsiTheme="majorBidi" w:cstheme="majorBidi"/>
        </w:rPr>
        <w:t>subtopic</w:t>
      </w:r>
      <w:r w:rsidR="003329C2" w:rsidRPr="00406369">
        <w:rPr>
          <w:rFonts w:asciiTheme="majorBidi" w:hAnsiTheme="majorBidi" w:cstheme="majorBidi"/>
        </w:rPr>
        <w:t>s that user</w:t>
      </w:r>
      <w:r w:rsidR="003B2D46" w:rsidRPr="00406369">
        <w:rPr>
          <w:rFonts w:asciiTheme="majorBidi" w:hAnsiTheme="majorBidi" w:cstheme="majorBidi"/>
        </w:rPr>
        <w:t>s</w:t>
      </w:r>
      <w:r w:rsidR="003329C2" w:rsidRPr="00406369">
        <w:rPr>
          <w:rFonts w:asciiTheme="majorBidi" w:hAnsiTheme="majorBidi" w:cstheme="majorBidi"/>
        </w:rPr>
        <w:t xml:space="preserve"> </w:t>
      </w:r>
      <w:r w:rsidR="00A45E47" w:rsidRPr="00406369">
        <w:rPr>
          <w:rFonts w:asciiTheme="majorBidi" w:hAnsiTheme="majorBidi" w:cstheme="majorBidi"/>
        </w:rPr>
        <w:t>selected</w:t>
      </w:r>
      <w:r w:rsidR="003329C2" w:rsidRPr="00406369">
        <w:rPr>
          <w:rFonts w:asciiTheme="majorBidi" w:hAnsiTheme="majorBidi" w:cstheme="majorBidi"/>
        </w:rPr>
        <w:t xml:space="preserve"> and </w:t>
      </w:r>
      <w:r w:rsidR="00A45E47" w:rsidRPr="00406369">
        <w:rPr>
          <w:rFonts w:asciiTheme="majorBidi" w:hAnsiTheme="majorBidi" w:cstheme="majorBidi"/>
        </w:rPr>
        <w:t>attributed</w:t>
      </w:r>
      <w:r w:rsidR="003329C2" w:rsidRPr="00406369">
        <w:rPr>
          <w:rFonts w:asciiTheme="majorBidi" w:hAnsiTheme="majorBidi" w:cstheme="majorBidi"/>
        </w:rPr>
        <w:t xml:space="preserve"> </w:t>
      </w:r>
      <w:r w:rsidR="000C2BB7" w:rsidRPr="00406369">
        <w:rPr>
          <w:rFonts w:asciiTheme="majorBidi" w:hAnsiTheme="majorBidi" w:cstheme="majorBidi"/>
        </w:rPr>
        <w:t xml:space="preserve">as tags </w:t>
      </w:r>
      <w:r w:rsidR="003329C2" w:rsidRPr="00406369">
        <w:rPr>
          <w:rFonts w:asciiTheme="majorBidi" w:hAnsiTheme="majorBidi" w:cstheme="majorBidi"/>
        </w:rPr>
        <w:t xml:space="preserve">to </w:t>
      </w:r>
      <w:r w:rsidR="00761ABB" w:rsidRPr="00406369">
        <w:rPr>
          <w:rFonts w:asciiTheme="majorBidi" w:hAnsiTheme="majorBidi" w:cstheme="majorBidi"/>
        </w:rPr>
        <w:t>result</w:t>
      </w:r>
      <w:r w:rsidR="003329C2" w:rsidRPr="00406369">
        <w:rPr>
          <w:rFonts w:asciiTheme="majorBidi" w:hAnsiTheme="majorBidi" w:cstheme="majorBidi"/>
        </w:rPr>
        <w:t xml:space="preserve"> </w:t>
      </w:r>
      <w:r w:rsidR="00761ABB" w:rsidRPr="00406369">
        <w:rPr>
          <w:rFonts w:asciiTheme="majorBidi" w:hAnsiTheme="majorBidi" w:cstheme="majorBidi"/>
          <w:i/>
          <w:iCs/>
        </w:rPr>
        <w:t>r</w:t>
      </w:r>
      <w:r w:rsidR="003B2D46" w:rsidRPr="00406369">
        <w:rPr>
          <w:rFonts w:asciiTheme="majorBidi" w:hAnsiTheme="majorBidi" w:cstheme="majorBidi"/>
          <w:i/>
          <w:iCs/>
        </w:rPr>
        <w:t>,</w:t>
      </w:r>
      <w:r w:rsidR="003329C2" w:rsidRPr="00406369">
        <w:rPr>
          <w:rFonts w:asciiTheme="majorBidi" w:hAnsiTheme="majorBidi" w:cstheme="majorBidi"/>
        </w:rPr>
        <w:t xml:space="preserve"> then the weight of </w:t>
      </w:r>
      <w:r w:rsidR="00761ABB" w:rsidRPr="00406369">
        <w:rPr>
          <w:rFonts w:asciiTheme="majorBidi" w:hAnsiTheme="majorBidi" w:cstheme="majorBidi"/>
          <w:i/>
          <w:iCs/>
        </w:rPr>
        <w:t>r</w:t>
      </w:r>
      <w:r w:rsidR="003329C2" w:rsidRPr="00406369">
        <w:rPr>
          <w:rFonts w:asciiTheme="majorBidi" w:hAnsiTheme="majorBidi" w:cstheme="majorBidi"/>
        </w:rPr>
        <w:t xml:space="preserve"> </w:t>
      </w:r>
      <w:r w:rsidR="000C2BB7" w:rsidRPr="00406369">
        <w:rPr>
          <w:rFonts w:asciiTheme="majorBidi" w:hAnsiTheme="majorBidi" w:cstheme="majorBidi"/>
        </w:rPr>
        <w:t xml:space="preserve">for the query </w:t>
      </w:r>
      <w:r w:rsidR="000C2BB7" w:rsidRPr="00406369">
        <w:rPr>
          <w:rFonts w:asciiTheme="majorBidi" w:hAnsiTheme="majorBidi" w:cstheme="majorBidi"/>
          <w:i/>
          <w:iCs/>
        </w:rPr>
        <w:t>q</w:t>
      </w:r>
      <w:r w:rsidR="000C2BB7" w:rsidRPr="00406369">
        <w:rPr>
          <w:rFonts w:asciiTheme="majorBidi" w:hAnsiTheme="majorBidi" w:cstheme="majorBidi"/>
        </w:rPr>
        <w:t xml:space="preserve"> </w:t>
      </w:r>
      <w:r w:rsidR="003329C2" w:rsidRPr="00406369">
        <w:rPr>
          <w:rFonts w:asciiTheme="majorBidi" w:hAnsiTheme="majorBidi" w:cstheme="majorBidi"/>
        </w:rPr>
        <w:t>is</w:t>
      </w:r>
      <w:r w:rsidR="00761ABB" w:rsidRPr="00406369">
        <w:rPr>
          <w:rFonts w:asciiTheme="majorBidi" w:hAnsiTheme="majorBidi" w:cstheme="majorBidi"/>
        </w:rPr>
        <w:t xml:space="preserve"> defined as follows</w:t>
      </w:r>
      <w:r w:rsidR="003329C2" w:rsidRPr="00406369">
        <w:rPr>
          <w:rFonts w:asciiTheme="majorBidi" w:hAnsiTheme="majorBidi" w:cstheme="majorBidi"/>
        </w:rPr>
        <w:t>:</w:t>
      </w:r>
    </w:p>
    <w:p w:rsidR="00761ABB" w:rsidRPr="00406369" w:rsidRDefault="00761ABB" w:rsidP="00F560E3">
      <w:pPr>
        <w:bidi w:val="0"/>
        <w:jc w:val="both"/>
        <w:rPr>
          <w:rFonts w:asciiTheme="majorBidi" w:hAnsiTheme="majorBidi" w:cstheme="majorBidi"/>
        </w:rPr>
      </w:pPr>
    </w:p>
    <w:p w:rsidR="00761ABB" w:rsidRPr="00406369" w:rsidRDefault="00761ABB" w:rsidP="00F560E3">
      <w:pPr>
        <w:bidi w:val="0"/>
        <w:jc w:val="both"/>
        <w:rPr>
          <w:rFonts w:asciiTheme="majorBidi" w:hAnsiTheme="majorBidi" w:cstheme="majorBidi"/>
        </w:rPr>
      </w:pPr>
      <m:oMathPara>
        <m:oMath>
          <m:r>
            <w:rPr>
              <w:rFonts w:ascii="STIXGeneral-Regular" w:hAnsi="STIXGeneral-Regular" w:cs="STIXGeneral-Regular"/>
            </w:rPr>
            <m:t>TW</m:t>
          </m:r>
          <m:d>
            <m:dPr>
              <m:ctrlPr>
                <w:rPr>
                  <w:rFonts w:ascii="Cambria Math" w:hAnsi="Cambria Math" w:cstheme="majorBidi"/>
                  <w:i/>
                </w:rPr>
              </m:ctrlPr>
            </m:dPr>
            <m:e>
              <m:r>
                <w:rPr>
                  <w:rFonts w:ascii="STIXGeneral-Regular" w:hAnsi="STIXGeneral-Regular" w:cs="STIXGeneral-Regular"/>
                </w:rPr>
                <m:t>r</m:t>
              </m:r>
              <m:r>
                <w:rPr>
                  <w:rFonts w:ascii="Cambria Math" w:hAnsi="Cambria Math" w:cstheme="majorBidi"/>
                </w:rPr>
                <m:t>,</m:t>
              </m:r>
              <m:r>
                <w:rPr>
                  <w:rFonts w:ascii="STIXGeneral-Regular" w:hAnsi="STIXGeneral-Regular" w:cs="STIXGeneral-Regular"/>
                </w:rPr>
                <m:t>q</m:t>
              </m:r>
            </m:e>
          </m:d>
          <m:r>
            <w:rPr>
              <w:rFonts w:ascii="Cambria Math" w:hAnsi="Cambria Math" w:cstheme="majorBidi"/>
            </w:rPr>
            <m:t>=</m:t>
          </m:r>
          <m:nary>
            <m:naryPr>
              <m:chr m:val="∑"/>
              <m:grow m:val="on"/>
              <m:ctrlPr>
                <w:rPr>
                  <w:rFonts w:ascii="Cambria Math" w:hAnsi="Cambria Math" w:cstheme="majorBidi"/>
                </w:rPr>
              </m:ctrlPr>
            </m:naryPr>
            <m:sub>
              <m:r>
                <w:rPr>
                  <w:rFonts w:ascii="STIXGeneral-Regular" w:hAnsi="STIXGeneral-Regular" w:cs="STIXGeneral-Regular"/>
                </w:rPr>
                <m:t>i</m:t>
              </m:r>
              <m:r>
                <w:rPr>
                  <w:rFonts w:ascii="Cambria Math" w:hAnsi="Cambria Math" w:cstheme="majorBidi"/>
                </w:rPr>
                <m:t>=1</m:t>
              </m:r>
            </m:sub>
            <m:sup>
              <m:r>
                <w:rPr>
                  <w:rFonts w:ascii="STIXGeneral-Regular" w:hAnsi="STIXGeneral-Regular" w:cs="STIXGeneral-Regular"/>
                </w:rPr>
                <m:t>n</m:t>
              </m:r>
            </m:sup>
            <m:e>
              <m:r>
                <w:rPr>
                  <w:rFonts w:ascii="STIXGeneral-Regular" w:hAnsi="STIXGeneral-Regular" w:cs="STIXGeneral-Regular"/>
                </w:rPr>
                <m:t>QTW</m:t>
              </m:r>
              <m:d>
                <m:dPr>
                  <m:ctrlPr>
                    <w:rPr>
                      <w:rFonts w:ascii="Cambria Math" w:hAnsi="Cambria Math" w:cstheme="majorBidi"/>
                      <w:i/>
                    </w:rPr>
                  </m:ctrlPr>
                </m:dPr>
                <m:e>
                  <m:r>
                    <w:rPr>
                      <w:rFonts w:ascii="STIXGeneral-Regular" w:hAnsi="STIXGeneral-Regular" w:cs="STIXGeneral-Regular"/>
                    </w:rPr>
                    <m:t>ti</m:t>
                  </m:r>
                  <m:r>
                    <w:rPr>
                      <w:rFonts w:ascii="Cambria Math" w:hAnsi="Cambria Math" w:cstheme="majorBidi"/>
                    </w:rPr>
                    <m:t>,</m:t>
                  </m:r>
                  <m:r>
                    <w:rPr>
                      <w:rFonts w:ascii="STIXGeneral-Regular" w:hAnsi="STIXGeneral-Regular" w:cs="STIXGeneral-Regular"/>
                    </w:rPr>
                    <m:t>q</m:t>
                  </m:r>
                </m:e>
              </m:d>
              <m:ctrlPr>
                <w:rPr>
                  <w:rFonts w:ascii="Cambria Math" w:hAnsi="Cambria Math" w:cstheme="majorBidi"/>
                  <w:rtl/>
                </w:rPr>
              </m:ctrlPr>
            </m:e>
          </m:nary>
        </m:oMath>
      </m:oMathPara>
    </w:p>
    <w:p w:rsidR="00102AB7" w:rsidRPr="00406369" w:rsidRDefault="00102AB7" w:rsidP="00F560E3">
      <w:pPr>
        <w:jc w:val="both"/>
        <w:rPr>
          <w:rFonts w:asciiTheme="majorBidi" w:hAnsiTheme="majorBidi" w:cstheme="majorBidi"/>
          <w:color w:val="FF0000"/>
          <w:rtl/>
        </w:rPr>
      </w:pPr>
    </w:p>
    <w:p w:rsidR="001775F6" w:rsidRPr="00406369" w:rsidRDefault="00CD70AE" w:rsidP="00C83486">
      <w:pPr>
        <w:bidi w:val="0"/>
        <w:jc w:val="both"/>
        <w:rPr>
          <w:rFonts w:asciiTheme="majorBidi" w:hAnsiTheme="majorBidi" w:cstheme="majorBidi"/>
        </w:rPr>
      </w:pPr>
      <w:r w:rsidRPr="00406369">
        <w:rPr>
          <w:rFonts w:asciiTheme="majorBidi" w:hAnsiTheme="majorBidi" w:cstheme="majorBidi"/>
        </w:rPr>
        <w:t xml:space="preserve">This </w:t>
      </w:r>
      <w:r w:rsidR="001775F6" w:rsidRPr="00406369">
        <w:rPr>
          <w:rFonts w:asciiTheme="majorBidi" w:hAnsiTheme="majorBidi" w:cstheme="majorBidi"/>
        </w:rPr>
        <w:t>me</w:t>
      </w:r>
      <w:r w:rsidR="00351F39" w:rsidRPr="00406369">
        <w:rPr>
          <w:rFonts w:asciiTheme="majorBidi" w:hAnsiTheme="majorBidi" w:cstheme="majorBidi"/>
        </w:rPr>
        <w:t>a</w:t>
      </w:r>
      <w:r w:rsidR="001775F6" w:rsidRPr="00406369">
        <w:rPr>
          <w:rFonts w:asciiTheme="majorBidi" w:hAnsiTheme="majorBidi" w:cstheme="majorBidi"/>
        </w:rPr>
        <w:t xml:space="preserve">sure ranks higher results associated with more subtopics of the query and which were more popular on Delicious. Thus, this measure does not rely solely on the </w:t>
      </w:r>
      <w:r w:rsidR="00F15F15" w:rsidRPr="00406369">
        <w:rPr>
          <w:rFonts w:asciiTheme="majorBidi" w:hAnsiTheme="majorBidi" w:cstheme="majorBidi"/>
        </w:rPr>
        <w:t>result popularity</w:t>
      </w:r>
      <w:r w:rsidR="001775F6" w:rsidRPr="00406369">
        <w:rPr>
          <w:rFonts w:asciiTheme="majorBidi" w:hAnsiTheme="majorBidi" w:cstheme="majorBidi"/>
        </w:rPr>
        <w:t>, but rather combines it with the rating of the subtopics of the query.</w:t>
      </w:r>
      <w:r w:rsidRPr="00406369">
        <w:rPr>
          <w:rFonts w:asciiTheme="majorBidi" w:hAnsiTheme="majorBidi" w:cstheme="majorBidi"/>
        </w:rPr>
        <w:t xml:space="preserve"> Also, it is based on the </w:t>
      </w:r>
      <w:r w:rsidR="00C83486" w:rsidRPr="00406369">
        <w:rPr>
          <w:rFonts w:asciiTheme="majorBidi" w:hAnsiTheme="majorBidi" w:cstheme="majorBidi"/>
        </w:rPr>
        <w:t>subtopics'</w:t>
      </w:r>
      <w:r w:rsidRPr="00406369">
        <w:rPr>
          <w:rFonts w:asciiTheme="majorBidi" w:hAnsiTheme="majorBidi" w:cstheme="majorBidi"/>
        </w:rPr>
        <w:t xml:space="preserve"> popularity rates rather than on their </w:t>
      </w:r>
      <w:proofErr w:type="spellStart"/>
      <w:r w:rsidRPr="00406369">
        <w:rPr>
          <w:rFonts w:asciiTheme="majorBidi" w:hAnsiTheme="majorBidi" w:cstheme="majorBidi"/>
        </w:rPr>
        <w:t>discriminativeness</w:t>
      </w:r>
      <w:proofErr w:type="spellEnd"/>
      <w:r w:rsidRPr="00406369">
        <w:rPr>
          <w:rFonts w:asciiTheme="majorBidi" w:hAnsiTheme="majorBidi" w:cstheme="majorBidi"/>
        </w:rPr>
        <w:t>.</w:t>
      </w:r>
    </w:p>
    <w:p w:rsidR="005E1E70" w:rsidRPr="00406369" w:rsidRDefault="001775F6" w:rsidP="001775F6">
      <w:pPr>
        <w:bidi w:val="0"/>
        <w:jc w:val="both"/>
        <w:rPr>
          <w:rFonts w:asciiTheme="majorBidi" w:hAnsiTheme="majorBidi" w:cstheme="majorBidi"/>
        </w:rPr>
      </w:pPr>
      <w:r w:rsidRPr="00406369">
        <w:rPr>
          <w:rFonts w:asciiTheme="majorBidi" w:hAnsiTheme="majorBidi" w:cstheme="majorBidi"/>
        </w:rPr>
        <w:t xml:space="preserve"> </w:t>
      </w:r>
    </w:p>
    <w:p w:rsidR="003329C2" w:rsidRPr="00406369" w:rsidRDefault="00927C71" w:rsidP="005E1E70">
      <w:pPr>
        <w:bidi w:val="0"/>
        <w:ind w:firstLine="720"/>
        <w:jc w:val="both"/>
        <w:rPr>
          <w:rFonts w:asciiTheme="majorBidi" w:hAnsiTheme="majorBidi" w:cstheme="majorBidi"/>
        </w:rPr>
      </w:pPr>
      <w:r w:rsidRPr="00406369">
        <w:rPr>
          <w:rFonts w:asciiTheme="majorBidi" w:hAnsiTheme="majorBidi" w:cstheme="majorBidi"/>
        </w:rPr>
        <w:t xml:space="preserve">3. </w:t>
      </w:r>
      <w:r w:rsidR="0086203E" w:rsidRPr="00406369">
        <w:rPr>
          <w:rFonts w:asciiTheme="majorBidi" w:hAnsiTheme="majorBidi" w:cstheme="majorBidi"/>
        </w:rPr>
        <w:t xml:space="preserve">TF-IQF </w:t>
      </w:r>
      <w:r w:rsidR="003329C2" w:rsidRPr="00406369">
        <w:rPr>
          <w:rFonts w:asciiTheme="majorBidi" w:hAnsiTheme="majorBidi" w:cstheme="majorBidi"/>
        </w:rPr>
        <w:t>Weight (TIW)</w:t>
      </w:r>
    </w:p>
    <w:p w:rsidR="00551E07" w:rsidRPr="00406369" w:rsidRDefault="00551E07" w:rsidP="00F560E3">
      <w:pPr>
        <w:bidi w:val="0"/>
        <w:jc w:val="both"/>
        <w:rPr>
          <w:rFonts w:asciiTheme="majorBidi" w:hAnsiTheme="majorBidi" w:cstheme="majorBidi"/>
        </w:rPr>
      </w:pPr>
    </w:p>
    <w:p w:rsidR="00214FD1" w:rsidRPr="00406369" w:rsidRDefault="00053AFB" w:rsidP="00F560E3">
      <w:pPr>
        <w:bidi w:val="0"/>
        <w:jc w:val="both"/>
        <w:rPr>
          <w:rFonts w:asciiTheme="majorBidi" w:hAnsiTheme="majorBidi" w:cstheme="majorBidi"/>
        </w:rPr>
      </w:pPr>
      <w:r w:rsidRPr="00406369">
        <w:rPr>
          <w:rFonts w:asciiTheme="majorBidi" w:hAnsiTheme="majorBidi" w:cstheme="majorBidi"/>
        </w:rPr>
        <w:t xml:space="preserve">For each result </w:t>
      </w:r>
      <w:r w:rsidRPr="00406369">
        <w:rPr>
          <w:rFonts w:asciiTheme="majorBidi" w:hAnsiTheme="majorBidi" w:cstheme="majorBidi"/>
          <w:i/>
          <w:iCs/>
        </w:rPr>
        <w:t>r</w:t>
      </w:r>
      <w:r w:rsidRPr="00406369">
        <w:rPr>
          <w:rFonts w:asciiTheme="majorBidi" w:hAnsiTheme="majorBidi" w:cstheme="majorBidi"/>
        </w:rPr>
        <w:t xml:space="preserve"> from top-100 Google results for a given query which also appears on Delicious we sum up the TF-IQF weights of the subtopics (</w:t>
      </w:r>
      <w:r w:rsidR="000E794F" w:rsidRPr="00406369">
        <w:rPr>
          <w:rFonts w:asciiTheme="majorBidi" w:hAnsiTheme="majorBidi" w:cstheme="majorBidi"/>
          <w:i/>
          <w:iCs/>
        </w:rPr>
        <w:t xml:space="preserve">t1, t2, …, </w:t>
      </w:r>
      <w:proofErr w:type="spellStart"/>
      <w:r w:rsidRPr="00406369">
        <w:rPr>
          <w:rFonts w:asciiTheme="majorBidi" w:hAnsiTheme="majorBidi" w:cstheme="majorBidi"/>
          <w:i/>
          <w:iCs/>
        </w:rPr>
        <w:t>tn</w:t>
      </w:r>
      <w:proofErr w:type="spellEnd"/>
      <w:r w:rsidRPr="00406369">
        <w:rPr>
          <w:rFonts w:asciiTheme="majorBidi" w:hAnsiTheme="majorBidi" w:cstheme="majorBidi"/>
        </w:rPr>
        <w:t>) attributed to it,</w:t>
      </w:r>
      <w:r w:rsidR="00214FD1" w:rsidRPr="00406369">
        <w:rPr>
          <w:rFonts w:asciiTheme="majorBidi" w:hAnsiTheme="majorBidi" w:cstheme="majorBidi"/>
        </w:rPr>
        <w:t xml:space="preserve"> the weight of </w:t>
      </w:r>
      <w:r w:rsidRPr="00406369">
        <w:rPr>
          <w:rFonts w:asciiTheme="majorBidi" w:hAnsiTheme="majorBidi" w:cstheme="majorBidi"/>
          <w:i/>
          <w:iCs/>
        </w:rPr>
        <w:t>r</w:t>
      </w:r>
      <w:r w:rsidRPr="00406369">
        <w:rPr>
          <w:rFonts w:asciiTheme="majorBidi" w:hAnsiTheme="majorBidi" w:cstheme="majorBidi"/>
        </w:rPr>
        <w:t xml:space="preserve"> for this query </w:t>
      </w:r>
      <w:r w:rsidR="00214FD1" w:rsidRPr="00406369">
        <w:rPr>
          <w:rFonts w:asciiTheme="majorBidi" w:hAnsiTheme="majorBidi" w:cstheme="majorBidi"/>
        </w:rPr>
        <w:t>is</w:t>
      </w:r>
      <w:r w:rsidRPr="00406369">
        <w:rPr>
          <w:rFonts w:asciiTheme="majorBidi" w:hAnsiTheme="majorBidi" w:cstheme="majorBidi"/>
        </w:rPr>
        <w:t xml:space="preserve"> defined as follows</w:t>
      </w:r>
      <w:r w:rsidR="00214FD1" w:rsidRPr="00406369">
        <w:rPr>
          <w:rFonts w:asciiTheme="majorBidi" w:hAnsiTheme="majorBidi" w:cstheme="majorBidi"/>
        </w:rPr>
        <w:t>:</w:t>
      </w:r>
    </w:p>
    <w:p w:rsidR="00053AFB" w:rsidRPr="00406369" w:rsidRDefault="00053AFB" w:rsidP="00F560E3">
      <w:pPr>
        <w:bidi w:val="0"/>
        <w:jc w:val="both"/>
        <w:rPr>
          <w:rFonts w:asciiTheme="majorBidi" w:hAnsiTheme="majorBidi" w:cstheme="majorBidi"/>
        </w:rPr>
      </w:pPr>
      <m:oMathPara>
        <m:oMath>
          <m:r>
            <w:rPr>
              <w:rFonts w:ascii="STIXGeneral-Regular" w:hAnsi="STIXGeneral-Regular" w:cs="STIXGeneral-Regular"/>
            </w:rPr>
            <m:t>TIW</m:t>
          </m:r>
          <m:d>
            <m:dPr>
              <m:ctrlPr>
                <w:rPr>
                  <w:rFonts w:ascii="Cambria Math" w:hAnsi="Cambria Math" w:cstheme="majorBidi"/>
                  <w:i/>
                </w:rPr>
              </m:ctrlPr>
            </m:dPr>
            <m:e>
              <m:r>
                <w:rPr>
                  <w:rFonts w:ascii="STIXGeneral-Regular" w:hAnsi="STIXGeneral-Regular" w:cs="STIXGeneral-Regular"/>
                </w:rPr>
                <m:t>r</m:t>
              </m:r>
              <m:r>
                <w:rPr>
                  <w:rFonts w:ascii="Cambria Math" w:hAnsi="Cambria Math" w:cstheme="majorBidi"/>
                </w:rPr>
                <m:t>,</m:t>
              </m:r>
              <m:r>
                <w:rPr>
                  <w:rFonts w:ascii="STIXGeneral-Regular" w:hAnsi="STIXGeneral-Regular" w:cs="STIXGeneral-Regular"/>
                </w:rPr>
                <m:t>q</m:t>
              </m:r>
            </m:e>
          </m:d>
          <m:r>
            <w:rPr>
              <w:rFonts w:ascii="Cambria Math" w:hAnsi="Cambria Math" w:cstheme="majorBidi"/>
            </w:rPr>
            <m:t>=</m:t>
          </m:r>
          <m:nary>
            <m:naryPr>
              <m:chr m:val="∑"/>
              <m:grow m:val="on"/>
              <m:ctrlPr>
                <w:rPr>
                  <w:rFonts w:ascii="Cambria Math" w:hAnsi="Cambria Math" w:cstheme="majorBidi"/>
                </w:rPr>
              </m:ctrlPr>
            </m:naryPr>
            <m:sub>
              <m:r>
                <w:rPr>
                  <w:rFonts w:ascii="STIXGeneral-Regular" w:hAnsi="STIXGeneral-Regular" w:cs="STIXGeneral-Regular"/>
                </w:rPr>
                <m:t>i</m:t>
              </m:r>
              <m:r>
                <w:rPr>
                  <w:rFonts w:ascii="Cambria Math" w:hAnsi="Cambria Math" w:cstheme="majorBidi"/>
                </w:rPr>
                <m:t>=1</m:t>
              </m:r>
            </m:sub>
            <m:sup>
              <m:r>
                <w:rPr>
                  <w:rFonts w:ascii="STIXGeneral-Regular" w:hAnsi="STIXGeneral-Regular" w:cs="STIXGeneral-Regular"/>
                </w:rPr>
                <m:t>n</m:t>
              </m:r>
            </m:sup>
            <m:e>
              <m:r>
                <w:rPr>
                  <w:rFonts w:ascii="STIXGeneral-Regular" w:hAnsi="STIXGeneral-Regular" w:cs="STIXGeneral-Regular"/>
                </w:rPr>
                <m:t>TF</m:t>
              </m:r>
              <m:r>
                <w:rPr>
                  <w:rFonts w:ascii="Cambria Math" w:hAnsi="Cambria Math" w:cstheme="majorBidi"/>
                </w:rPr>
                <m:t>-</m:t>
              </m:r>
              <m:r>
                <w:rPr>
                  <w:rFonts w:ascii="STIXGeneral-Regular" w:hAnsi="STIXGeneral-Regular" w:cs="STIXGeneral-Regular"/>
                </w:rPr>
                <m:t>IQF</m:t>
              </m:r>
              <m:d>
                <m:dPr>
                  <m:ctrlPr>
                    <w:rPr>
                      <w:rFonts w:ascii="Cambria Math" w:hAnsi="Cambria Math" w:cstheme="majorBidi"/>
                      <w:i/>
                    </w:rPr>
                  </m:ctrlPr>
                </m:dPr>
                <m:e>
                  <m:r>
                    <w:rPr>
                      <w:rFonts w:ascii="STIXGeneral-Regular" w:hAnsi="STIXGeneral-Regular" w:cs="STIXGeneral-Regular"/>
                    </w:rPr>
                    <m:t>ti</m:t>
                  </m:r>
                  <m:r>
                    <w:rPr>
                      <w:rFonts w:ascii="Cambria Math" w:hAnsi="Cambria Math" w:cstheme="majorBidi"/>
                    </w:rPr>
                    <m:t>,</m:t>
                  </m:r>
                  <m:r>
                    <w:rPr>
                      <w:rFonts w:ascii="STIXGeneral-Regular" w:hAnsi="STIXGeneral-Regular" w:cs="STIXGeneral-Regular"/>
                    </w:rPr>
                    <m:t>q</m:t>
                  </m:r>
                </m:e>
              </m:d>
              <m:ctrlPr>
                <w:rPr>
                  <w:rFonts w:ascii="Cambria Math" w:hAnsi="Cambria Math" w:cstheme="majorBidi"/>
                  <w:rtl/>
                </w:rPr>
              </m:ctrlPr>
            </m:e>
          </m:nary>
        </m:oMath>
      </m:oMathPara>
    </w:p>
    <w:p w:rsidR="003A504C" w:rsidRDefault="003A504C" w:rsidP="00C83486">
      <w:pPr>
        <w:bidi w:val="0"/>
        <w:jc w:val="both"/>
        <w:rPr>
          <w:rFonts w:asciiTheme="majorBidi" w:hAnsiTheme="majorBidi" w:cstheme="majorBidi"/>
        </w:rPr>
      </w:pPr>
      <w:r w:rsidRPr="00406369">
        <w:rPr>
          <w:rFonts w:asciiTheme="majorBidi" w:hAnsiTheme="majorBidi" w:cstheme="majorBidi"/>
        </w:rPr>
        <w:t xml:space="preserve">This measure is based </w:t>
      </w:r>
      <w:r w:rsidR="006C22B1" w:rsidRPr="00406369">
        <w:rPr>
          <w:rFonts w:asciiTheme="majorBidi" w:hAnsiTheme="majorBidi" w:cstheme="majorBidi"/>
        </w:rPr>
        <w:t xml:space="preserve">solely </w:t>
      </w:r>
      <w:r w:rsidRPr="00406369">
        <w:rPr>
          <w:rFonts w:asciiTheme="majorBidi" w:hAnsiTheme="majorBidi" w:cstheme="majorBidi"/>
        </w:rPr>
        <w:t xml:space="preserve">on the </w:t>
      </w:r>
      <w:r w:rsidR="00AE49C8" w:rsidRPr="00406369">
        <w:rPr>
          <w:rFonts w:asciiTheme="majorBidi" w:hAnsiTheme="majorBidi" w:cstheme="majorBidi"/>
        </w:rPr>
        <w:t xml:space="preserve">cumulative </w:t>
      </w:r>
      <w:r w:rsidR="00B95274" w:rsidRPr="00406369">
        <w:rPr>
          <w:rFonts w:asciiTheme="majorBidi" w:hAnsiTheme="majorBidi" w:cstheme="majorBidi"/>
        </w:rPr>
        <w:t>weights of the subtopics associated with the specified result.</w:t>
      </w:r>
      <w:r w:rsidR="006C22B1" w:rsidRPr="00406369">
        <w:rPr>
          <w:rFonts w:asciiTheme="majorBidi" w:hAnsiTheme="majorBidi" w:cstheme="majorBidi"/>
        </w:rPr>
        <w:t xml:space="preserve"> </w:t>
      </w:r>
      <w:r w:rsidR="00AE49C8" w:rsidRPr="00406369">
        <w:rPr>
          <w:rFonts w:asciiTheme="majorBidi" w:hAnsiTheme="majorBidi" w:cstheme="majorBidi"/>
        </w:rPr>
        <w:t>Thus, it shows the potential of subtopics in improving the ranking and precision of retrieval.</w:t>
      </w:r>
      <w:r w:rsidR="00B95274" w:rsidRPr="00406369">
        <w:rPr>
          <w:rFonts w:asciiTheme="majorBidi" w:hAnsiTheme="majorBidi" w:cstheme="majorBidi"/>
        </w:rPr>
        <w:t xml:space="preserve"> </w:t>
      </w:r>
      <w:r w:rsidR="00CD70AE" w:rsidRPr="00406369">
        <w:rPr>
          <w:rFonts w:asciiTheme="majorBidi" w:hAnsiTheme="majorBidi" w:cstheme="majorBidi"/>
        </w:rPr>
        <w:t xml:space="preserve">Note that this measure considers </w:t>
      </w:r>
      <w:r w:rsidR="00C83486" w:rsidRPr="00406369">
        <w:rPr>
          <w:rFonts w:asciiTheme="majorBidi" w:hAnsiTheme="majorBidi" w:cstheme="majorBidi"/>
        </w:rPr>
        <w:t>subtopics'</w:t>
      </w:r>
      <w:r w:rsidR="00CD70AE" w:rsidRPr="00406369">
        <w:rPr>
          <w:rFonts w:asciiTheme="majorBidi" w:hAnsiTheme="majorBidi" w:cstheme="majorBidi"/>
        </w:rPr>
        <w:t xml:space="preserve"> </w:t>
      </w:r>
      <w:proofErr w:type="spellStart"/>
      <w:r w:rsidR="00CD70AE" w:rsidRPr="00406369">
        <w:rPr>
          <w:rFonts w:asciiTheme="majorBidi" w:hAnsiTheme="majorBidi" w:cstheme="majorBidi"/>
        </w:rPr>
        <w:t>discriminativeness</w:t>
      </w:r>
      <w:proofErr w:type="spellEnd"/>
      <w:r w:rsidR="00CD70AE" w:rsidRPr="00406369">
        <w:rPr>
          <w:rFonts w:asciiTheme="majorBidi" w:hAnsiTheme="majorBidi" w:cstheme="majorBidi"/>
        </w:rPr>
        <w:t xml:space="preserve"> rather than their popularity rates.</w:t>
      </w:r>
    </w:p>
    <w:p w:rsidR="00A0610D" w:rsidRPr="00406369" w:rsidRDefault="00A0610D" w:rsidP="00A0610D">
      <w:pPr>
        <w:bidi w:val="0"/>
        <w:jc w:val="both"/>
        <w:rPr>
          <w:rFonts w:asciiTheme="majorBidi" w:hAnsiTheme="majorBidi" w:cstheme="majorBidi"/>
        </w:rPr>
      </w:pPr>
    </w:p>
    <w:p w:rsidR="00053AFB" w:rsidRPr="00406369" w:rsidRDefault="00684779" w:rsidP="003A504C">
      <w:pPr>
        <w:bidi w:val="0"/>
        <w:jc w:val="both"/>
        <w:rPr>
          <w:rFonts w:asciiTheme="majorBidi" w:hAnsiTheme="majorBidi" w:cstheme="majorBidi"/>
        </w:rPr>
      </w:pPr>
      <w:r w:rsidRPr="00406369">
        <w:rPr>
          <w:rFonts w:asciiTheme="majorBidi" w:hAnsiTheme="majorBidi" w:cstheme="majorBidi"/>
        </w:rPr>
        <w:t>Note that for all 3 measures presented in this subsection, the query results that are not linked to any of the selected query subtopics are removed from the result list for this query.</w:t>
      </w:r>
    </w:p>
    <w:p w:rsidR="00684779" w:rsidRPr="00406369" w:rsidRDefault="00684779" w:rsidP="00F560E3">
      <w:pPr>
        <w:bidi w:val="0"/>
        <w:jc w:val="both"/>
        <w:rPr>
          <w:rFonts w:asciiTheme="majorBidi" w:hAnsiTheme="majorBidi" w:cstheme="majorBidi"/>
          <w:b/>
          <w:bCs/>
        </w:rPr>
      </w:pPr>
    </w:p>
    <w:p w:rsidR="00DC1AD3" w:rsidRPr="00406369" w:rsidRDefault="00840B6E" w:rsidP="00F560E3">
      <w:pPr>
        <w:bidi w:val="0"/>
        <w:jc w:val="both"/>
        <w:rPr>
          <w:rFonts w:asciiTheme="majorBidi" w:hAnsiTheme="majorBidi" w:cstheme="majorBidi"/>
          <w:b/>
          <w:bCs/>
          <w:rtl/>
        </w:rPr>
      </w:pPr>
      <w:r w:rsidRPr="00406369">
        <w:rPr>
          <w:rFonts w:asciiTheme="majorBidi" w:hAnsiTheme="majorBidi" w:cstheme="majorBidi"/>
          <w:b/>
          <w:bCs/>
        </w:rPr>
        <w:t>A</w:t>
      </w:r>
      <w:r w:rsidR="00214FD1" w:rsidRPr="00406369">
        <w:rPr>
          <w:rFonts w:asciiTheme="majorBidi" w:hAnsiTheme="majorBidi" w:cstheme="majorBidi"/>
          <w:b/>
          <w:bCs/>
        </w:rPr>
        <w:t xml:space="preserve">utomatic evaluation of the </w:t>
      </w:r>
      <w:r w:rsidRPr="00406369">
        <w:rPr>
          <w:rFonts w:asciiTheme="majorBidi" w:hAnsiTheme="majorBidi" w:cstheme="majorBidi"/>
          <w:b/>
          <w:bCs/>
        </w:rPr>
        <w:t>quality</w:t>
      </w:r>
      <w:r w:rsidR="00214FD1" w:rsidRPr="00406369">
        <w:rPr>
          <w:rFonts w:asciiTheme="majorBidi" w:hAnsiTheme="majorBidi" w:cstheme="majorBidi"/>
          <w:b/>
          <w:bCs/>
        </w:rPr>
        <w:t xml:space="preserve"> of </w:t>
      </w:r>
      <w:r w:rsidRPr="00406369">
        <w:rPr>
          <w:rFonts w:asciiTheme="majorBidi" w:hAnsiTheme="majorBidi" w:cstheme="majorBidi"/>
          <w:b/>
          <w:bCs/>
        </w:rPr>
        <w:t xml:space="preserve">the extracted </w:t>
      </w:r>
      <w:r w:rsidR="00A42935" w:rsidRPr="00406369">
        <w:rPr>
          <w:rFonts w:asciiTheme="majorBidi" w:hAnsiTheme="majorBidi" w:cstheme="majorBidi"/>
          <w:b/>
          <w:bCs/>
        </w:rPr>
        <w:t>su</w:t>
      </w:r>
      <w:r w:rsidR="00551E07" w:rsidRPr="00406369">
        <w:rPr>
          <w:rFonts w:asciiTheme="majorBidi" w:hAnsiTheme="majorBidi" w:cstheme="majorBidi"/>
          <w:b/>
          <w:bCs/>
        </w:rPr>
        <w:t>b</w:t>
      </w:r>
      <w:r w:rsidR="00A42935" w:rsidRPr="00406369">
        <w:rPr>
          <w:rFonts w:asciiTheme="majorBidi" w:hAnsiTheme="majorBidi" w:cstheme="majorBidi"/>
          <w:b/>
          <w:bCs/>
        </w:rPr>
        <w:t>topic</w:t>
      </w:r>
      <w:r w:rsidRPr="00406369">
        <w:rPr>
          <w:rFonts w:asciiTheme="majorBidi" w:hAnsiTheme="majorBidi" w:cstheme="majorBidi"/>
          <w:b/>
          <w:bCs/>
        </w:rPr>
        <w:t>s</w:t>
      </w:r>
      <w:r w:rsidR="00AF77BE" w:rsidRPr="00406369">
        <w:rPr>
          <w:rFonts w:asciiTheme="majorBidi" w:hAnsiTheme="majorBidi" w:cstheme="majorBidi"/>
          <w:b/>
          <w:bCs/>
          <w:rtl/>
        </w:rPr>
        <w:t xml:space="preserve"> </w:t>
      </w:r>
    </w:p>
    <w:p w:rsidR="00593630" w:rsidRPr="00406369" w:rsidRDefault="00593630" w:rsidP="00F560E3">
      <w:pPr>
        <w:bidi w:val="0"/>
        <w:jc w:val="both"/>
        <w:rPr>
          <w:rFonts w:asciiTheme="majorBidi" w:hAnsiTheme="majorBidi" w:cstheme="majorBidi"/>
        </w:rPr>
      </w:pPr>
    </w:p>
    <w:p w:rsidR="00265B79" w:rsidRPr="00406369" w:rsidRDefault="00214FD1" w:rsidP="00F560E3">
      <w:pPr>
        <w:bidi w:val="0"/>
        <w:jc w:val="both"/>
        <w:rPr>
          <w:rFonts w:asciiTheme="majorBidi" w:hAnsiTheme="majorBidi" w:cstheme="majorBidi"/>
        </w:rPr>
      </w:pPr>
      <w:r w:rsidRPr="00406369">
        <w:rPr>
          <w:rFonts w:asciiTheme="majorBidi" w:hAnsiTheme="majorBidi" w:cstheme="majorBidi"/>
        </w:rPr>
        <w:t xml:space="preserve">In contrast to </w:t>
      </w:r>
      <w:r w:rsidR="00A42935" w:rsidRPr="00406369">
        <w:rPr>
          <w:rFonts w:asciiTheme="majorBidi" w:hAnsiTheme="majorBidi" w:cstheme="majorBidi"/>
        </w:rPr>
        <w:t>previous</w:t>
      </w:r>
      <w:r w:rsidRPr="00406369">
        <w:rPr>
          <w:rFonts w:asciiTheme="majorBidi" w:hAnsiTheme="majorBidi" w:cstheme="majorBidi"/>
        </w:rPr>
        <w:t xml:space="preserve"> studies</w:t>
      </w:r>
      <w:r w:rsidR="00A42935" w:rsidRPr="00406369">
        <w:rPr>
          <w:rFonts w:asciiTheme="majorBidi" w:hAnsiTheme="majorBidi" w:cstheme="majorBidi"/>
        </w:rPr>
        <w:t>,</w:t>
      </w:r>
      <w:r w:rsidRPr="00406369">
        <w:rPr>
          <w:rFonts w:asciiTheme="majorBidi" w:hAnsiTheme="majorBidi" w:cstheme="majorBidi"/>
        </w:rPr>
        <w:t xml:space="preserve"> we </w:t>
      </w:r>
      <w:r w:rsidR="00A42935" w:rsidRPr="00406369">
        <w:rPr>
          <w:rFonts w:asciiTheme="majorBidi" w:hAnsiTheme="majorBidi" w:cstheme="majorBidi"/>
        </w:rPr>
        <w:t>assessed</w:t>
      </w:r>
      <w:r w:rsidRPr="00406369">
        <w:rPr>
          <w:rFonts w:asciiTheme="majorBidi" w:hAnsiTheme="majorBidi" w:cstheme="majorBidi"/>
        </w:rPr>
        <w:t xml:space="preserve"> the quality of subtopics that were extracted from social bookmarking in an </w:t>
      </w:r>
      <w:r w:rsidR="00551E07" w:rsidRPr="00406369">
        <w:rPr>
          <w:rFonts w:asciiTheme="majorBidi" w:hAnsiTheme="majorBidi" w:cstheme="majorBidi"/>
        </w:rPr>
        <w:t>automated</w:t>
      </w:r>
      <w:r w:rsidRPr="00406369">
        <w:rPr>
          <w:rFonts w:asciiTheme="majorBidi" w:hAnsiTheme="majorBidi" w:cstheme="majorBidi"/>
        </w:rPr>
        <w:t xml:space="preserve"> </w:t>
      </w:r>
      <w:r w:rsidR="00A42935" w:rsidRPr="00406369">
        <w:rPr>
          <w:rFonts w:asciiTheme="majorBidi" w:hAnsiTheme="majorBidi" w:cstheme="majorBidi"/>
        </w:rPr>
        <w:t>manner</w:t>
      </w:r>
      <w:r w:rsidRPr="00406369">
        <w:rPr>
          <w:rFonts w:asciiTheme="majorBidi" w:hAnsiTheme="majorBidi" w:cstheme="majorBidi"/>
        </w:rPr>
        <w:t xml:space="preserve"> </w:t>
      </w:r>
      <w:r w:rsidR="00A42935" w:rsidRPr="00406369">
        <w:rPr>
          <w:rFonts w:asciiTheme="majorBidi" w:hAnsiTheme="majorBidi" w:cstheme="majorBidi"/>
        </w:rPr>
        <w:t xml:space="preserve">according to </w:t>
      </w:r>
      <w:r w:rsidRPr="00406369">
        <w:rPr>
          <w:rFonts w:asciiTheme="majorBidi" w:hAnsiTheme="majorBidi" w:cstheme="majorBidi"/>
        </w:rPr>
        <w:t xml:space="preserve">their potential contribution </w:t>
      </w:r>
      <w:r w:rsidR="00927C71" w:rsidRPr="00406369">
        <w:rPr>
          <w:rFonts w:asciiTheme="majorBidi" w:hAnsiTheme="majorBidi" w:cstheme="majorBidi"/>
        </w:rPr>
        <w:t>to</w:t>
      </w:r>
      <w:r w:rsidRPr="00406369">
        <w:rPr>
          <w:rFonts w:asciiTheme="majorBidi" w:hAnsiTheme="majorBidi" w:cstheme="majorBidi"/>
        </w:rPr>
        <w:t xml:space="preserve"> retrieval. </w:t>
      </w:r>
      <w:r w:rsidR="00A42935" w:rsidRPr="00406369">
        <w:rPr>
          <w:rFonts w:asciiTheme="majorBidi" w:hAnsiTheme="majorBidi" w:cstheme="majorBidi"/>
        </w:rPr>
        <w:t>Therefore,</w:t>
      </w:r>
      <w:r w:rsidRPr="00406369">
        <w:rPr>
          <w:rFonts w:asciiTheme="majorBidi" w:hAnsiTheme="majorBidi" w:cstheme="majorBidi"/>
        </w:rPr>
        <w:t xml:space="preserve"> the results of each query </w:t>
      </w:r>
      <w:r w:rsidR="00A42935" w:rsidRPr="00406369">
        <w:rPr>
          <w:rFonts w:asciiTheme="majorBidi" w:hAnsiTheme="majorBidi" w:cstheme="majorBidi"/>
        </w:rPr>
        <w:t>were</w:t>
      </w:r>
      <w:r w:rsidRPr="00406369">
        <w:rPr>
          <w:rFonts w:asciiTheme="majorBidi" w:hAnsiTheme="majorBidi" w:cstheme="majorBidi"/>
        </w:rPr>
        <w:t xml:space="preserve"> </w:t>
      </w:r>
      <w:r w:rsidR="00053AFB" w:rsidRPr="00406369">
        <w:rPr>
          <w:rFonts w:asciiTheme="majorBidi" w:hAnsiTheme="majorBidi" w:cstheme="majorBidi"/>
        </w:rPr>
        <w:t>reduced</w:t>
      </w:r>
      <w:r w:rsidRPr="00406369">
        <w:rPr>
          <w:rFonts w:asciiTheme="majorBidi" w:hAnsiTheme="majorBidi" w:cstheme="majorBidi"/>
        </w:rPr>
        <w:t xml:space="preserve"> and re</w:t>
      </w:r>
      <w:r w:rsidR="00AD030E" w:rsidRPr="00406369">
        <w:rPr>
          <w:rFonts w:asciiTheme="majorBidi" w:hAnsiTheme="majorBidi" w:cstheme="majorBidi"/>
        </w:rPr>
        <w:t>-</w:t>
      </w:r>
      <w:r w:rsidRPr="00406369">
        <w:rPr>
          <w:rFonts w:asciiTheme="majorBidi" w:hAnsiTheme="majorBidi" w:cstheme="majorBidi"/>
        </w:rPr>
        <w:t xml:space="preserve">ranked </w:t>
      </w:r>
      <w:r w:rsidR="00593630" w:rsidRPr="00406369">
        <w:rPr>
          <w:rFonts w:asciiTheme="majorBidi" w:hAnsiTheme="majorBidi" w:cstheme="majorBidi"/>
        </w:rPr>
        <w:t>iteratively,</w:t>
      </w:r>
      <w:r w:rsidRPr="00406369">
        <w:rPr>
          <w:rFonts w:asciiTheme="majorBidi" w:hAnsiTheme="majorBidi" w:cstheme="majorBidi"/>
        </w:rPr>
        <w:t xml:space="preserve"> </w:t>
      </w:r>
      <w:r w:rsidR="00593630" w:rsidRPr="00406369">
        <w:rPr>
          <w:rFonts w:asciiTheme="majorBidi" w:hAnsiTheme="majorBidi" w:cstheme="majorBidi"/>
        </w:rPr>
        <w:t xml:space="preserve">at different </w:t>
      </w:r>
      <w:r w:rsidR="00927C71" w:rsidRPr="00406369">
        <w:rPr>
          <w:rFonts w:asciiTheme="majorBidi" w:hAnsiTheme="majorBidi" w:cstheme="majorBidi"/>
        </w:rPr>
        <w:t>steps</w:t>
      </w:r>
      <w:r w:rsidRPr="00406369">
        <w:rPr>
          <w:rFonts w:asciiTheme="majorBidi" w:hAnsiTheme="majorBidi" w:cstheme="majorBidi"/>
        </w:rPr>
        <w:t xml:space="preserve">. </w:t>
      </w:r>
      <w:r w:rsidR="00A42935" w:rsidRPr="00406369">
        <w:rPr>
          <w:rFonts w:asciiTheme="majorBidi" w:hAnsiTheme="majorBidi" w:cstheme="majorBidi"/>
        </w:rPr>
        <w:t>At</w:t>
      </w:r>
      <w:r w:rsidRPr="00406369">
        <w:rPr>
          <w:rFonts w:asciiTheme="majorBidi" w:hAnsiTheme="majorBidi" w:cstheme="majorBidi"/>
        </w:rPr>
        <w:t xml:space="preserve"> the first </w:t>
      </w:r>
      <w:r w:rsidR="00A06F37" w:rsidRPr="00406369">
        <w:rPr>
          <w:rFonts w:asciiTheme="majorBidi" w:hAnsiTheme="majorBidi" w:cstheme="majorBidi"/>
        </w:rPr>
        <w:t>step</w:t>
      </w:r>
      <w:r w:rsidR="00A42935" w:rsidRPr="00406369">
        <w:rPr>
          <w:rFonts w:asciiTheme="majorBidi" w:hAnsiTheme="majorBidi" w:cstheme="majorBidi"/>
        </w:rPr>
        <w:t>, we test</w:t>
      </w:r>
      <w:r w:rsidR="00593630" w:rsidRPr="00406369">
        <w:rPr>
          <w:rFonts w:asciiTheme="majorBidi" w:hAnsiTheme="majorBidi" w:cstheme="majorBidi"/>
        </w:rPr>
        <w:t>ed</w:t>
      </w:r>
      <w:r w:rsidRPr="00406369">
        <w:rPr>
          <w:rFonts w:asciiTheme="majorBidi" w:hAnsiTheme="majorBidi" w:cstheme="majorBidi"/>
        </w:rPr>
        <w:t xml:space="preserve"> the quality of the result</w:t>
      </w:r>
      <w:r w:rsidR="00A42935" w:rsidRPr="00406369">
        <w:rPr>
          <w:rFonts w:asciiTheme="majorBidi" w:hAnsiTheme="majorBidi" w:cstheme="majorBidi"/>
        </w:rPr>
        <w:t>s</w:t>
      </w:r>
      <w:r w:rsidRPr="00406369">
        <w:rPr>
          <w:rFonts w:asciiTheme="majorBidi" w:hAnsiTheme="majorBidi" w:cstheme="majorBidi"/>
        </w:rPr>
        <w:t xml:space="preserve"> </w:t>
      </w:r>
      <w:r w:rsidR="00D7427C" w:rsidRPr="00406369">
        <w:rPr>
          <w:rFonts w:asciiTheme="majorBidi" w:hAnsiTheme="majorBidi" w:cstheme="majorBidi"/>
        </w:rPr>
        <w:t>with</w:t>
      </w:r>
      <w:r w:rsidRPr="00406369">
        <w:rPr>
          <w:rFonts w:asciiTheme="majorBidi" w:hAnsiTheme="majorBidi" w:cstheme="majorBidi"/>
        </w:rPr>
        <w:t xml:space="preserve"> 100% </w:t>
      </w:r>
      <w:r w:rsidR="00A42935" w:rsidRPr="00406369">
        <w:rPr>
          <w:rFonts w:asciiTheme="majorBidi" w:hAnsiTheme="majorBidi" w:cstheme="majorBidi"/>
        </w:rPr>
        <w:t>o</w:t>
      </w:r>
      <w:r w:rsidRPr="00406369">
        <w:rPr>
          <w:rFonts w:asciiTheme="majorBidi" w:hAnsiTheme="majorBidi" w:cstheme="majorBidi"/>
        </w:rPr>
        <w:t xml:space="preserve">f the </w:t>
      </w:r>
      <w:r w:rsidR="00D7427C" w:rsidRPr="00406369">
        <w:rPr>
          <w:rFonts w:asciiTheme="majorBidi" w:hAnsiTheme="majorBidi" w:cstheme="majorBidi"/>
        </w:rPr>
        <w:t>selected query subtopics according to the subtopic ranking and filtering procedure above</w:t>
      </w:r>
      <w:r w:rsidRPr="00406369">
        <w:rPr>
          <w:rFonts w:asciiTheme="majorBidi" w:hAnsiTheme="majorBidi" w:cstheme="majorBidi"/>
        </w:rPr>
        <w:t>.</w:t>
      </w:r>
      <w:r w:rsidR="00684779" w:rsidRPr="00406369">
        <w:rPr>
          <w:rFonts w:asciiTheme="majorBidi" w:hAnsiTheme="majorBidi" w:cstheme="majorBidi"/>
        </w:rPr>
        <w:t xml:space="preserve"> </w:t>
      </w:r>
      <w:r w:rsidRPr="00406369">
        <w:rPr>
          <w:rFonts w:asciiTheme="majorBidi" w:hAnsiTheme="majorBidi" w:cstheme="majorBidi"/>
        </w:rPr>
        <w:t xml:space="preserve">At the second </w:t>
      </w:r>
      <w:r w:rsidR="00927C71" w:rsidRPr="00406369">
        <w:rPr>
          <w:rFonts w:asciiTheme="majorBidi" w:hAnsiTheme="majorBidi" w:cstheme="majorBidi"/>
        </w:rPr>
        <w:t>step</w:t>
      </w:r>
      <w:r w:rsidR="00DD040F" w:rsidRPr="00406369">
        <w:rPr>
          <w:rFonts w:asciiTheme="majorBidi" w:hAnsiTheme="majorBidi" w:cstheme="majorBidi"/>
        </w:rPr>
        <w:t>,</w:t>
      </w:r>
      <w:r w:rsidR="00684779" w:rsidRPr="00406369">
        <w:rPr>
          <w:rFonts w:asciiTheme="majorBidi" w:hAnsiTheme="majorBidi" w:cstheme="majorBidi"/>
        </w:rPr>
        <w:t xml:space="preserve"> we assessed </w:t>
      </w:r>
      <w:r w:rsidR="00D7427C" w:rsidRPr="00406369">
        <w:rPr>
          <w:rFonts w:asciiTheme="majorBidi" w:hAnsiTheme="majorBidi" w:cstheme="majorBidi"/>
        </w:rPr>
        <w:t>the quality of the results with</w:t>
      </w:r>
      <w:r w:rsidRPr="00406369">
        <w:rPr>
          <w:rFonts w:asciiTheme="majorBidi" w:hAnsiTheme="majorBidi" w:cstheme="majorBidi"/>
        </w:rPr>
        <w:t xml:space="preserve"> 90% of the </w:t>
      </w:r>
      <w:r w:rsidR="00D7427C" w:rsidRPr="00406369">
        <w:rPr>
          <w:rFonts w:asciiTheme="majorBidi" w:hAnsiTheme="majorBidi" w:cstheme="majorBidi"/>
        </w:rPr>
        <w:t>subtopics</w:t>
      </w:r>
      <w:r w:rsidR="00593630" w:rsidRPr="00406369">
        <w:rPr>
          <w:rFonts w:asciiTheme="majorBidi" w:hAnsiTheme="majorBidi" w:cstheme="majorBidi"/>
        </w:rPr>
        <w:t xml:space="preserve"> (the ones ranked the highest)</w:t>
      </w:r>
      <w:r w:rsidR="00DD040F" w:rsidRPr="00406369">
        <w:rPr>
          <w:rFonts w:asciiTheme="majorBidi" w:hAnsiTheme="majorBidi" w:cstheme="majorBidi"/>
        </w:rPr>
        <w:t xml:space="preserve">, </w:t>
      </w:r>
      <w:r w:rsidR="00593630" w:rsidRPr="00406369">
        <w:rPr>
          <w:rFonts w:asciiTheme="majorBidi" w:hAnsiTheme="majorBidi" w:cstheme="majorBidi"/>
        </w:rPr>
        <w:t>a</w:t>
      </w:r>
      <w:r w:rsidR="00DD040F" w:rsidRPr="00406369">
        <w:rPr>
          <w:rFonts w:asciiTheme="majorBidi" w:hAnsiTheme="majorBidi" w:cstheme="majorBidi"/>
        </w:rPr>
        <w:t xml:space="preserve">nd so on, until </w:t>
      </w:r>
      <w:r w:rsidR="00D7427C" w:rsidRPr="00406369">
        <w:rPr>
          <w:rFonts w:asciiTheme="majorBidi" w:hAnsiTheme="majorBidi" w:cstheme="majorBidi"/>
        </w:rPr>
        <w:t>only</w:t>
      </w:r>
      <w:r w:rsidRPr="00406369">
        <w:rPr>
          <w:rFonts w:asciiTheme="majorBidi" w:hAnsiTheme="majorBidi" w:cstheme="majorBidi"/>
        </w:rPr>
        <w:t xml:space="preserve"> </w:t>
      </w:r>
      <w:r w:rsidR="00593630" w:rsidRPr="00406369">
        <w:rPr>
          <w:rFonts w:asciiTheme="majorBidi" w:hAnsiTheme="majorBidi" w:cstheme="majorBidi"/>
        </w:rPr>
        <w:t xml:space="preserve">the top </w:t>
      </w:r>
      <w:r w:rsidR="00927C71" w:rsidRPr="00406369">
        <w:rPr>
          <w:rFonts w:asciiTheme="majorBidi" w:hAnsiTheme="majorBidi" w:cstheme="majorBidi"/>
        </w:rPr>
        <w:t>10% of subtopics</w:t>
      </w:r>
      <w:r w:rsidR="00D7427C" w:rsidRPr="00406369">
        <w:rPr>
          <w:rFonts w:asciiTheme="majorBidi" w:hAnsiTheme="majorBidi" w:cstheme="majorBidi"/>
        </w:rPr>
        <w:t xml:space="preserve"> were left in the list</w:t>
      </w:r>
      <w:r w:rsidR="00927C71" w:rsidRPr="00406369">
        <w:rPr>
          <w:rFonts w:asciiTheme="majorBidi" w:hAnsiTheme="majorBidi" w:cstheme="majorBidi"/>
        </w:rPr>
        <w:t>. At</w:t>
      </w:r>
      <w:r w:rsidRPr="00406369">
        <w:rPr>
          <w:rFonts w:asciiTheme="majorBidi" w:hAnsiTheme="majorBidi" w:cstheme="majorBidi"/>
        </w:rPr>
        <w:t xml:space="preserve"> each </w:t>
      </w:r>
      <w:r w:rsidR="00927C71" w:rsidRPr="00406369">
        <w:rPr>
          <w:rFonts w:asciiTheme="majorBidi" w:hAnsiTheme="majorBidi" w:cstheme="majorBidi"/>
        </w:rPr>
        <w:t>step</w:t>
      </w:r>
      <w:r w:rsidR="00DD040F" w:rsidRPr="00406369">
        <w:rPr>
          <w:rFonts w:asciiTheme="majorBidi" w:hAnsiTheme="majorBidi" w:cstheme="majorBidi"/>
        </w:rPr>
        <w:t>,</w:t>
      </w:r>
      <w:r w:rsidRPr="00406369">
        <w:rPr>
          <w:rFonts w:asciiTheme="majorBidi" w:hAnsiTheme="majorBidi" w:cstheme="majorBidi"/>
        </w:rPr>
        <w:t xml:space="preserve"> </w:t>
      </w:r>
      <w:r w:rsidR="00927C71" w:rsidRPr="00406369">
        <w:rPr>
          <w:rFonts w:asciiTheme="majorBidi" w:hAnsiTheme="majorBidi" w:cstheme="majorBidi"/>
        </w:rPr>
        <w:t xml:space="preserve">only </w:t>
      </w:r>
      <w:r w:rsidR="00593630" w:rsidRPr="00406369">
        <w:rPr>
          <w:rFonts w:asciiTheme="majorBidi" w:hAnsiTheme="majorBidi" w:cstheme="majorBidi"/>
        </w:rPr>
        <w:t xml:space="preserve">the </w:t>
      </w:r>
      <w:r w:rsidR="00DD040F" w:rsidRPr="00406369">
        <w:rPr>
          <w:rFonts w:asciiTheme="majorBidi" w:hAnsiTheme="majorBidi" w:cstheme="majorBidi"/>
        </w:rPr>
        <w:t xml:space="preserve">results </w:t>
      </w:r>
      <w:r w:rsidR="00593630" w:rsidRPr="00406369">
        <w:rPr>
          <w:rFonts w:asciiTheme="majorBidi" w:hAnsiTheme="majorBidi" w:cstheme="majorBidi"/>
        </w:rPr>
        <w:t>attributed to</w:t>
      </w:r>
      <w:r w:rsidR="00DD040F" w:rsidRPr="00406369">
        <w:rPr>
          <w:rFonts w:asciiTheme="majorBidi" w:hAnsiTheme="majorBidi" w:cstheme="majorBidi"/>
        </w:rPr>
        <w:t xml:space="preserve"> the chosen </w:t>
      </w:r>
      <w:r w:rsidR="00F425FF" w:rsidRPr="00406369">
        <w:rPr>
          <w:rFonts w:asciiTheme="majorBidi" w:hAnsiTheme="majorBidi" w:cstheme="majorBidi"/>
        </w:rPr>
        <w:t>subtopics</w:t>
      </w:r>
      <w:r w:rsidR="00DD040F" w:rsidRPr="00406369">
        <w:rPr>
          <w:rFonts w:asciiTheme="majorBidi" w:hAnsiTheme="majorBidi" w:cstheme="majorBidi"/>
        </w:rPr>
        <w:t xml:space="preserve"> remained and were re</w:t>
      </w:r>
      <w:r w:rsidR="00AD030E" w:rsidRPr="00406369">
        <w:rPr>
          <w:rFonts w:asciiTheme="majorBidi" w:hAnsiTheme="majorBidi" w:cstheme="majorBidi"/>
        </w:rPr>
        <w:t>-</w:t>
      </w:r>
      <w:r w:rsidR="00DD040F" w:rsidRPr="00406369">
        <w:rPr>
          <w:rFonts w:asciiTheme="majorBidi" w:hAnsiTheme="majorBidi" w:cstheme="majorBidi"/>
        </w:rPr>
        <w:t xml:space="preserve">ranked. </w:t>
      </w:r>
    </w:p>
    <w:p w:rsidR="00B352EA" w:rsidRPr="00406369" w:rsidRDefault="00DD040F" w:rsidP="00F560E3">
      <w:pPr>
        <w:pStyle w:val="NormalWeb"/>
        <w:jc w:val="both"/>
        <w:rPr>
          <w:rFonts w:asciiTheme="majorBidi" w:hAnsiTheme="majorBidi" w:cstheme="majorBidi"/>
        </w:rPr>
      </w:pPr>
      <w:r w:rsidRPr="00406369">
        <w:rPr>
          <w:rFonts w:asciiTheme="majorBidi" w:hAnsiTheme="majorBidi" w:cstheme="majorBidi"/>
        </w:rPr>
        <w:t>As long as</w:t>
      </w:r>
      <w:r w:rsidR="00214FD1" w:rsidRPr="00406369">
        <w:rPr>
          <w:rFonts w:asciiTheme="majorBidi" w:hAnsiTheme="majorBidi" w:cstheme="majorBidi"/>
        </w:rPr>
        <w:t xml:space="preserve"> the </w:t>
      </w:r>
      <w:r w:rsidR="00F425FF" w:rsidRPr="00406369">
        <w:rPr>
          <w:rFonts w:asciiTheme="majorBidi" w:hAnsiTheme="majorBidi" w:cstheme="majorBidi"/>
        </w:rPr>
        <w:t>result</w:t>
      </w:r>
      <w:r w:rsidR="00214FD1" w:rsidRPr="00406369">
        <w:rPr>
          <w:rFonts w:asciiTheme="majorBidi" w:hAnsiTheme="majorBidi" w:cstheme="majorBidi"/>
        </w:rPr>
        <w:t xml:space="preserve"> </w:t>
      </w:r>
      <w:r w:rsidRPr="00406369">
        <w:rPr>
          <w:rFonts w:asciiTheme="majorBidi" w:hAnsiTheme="majorBidi" w:cstheme="majorBidi"/>
        </w:rPr>
        <w:t>was linked</w:t>
      </w:r>
      <w:r w:rsidR="00214FD1" w:rsidRPr="00406369">
        <w:rPr>
          <w:rFonts w:asciiTheme="majorBidi" w:hAnsiTheme="majorBidi" w:cstheme="majorBidi"/>
        </w:rPr>
        <w:t xml:space="preserve"> to a subtopic that was not filter</w:t>
      </w:r>
      <w:r w:rsidRPr="00406369">
        <w:rPr>
          <w:rFonts w:asciiTheme="majorBidi" w:hAnsiTheme="majorBidi" w:cstheme="majorBidi"/>
        </w:rPr>
        <w:t xml:space="preserve">ed </w:t>
      </w:r>
      <w:r w:rsidR="00F425FF" w:rsidRPr="00406369">
        <w:rPr>
          <w:rFonts w:asciiTheme="majorBidi" w:hAnsiTheme="majorBidi" w:cstheme="majorBidi"/>
        </w:rPr>
        <w:t xml:space="preserve">out </w:t>
      </w:r>
      <w:r w:rsidRPr="00406369">
        <w:rPr>
          <w:rFonts w:asciiTheme="majorBidi" w:hAnsiTheme="majorBidi" w:cstheme="majorBidi"/>
        </w:rPr>
        <w:t xml:space="preserve">from the list at this </w:t>
      </w:r>
      <w:r w:rsidR="00927C71" w:rsidRPr="00406369">
        <w:rPr>
          <w:rFonts w:asciiTheme="majorBidi" w:hAnsiTheme="majorBidi" w:cstheme="majorBidi"/>
        </w:rPr>
        <w:t>step</w:t>
      </w:r>
      <w:r w:rsidRPr="00406369">
        <w:rPr>
          <w:rFonts w:asciiTheme="majorBidi" w:hAnsiTheme="majorBidi" w:cstheme="majorBidi"/>
        </w:rPr>
        <w:t>, it remained in</w:t>
      </w:r>
      <w:r w:rsidR="00214FD1" w:rsidRPr="00406369">
        <w:rPr>
          <w:rFonts w:asciiTheme="majorBidi" w:hAnsiTheme="majorBidi" w:cstheme="majorBidi"/>
        </w:rPr>
        <w:t xml:space="preserve"> the </w:t>
      </w:r>
      <w:r w:rsidR="00265B79" w:rsidRPr="00406369">
        <w:rPr>
          <w:rFonts w:asciiTheme="majorBidi" w:hAnsiTheme="majorBidi" w:cstheme="majorBidi"/>
        </w:rPr>
        <w:t>result</w:t>
      </w:r>
      <w:r w:rsidR="00214FD1" w:rsidRPr="00406369">
        <w:rPr>
          <w:rFonts w:asciiTheme="majorBidi" w:hAnsiTheme="majorBidi" w:cstheme="majorBidi"/>
        </w:rPr>
        <w:t xml:space="preserve"> </w:t>
      </w:r>
      <w:r w:rsidR="00265B79" w:rsidRPr="00406369">
        <w:rPr>
          <w:rFonts w:asciiTheme="majorBidi" w:hAnsiTheme="majorBidi" w:cstheme="majorBidi"/>
        </w:rPr>
        <w:t>list for the query</w:t>
      </w:r>
      <w:r w:rsidR="00214FD1" w:rsidRPr="00406369">
        <w:rPr>
          <w:rFonts w:asciiTheme="majorBidi" w:hAnsiTheme="majorBidi" w:cstheme="majorBidi"/>
        </w:rPr>
        <w:t xml:space="preserve">. </w:t>
      </w:r>
      <w:r w:rsidRPr="00406369">
        <w:rPr>
          <w:rFonts w:asciiTheme="majorBidi" w:hAnsiTheme="majorBidi" w:cstheme="majorBidi"/>
        </w:rPr>
        <w:t xml:space="preserve">The </w:t>
      </w:r>
      <w:r w:rsidR="00265B79" w:rsidRPr="00406369">
        <w:rPr>
          <w:rFonts w:asciiTheme="majorBidi" w:hAnsiTheme="majorBidi" w:cstheme="majorBidi"/>
        </w:rPr>
        <w:t>result</w:t>
      </w:r>
      <w:r w:rsidRPr="00406369">
        <w:rPr>
          <w:rFonts w:asciiTheme="majorBidi" w:hAnsiTheme="majorBidi" w:cstheme="majorBidi"/>
        </w:rPr>
        <w:t xml:space="preserve"> was only </w:t>
      </w:r>
      <w:r w:rsidR="00265B79" w:rsidRPr="00406369">
        <w:rPr>
          <w:rFonts w:asciiTheme="majorBidi" w:hAnsiTheme="majorBidi" w:cstheme="majorBidi"/>
        </w:rPr>
        <w:t>removed</w:t>
      </w:r>
      <w:r w:rsidRPr="00406369">
        <w:rPr>
          <w:rFonts w:asciiTheme="majorBidi" w:hAnsiTheme="majorBidi" w:cstheme="majorBidi"/>
        </w:rPr>
        <w:t xml:space="preserve"> once all of the tags attributed to it were </w:t>
      </w:r>
      <w:r w:rsidR="00265B79" w:rsidRPr="00406369">
        <w:rPr>
          <w:rFonts w:asciiTheme="majorBidi" w:hAnsiTheme="majorBidi" w:cstheme="majorBidi"/>
        </w:rPr>
        <w:t>filtered out</w:t>
      </w:r>
      <w:r w:rsidRPr="00406369">
        <w:rPr>
          <w:rFonts w:asciiTheme="majorBidi" w:hAnsiTheme="majorBidi" w:cstheme="majorBidi"/>
        </w:rPr>
        <w:t>.</w:t>
      </w:r>
      <w:r w:rsidR="00214FD1" w:rsidRPr="00406369">
        <w:rPr>
          <w:rFonts w:asciiTheme="majorBidi" w:hAnsiTheme="majorBidi" w:cstheme="majorBidi"/>
        </w:rPr>
        <w:t xml:space="preserve"> This </w:t>
      </w:r>
      <w:r w:rsidR="00265B79" w:rsidRPr="00406369">
        <w:rPr>
          <w:rFonts w:asciiTheme="majorBidi" w:hAnsiTheme="majorBidi" w:cstheme="majorBidi"/>
        </w:rPr>
        <w:t xml:space="preserve">process </w:t>
      </w:r>
      <w:r w:rsidRPr="00406369">
        <w:rPr>
          <w:rFonts w:asciiTheme="majorBidi" w:hAnsiTheme="majorBidi" w:cstheme="majorBidi"/>
        </w:rPr>
        <w:t>reduce</w:t>
      </w:r>
      <w:r w:rsidR="00265B79" w:rsidRPr="00406369">
        <w:rPr>
          <w:rFonts w:asciiTheme="majorBidi" w:hAnsiTheme="majorBidi" w:cstheme="majorBidi"/>
        </w:rPr>
        <w:t>s the number of</w:t>
      </w:r>
      <w:r w:rsidRPr="00406369">
        <w:rPr>
          <w:rFonts w:asciiTheme="majorBidi" w:hAnsiTheme="majorBidi" w:cstheme="majorBidi"/>
        </w:rPr>
        <w:t xml:space="preserve"> </w:t>
      </w:r>
      <w:r w:rsidR="00593630" w:rsidRPr="00406369">
        <w:rPr>
          <w:rFonts w:asciiTheme="majorBidi" w:hAnsiTheme="majorBidi" w:cstheme="majorBidi"/>
        </w:rPr>
        <w:t>query</w:t>
      </w:r>
      <w:r w:rsidRPr="00406369">
        <w:rPr>
          <w:rFonts w:asciiTheme="majorBidi" w:hAnsiTheme="majorBidi" w:cstheme="majorBidi"/>
        </w:rPr>
        <w:t xml:space="preserve"> results according to the </w:t>
      </w:r>
      <w:r w:rsidR="00B352EA" w:rsidRPr="00406369">
        <w:rPr>
          <w:rFonts w:asciiTheme="majorBidi" w:hAnsiTheme="majorBidi" w:cstheme="majorBidi"/>
        </w:rPr>
        <w:t xml:space="preserve">prominent </w:t>
      </w:r>
      <w:r w:rsidRPr="00406369">
        <w:rPr>
          <w:rFonts w:asciiTheme="majorBidi" w:hAnsiTheme="majorBidi" w:cstheme="majorBidi"/>
        </w:rPr>
        <w:t xml:space="preserve">subtopics </w:t>
      </w:r>
      <w:r w:rsidR="00593630" w:rsidRPr="00406369">
        <w:rPr>
          <w:rFonts w:asciiTheme="majorBidi" w:hAnsiTheme="majorBidi" w:cstheme="majorBidi"/>
        </w:rPr>
        <w:t>re</w:t>
      </w:r>
      <w:r w:rsidRPr="00406369">
        <w:rPr>
          <w:rFonts w:asciiTheme="majorBidi" w:hAnsiTheme="majorBidi" w:cstheme="majorBidi"/>
        </w:rPr>
        <w:t xml:space="preserve">presented by the </w:t>
      </w:r>
      <w:r w:rsidR="00265B79" w:rsidRPr="00406369">
        <w:rPr>
          <w:rFonts w:asciiTheme="majorBidi" w:hAnsiTheme="majorBidi" w:cstheme="majorBidi"/>
        </w:rPr>
        <w:t xml:space="preserve">social </w:t>
      </w:r>
      <w:r w:rsidRPr="00406369">
        <w:rPr>
          <w:rFonts w:asciiTheme="majorBidi" w:hAnsiTheme="majorBidi" w:cstheme="majorBidi"/>
        </w:rPr>
        <w:t xml:space="preserve">tags. </w:t>
      </w:r>
    </w:p>
    <w:p w:rsidR="000B5255" w:rsidRPr="00406369" w:rsidRDefault="00214FD1" w:rsidP="00F560E3">
      <w:pPr>
        <w:pStyle w:val="NormalWeb"/>
        <w:jc w:val="both"/>
      </w:pPr>
      <w:r w:rsidRPr="00406369">
        <w:rPr>
          <w:rFonts w:asciiTheme="majorBidi" w:hAnsiTheme="majorBidi" w:cstheme="majorBidi"/>
        </w:rPr>
        <w:t xml:space="preserve">After each </w:t>
      </w:r>
      <w:r w:rsidR="00265B79" w:rsidRPr="00406369">
        <w:rPr>
          <w:rFonts w:asciiTheme="majorBidi" w:hAnsiTheme="majorBidi" w:cstheme="majorBidi"/>
        </w:rPr>
        <w:t>step</w:t>
      </w:r>
      <w:r w:rsidR="00DD040F" w:rsidRPr="00406369">
        <w:rPr>
          <w:rFonts w:asciiTheme="majorBidi" w:hAnsiTheme="majorBidi" w:cstheme="majorBidi"/>
        </w:rPr>
        <w:t>,</w:t>
      </w:r>
      <w:r w:rsidRPr="00406369">
        <w:rPr>
          <w:rFonts w:asciiTheme="majorBidi" w:hAnsiTheme="majorBidi" w:cstheme="majorBidi"/>
        </w:rPr>
        <w:t xml:space="preserve"> we calculate</w:t>
      </w:r>
      <w:r w:rsidR="00DD040F" w:rsidRPr="00406369">
        <w:rPr>
          <w:rFonts w:asciiTheme="majorBidi" w:hAnsiTheme="majorBidi" w:cstheme="majorBidi"/>
        </w:rPr>
        <w:t>d</w:t>
      </w:r>
      <w:r w:rsidRPr="00406369">
        <w:rPr>
          <w:rFonts w:asciiTheme="majorBidi" w:hAnsiTheme="majorBidi" w:cstheme="majorBidi"/>
        </w:rPr>
        <w:t xml:space="preserve"> </w:t>
      </w:r>
      <w:r w:rsidR="00265B79" w:rsidRPr="00406369">
        <w:rPr>
          <w:rFonts w:asciiTheme="majorBidi" w:hAnsiTheme="majorBidi" w:cstheme="majorBidi"/>
        </w:rPr>
        <w:t>the remaining result quality</w:t>
      </w:r>
      <w:r w:rsidR="00DD040F" w:rsidRPr="00406369">
        <w:rPr>
          <w:rFonts w:asciiTheme="majorBidi" w:hAnsiTheme="majorBidi" w:cstheme="majorBidi"/>
        </w:rPr>
        <w:t xml:space="preserve"> </w:t>
      </w:r>
      <w:r w:rsidRPr="00406369">
        <w:rPr>
          <w:rFonts w:asciiTheme="majorBidi" w:hAnsiTheme="majorBidi" w:cstheme="majorBidi"/>
        </w:rPr>
        <w:t>wit</w:t>
      </w:r>
      <w:r w:rsidR="00DD040F" w:rsidRPr="00406369">
        <w:rPr>
          <w:rFonts w:asciiTheme="majorBidi" w:hAnsiTheme="majorBidi" w:cstheme="majorBidi"/>
        </w:rPr>
        <w:t>h</w:t>
      </w:r>
      <w:r w:rsidRPr="00406369">
        <w:rPr>
          <w:rFonts w:asciiTheme="majorBidi" w:hAnsiTheme="majorBidi" w:cstheme="majorBidi"/>
        </w:rPr>
        <w:t xml:space="preserve"> the</w:t>
      </w:r>
      <w:r w:rsidR="00265B79" w:rsidRPr="00406369">
        <w:rPr>
          <w:rFonts w:asciiTheme="majorBidi" w:hAnsiTheme="majorBidi" w:cstheme="majorBidi"/>
        </w:rPr>
        <w:t xml:space="preserve"> standard</w:t>
      </w:r>
      <w:r w:rsidR="007459DF" w:rsidRPr="00406369">
        <w:rPr>
          <w:rFonts w:asciiTheme="majorBidi" w:hAnsiTheme="majorBidi" w:cstheme="majorBidi"/>
        </w:rPr>
        <w:t xml:space="preserve"> </w:t>
      </w:r>
      <w:r w:rsidR="007459DF" w:rsidRPr="000B5E1B">
        <w:rPr>
          <w:rFonts w:asciiTheme="majorBidi" w:hAnsiTheme="majorBidi" w:cstheme="majorBidi"/>
          <w:iCs/>
        </w:rPr>
        <w:t>recall</w:t>
      </w:r>
      <w:r w:rsidR="007459DF" w:rsidRPr="000B745C">
        <w:rPr>
          <w:rFonts w:asciiTheme="majorBidi" w:hAnsiTheme="majorBidi" w:cstheme="majorBidi"/>
        </w:rPr>
        <w:t xml:space="preserve"> </w:t>
      </w:r>
      <w:r w:rsidR="007459DF" w:rsidRPr="000B5E1B">
        <w:rPr>
          <w:rFonts w:asciiTheme="majorBidi" w:hAnsiTheme="majorBidi" w:cstheme="majorBidi"/>
          <w:iCs/>
        </w:rPr>
        <w:t>precision</w:t>
      </w:r>
      <w:r w:rsidR="007459DF" w:rsidRPr="00406369">
        <w:rPr>
          <w:rFonts w:asciiTheme="majorBidi" w:hAnsiTheme="majorBidi" w:cstheme="majorBidi"/>
        </w:rPr>
        <w:t xml:space="preserve"> </w:t>
      </w:r>
      <w:r w:rsidR="00926362" w:rsidRPr="00406369">
        <w:rPr>
          <w:rFonts w:asciiTheme="majorBidi" w:hAnsiTheme="majorBidi" w:cstheme="majorBidi"/>
        </w:rPr>
        <w:t>(</w:t>
      </w:r>
      <w:r w:rsidR="00926362" w:rsidRPr="00406369">
        <w:t xml:space="preserve">van </w:t>
      </w:r>
      <w:proofErr w:type="spellStart"/>
      <w:r w:rsidR="00926362" w:rsidRPr="00406369">
        <w:t>Rijsbergen</w:t>
      </w:r>
      <w:proofErr w:type="spellEnd"/>
      <w:r w:rsidR="00926362" w:rsidRPr="00406369">
        <w:t>, 1979, Evaluation section</w:t>
      </w:r>
      <w:r w:rsidR="00926362" w:rsidRPr="00406369">
        <w:rPr>
          <w:rFonts w:asciiTheme="majorBidi" w:hAnsiTheme="majorBidi" w:cstheme="majorBidi"/>
        </w:rPr>
        <w:t xml:space="preserve">) </w:t>
      </w:r>
      <w:r w:rsidR="007459DF" w:rsidRPr="00406369">
        <w:rPr>
          <w:rFonts w:asciiTheme="majorBidi" w:hAnsiTheme="majorBidi" w:cstheme="majorBidi"/>
        </w:rPr>
        <w:t>and</w:t>
      </w:r>
      <w:r w:rsidR="00265B79" w:rsidRPr="00406369">
        <w:rPr>
          <w:rFonts w:asciiTheme="majorBidi" w:hAnsiTheme="majorBidi" w:cstheme="majorBidi"/>
        </w:rPr>
        <w:t xml:space="preserve"> </w:t>
      </w:r>
      <w:r w:rsidR="00265B79" w:rsidRPr="000B5E1B">
        <w:rPr>
          <w:rFonts w:asciiTheme="majorBidi" w:hAnsiTheme="majorBidi" w:cstheme="majorBidi"/>
          <w:iCs/>
        </w:rPr>
        <w:t>the Mean Average Precision</w:t>
      </w:r>
      <w:r w:rsidR="003A3EDB">
        <w:rPr>
          <w:rFonts w:asciiTheme="majorBidi" w:hAnsiTheme="majorBidi" w:cstheme="majorBidi"/>
          <w:iCs/>
        </w:rPr>
        <w:t xml:space="preserve"> (MAP</w:t>
      </w:r>
      <w:r w:rsidR="00265B79" w:rsidRPr="000B5E1B">
        <w:rPr>
          <w:rFonts w:asciiTheme="majorBidi" w:hAnsiTheme="majorBidi" w:cstheme="majorBidi"/>
          <w:iCs/>
        </w:rPr>
        <w:t>)</w:t>
      </w:r>
      <w:r w:rsidR="00265B79" w:rsidRPr="00406369">
        <w:rPr>
          <w:rFonts w:asciiTheme="majorBidi" w:hAnsiTheme="majorBidi" w:cstheme="majorBidi"/>
        </w:rPr>
        <w:t xml:space="preserve"> </w:t>
      </w:r>
      <w:r w:rsidRPr="00406369">
        <w:rPr>
          <w:rFonts w:asciiTheme="majorBidi" w:hAnsiTheme="majorBidi" w:cstheme="majorBidi"/>
        </w:rPr>
        <w:t xml:space="preserve">(Manning </w:t>
      </w:r>
      <w:r w:rsidR="00144E24" w:rsidRPr="00144E24">
        <w:rPr>
          <w:rFonts w:asciiTheme="majorBidi" w:hAnsiTheme="majorBidi" w:cstheme="majorBidi"/>
          <w:i/>
          <w:iCs/>
        </w:rPr>
        <w:t>et al</w:t>
      </w:r>
      <w:r w:rsidRPr="00406369">
        <w:rPr>
          <w:rFonts w:asciiTheme="majorBidi" w:hAnsiTheme="majorBidi" w:cstheme="majorBidi"/>
        </w:rPr>
        <w:t xml:space="preserve">., 2009, </w:t>
      </w:r>
      <w:r w:rsidR="00D1631D" w:rsidRPr="00406369">
        <w:rPr>
          <w:rFonts w:asciiTheme="majorBidi" w:hAnsiTheme="majorBidi" w:cstheme="majorBidi"/>
        </w:rPr>
        <w:t xml:space="preserve">p. </w:t>
      </w:r>
      <w:r w:rsidRPr="00406369">
        <w:rPr>
          <w:rFonts w:asciiTheme="majorBidi" w:hAnsiTheme="majorBidi" w:cstheme="majorBidi"/>
        </w:rPr>
        <w:t>159)</w:t>
      </w:r>
      <w:r w:rsidR="005E6462" w:rsidRPr="00406369">
        <w:rPr>
          <w:rFonts w:asciiTheme="majorBidi" w:hAnsiTheme="majorBidi" w:cstheme="majorBidi"/>
        </w:rPr>
        <w:t xml:space="preserve"> measures</w:t>
      </w:r>
      <w:r w:rsidR="00CB1E39" w:rsidRPr="00406369">
        <w:rPr>
          <w:rFonts w:asciiTheme="majorBidi" w:hAnsiTheme="majorBidi" w:cstheme="majorBidi"/>
        </w:rPr>
        <w:t xml:space="preserve">. </w:t>
      </w:r>
      <w:r w:rsidR="00926362" w:rsidRPr="00406369">
        <w:t xml:space="preserve">The </w:t>
      </w:r>
      <w:r w:rsidR="00926362" w:rsidRPr="00406369">
        <w:rPr>
          <w:i/>
          <w:iCs/>
        </w:rPr>
        <w:t>recall</w:t>
      </w:r>
      <w:r w:rsidR="00021CCE" w:rsidRPr="00406369">
        <w:t xml:space="preserve"> of the system is </w:t>
      </w:r>
      <w:r w:rsidR="00926362" w:rsidRPr="00406369">
        <w:t xml:space="preserve">the proportion of relevant </w:t>
      </w:r>
      <w:r w:rsidR="00021CCE" w:rsidRPr="00406369">
        <w:t>documents</w:t>
      </w:r>
      <w:r w:rsidR="00926362" w:rsidRPr="00406369">
        <w:t xml:space="preserve"> actually retrieve</w:t>
      </w:r>
      <w:r w:rsidR="00021CCE" w:rsidRPr="00406369">
        <w:t>d in answer to a search query.</w:t>
      </w:r>
      <w:r w:rsidR="00926362" w:rsidRPr="00406369">
        <w:t xml:space="preserve"> The </w:t>
      </w:r>
      <w:r w:rsidR="00926362" w:rsidRPr="00406369">
        <w:rPr>
          <w:i/>
          <w:iCs/>
        </w:rPr>
        <w:t>precision</w:t>
      </w:r>
      <w:r w:rsidR="00021CCE" w:rsidRPr="00406369">
        <w:t xml:space="preserve"> of the system is</w:t>
      </w:r>
      <w:r w:rsidR="00926362" w:rsidRPr="00406369">
        <w:t xml:space="preserve"> the proportion of retrieved </w:t>
      </w:r>
      <w:r w:rsidR="00021CCE" w:rsidRPr="00406369">
        <w:t>documents</w:t>
      </w:r>
      <w:r w:rsidR="00926362" w:rsidRPr="00406369">
        <w:t xml:space="preserve"> that is actually relevant</w:t>
      </w:r>
      <w:r w:rsidR="00021CCE" w:rsidRPr="00406369">
        <w:t xml:space="preserve"> to the query</w:t>
      </w:r>
      <w:r w:rsidR="00926362" w:rsidRPr="00406369">
        <w:t>.</w:t>
      </w:r>
      <w:r w:rsidR="00021CCE" w:rsidRPr="00406369">
        <w:rPr>
          <w:rFonts w:asciiTheme="majorBidi" w:hAnsiTheme="majorBidi" w:cstheme="majorBidi"/>
        </w:rPr>
        <w:t xml:space="preserve"> </w:t>
      </w:r>
      <w:r w:rsidR="00C85EB1" w:rsidRPr="00406369">
        <w:rPr>
          <w:rFonts w:asciiTheme="majorBidi" w:hAnsiTheme="majorBidi" w:cstheme="majorBidi"/>
        </w:rPr>
        <w:t>Th</w:t>
      </w:r>
      <w:r w:rsidR="005E6462" w:rsidRPr="00406369">
        <w:rPr>
          <w:rFonts w:asciiTheme="majorBidi" w:hAnsiTheme="majorBidi" w:cstheme="majorBidi"/>
        </w:rPr>
        <w:t xml:space="preserve">e </w:t>
      </w:r>
      <w:r w:rsidR="005E6462" w:rsidRPr="000B5E1B">
        <w:rPr>
          <w:rFonts w:asciiTheme="majorBidi" w:hAnsiTheme="majorBidi" w:cstheme="majorBidi"/>
          <w:iCs/>
        </w:rPr>
        <w:t>M</w:t>
      </w:r>
      <w:r w:rsidR="003A3EDB">
        <w:rPr>
          <w:rFonts w:asciiTheme="majorBidi" w:hAnsiTheme="majorBidi" w:cstheme="majorBidi"/>
          <w:iCs/>
        </w:rPr>
        <w:t>ean Average Precision</w:t>
      </w:r>
      <w:r w:rsidR="00265B79" w:rsidRPr="00406369">
        <w:rPr>
          <w:rFonts w:asciiTheme="majorBidi" w:hAnsiTheme="majorBidi" w:cstheme="majorBidi"/>
        </w:rPr>
        <w:t xml:space="preserve"> measure </w:t>
      </w:r>
      <w:r w:rsidR="00610F68" w:rsidRPr="00406369">
        <w:rPr>
          <w:rFonts w:asciiTheme="majorBidi" w:hAnsiTheme="majorBidi" w:cstheme="majorBidi"/>
        </w:rPr>
        <w:t xml:space="preserve">captures both precision and recall and </w:t>
      </w:r>
      <w:r w:rsidR="00265B79" w:rsidRPr="00406369">
        <w:rPr>
          <w:rFonts w:asciiTheme="majorBidi" w:hAnsiTheme="majorBidi" w:cstheme="majorBidi"/>
        </w:rPr>
        <w:t xml:space="preserve">computes the quality of </w:t>
      </w:r>
      <w:r w:rsidR="00610F68" w:rsidRPr="00406369">
        <w:rPr>
          <w:rFonts w:asciiTheme="majorBidi" w:hAnsiTheme="majorBidi" w:cstheme="majorBidi"/>
        </w:rPr>
        <w:t>result ranking</w:t>
      </w:r>
      <w:r w:rsidR="00265B79" w:rsidRPr="00406369">
        <w:rPr>
          <w:rFonts w:asciiTheme="majorBidi" w:hAnsiTheme="majorBidi" w:cstheme="majorBidi"/>
        </w:rPr>
        <w:t xml:space="preserve"> for a query </w:t>
      </w:r>
      <w:r w:rsidR="00610F68" w:rsidRPr="00406369">
        <w:rPr>
          <w:rFonts w:asciiTheme="majorBidi" w:hAnsiTheme="majorBidi" w:cstheme="majorBidi"/>
        </w:rPr>
        <w:t xml:space="preserve">set </w:t>
      </w:r>
      <w:r w:rsidR="00265B79" w:rsidRPr="00406369">
        <w:rPr>
          <w:rFonts w:asciiTheme="majorBidi" w:hAnsiTheme="majorBidi" w:cstheme="majorBidi"/>
        </w:rPr>
        <w:t>for various recall levels.</w:t>
      </w:r>
      <w:r w:rsidR="00613322" w:rsidRPr="00406369">
        <w:t xml:space="preserve"> </w:t>
      </w:r>
      <w:r w:rsidR="00610F68" w:rsidRPr="00406369">
        <w:t>It first calculates an averag</w:t>
      </w:r>
      <w:r w:rsidR="00370175" w:rsidRPr="00406369">
        <w:t>e precision for each query as a percentage of relevant documents among top-</w:t>
      </w:r>
      <w:r w:rsidR="00370175" w:rsidRPr="00406369">
        <w:rPr>
          <w:i/>
          <w:iCs/>
        </w:rPr>
        <w:t>k</w:t>
      </w:r>
      <w:r w:rsidR="00370175" w:rsidRPr="00406369">
        <w:t xml:space="preserve"> retrieved documents for different values of </w:t>
      </w:r>
      <w:r w:rsidR="00370175" w:rsidRPr="00406369">
        <w:rPr>
          <w:i/>
          <w:iCs/>
        </w:rPr>
        <w:t>k</w:t>
      </w:r>
      <w:r w:rsidR="004742CD" w:rsidRPr="00406369">
        <w:t>. These average precision values</w:t>
      </w:r>
      <w:r w:rsidR="00370175" w:rsidRPr="00406369">
        <w:t xml:space="preserve"> </w:t>
      </w:r>
      <w:r w:rsidR="004742CD" w:rsidRPr="00406369">
        <w:t xml:space="preserve">for individual queries </w:t>
      </w:r>
      <w:r w:rsidR="00370175" w:rsidRPr="00406369">
        <w:t>are then</w:t>
      </w:r>
      <w:r w:rsidR="00610F68" w:rsidRPr="00406369">
        <w:rPr>
          <w:rFonts w:asciiTheme="majorBidi" w:hAnsiTheme="majorBidi" w:cstheme="majorBidi"/>
        </w:rPr>
        <w:t xml:space="preserve"> average</w:t>
      </w:r>
      <w:r w:rsidR="00370175" w:rsidRPr="00406369">
        <w:rPr>
          <w:rFonts w:asciiTheme="majorBidi" w:hAnsiTheme="majorBidi" w:cstheme="majorBidi"/>
        </w:rPr>
        <w:t xml:space="preserve">d </w:t>
      </w:r>
      <w:r w:rsidR="00610F68" w:rsidRPr="00406369">
        <w:rPr>
          <w:rFonts w:asciiTheme="majorBidi" w:hAnsiTheme="majorBidi" w:cstheme="majorBidi"/>
        </w:rPr>
        <w:t xml:space="preserve">over all the queries in the set. </w:t>
      </w:r>
      <w:r w:rsidR="00613322" w:rsidRPr="00406369">
        <w:t xml:space="preserve">Thus, </w:t>
      </w:r>
      <w:r w:rsidR="00874D47">
        <w:t xml:space="preserve">with </w:t>
      </w:r>
      <w:r w:rsidR="00613322" w:rsidRPr="00406369">
        <w:t>the more relevant documents  concentrated</w:t>
      </w:r>
      <w:r w:rsidR="00947E23" w:rsidRPr="00406369">
        <w:t xml:space="preserve"> </w:t>
      </w:r>
      <w:r w:rsidR="00613322" w:rsidRPr="00406369">
        <w:t>at the top ranks in the result list</w:t>
      </w:r>
      <w:r w:rsidR="00874D47">
        <w:t>,</w:t>
      </w:r>
      <w:r w:rsidR="00613322" w:rsidRPr="00406369">
        <w:t xml:space="preserve"> the higher is the M</w:t>
      </w:r>
      <w:r w:rsidR="00874D47">
        <w:t>ean Average Precision</w:t>
      </w:r>
      <w:r w:rsidR="00613322" w:rsidRPr="00406369">
        <w:t xml:space="preserve"> value</w:t>
      </w:r>
      <w:r w:rsidR="00947E23" w:rsidRPr="00406369">
        <w:t xml:space="preserve"> of the specified ranking method</w:t>
      </w:r>
      <w:r w:rsidR="00613322" w:rsidRPr="00406369">
        <w:t>.</w:t>
      </w:r>
    </w:p>
    <w:p w:rsidR="00EC607A" w:rsidRPr="00406369" w:rsidRDefault="00EC607A" w:rsidP="00F560E3">
      <w:pPr>
        <w:bidi w:val="0"/>
        <w:jc w:val="both"/>
        <w:rPr>
          <w:rFonts w:asciiTheme="majorBidi" w:hAnsiTheme="majorBidi" w:cstheme="majorBidi"/>
          <w:rtl/>
        </w:rPr>
      </w:pPr>
      <w:r w:rsidRPr="00406369">
        <w:rPr>
          <w:rFonts w:asciiTheme="majorBidi" w:hAnsiTheme="majorBidi" w:cstheme="majorBidi"/>
        </w:rPr>
        <w:t>In this manner, we</w:t>
      </w:r>
      <w:r w:rsidR="00327E42" w:rsidRPr="00406369">
        <w:rPr>
          <w:rFonts w:asciiTheme="majorBidi" w:hAnsiTheme="majorBidi" w:cstheme="majorBidi"/>
        </w:rPr>
        <w:t xml:space="preserve"> also </w:t>
      </w:r>
      <w:r w:rsidR="00265B79" w:rsidRPr="00406369">
        <w:rPr>
          <w:rFonts w:asciiTheme="majorBidi" w:hAnsiTheme="majorBidi" w:cstheme="majorBidi"/>
        </w:rPr>
        <w:t>determine</w:t>
      </w:r>
      <w:r w:rsidRPr="00406369">
        <w:rPr>
          <w:rFonts w:asciiTheme="majorBidi" w:hAnsiTheme="majorBidi" w:cstheme="majorBidi"/>
        </w:rPr>
        <w:t xml:space="preserve"> the optimal percentage of tags to filter</w:t>
      </w:r>
      <w:r w:rsidR="00265B79" w:rsidRPr="00406369">
        <w:rPr>
          <w:rFonts w:asciiTheme="majorBidi" w:hAnsiTheme="majorBidi" w:cstheme="majorBidi"/>
        </w:rPr>
        <w:t xml:space="preserve"> out</w:t>
      </w:r>
      <w:r w:rsidRPr="00406369">
        <w:rPr>
          <w:rFonts w:asciiTheme="majorBidi" w:hAnsiTheme="majorBidi" w:cstheme="majorBidi"/>
        </w:rPr>
        <w:t xml:space="preserve">. In other words, at which </w:t>
      </w:r>
      <w:r w:rsidR="00927C71" w:rsidRPr="00406369">
        <w:rPr>
          <w:rFonts w:asciiTheme="majorBidi" w:hAnsiTheme="majorBidi" w:cstheme="majorBidi"/>
        </w:rPr>
        <w:t>step does the</w:t>
      </w:r>
      <w:r w:rsidRPr="00406369">
        <w:rPr>
          <w:rFonts w:asciiTheme="majorBidi" w:hAnsiTheme="majorBidi" w:cstheme="majorBidi"/>
        </w:rPr>
        <w:t xml:space="preserve"> M</w:t>
      </w:r>
      <w:r w:rsidR="00F31A64">
        <w:rPr>
          <w:rFonts w:asciiTheme="majorBidi" w:hAnsiTheme="majorBidi" w:cstheme="majorBidi"/>
        </w:rPr>
        <w:t>ean Average Precision</w:t>
      </w:r>
      <w:r w:rsidR="00927C71" w:rsidRPr="00406369">
        <w:rPr>
          <w:rFonts w:asciiTheme="majorBidi" w:hAnsiTheme="majorBidi" w:cstheme="majorBidi"/>
        </w:rPr>
        <w:t xml:space="preserve"> score</w:t>
      </w:r>
      <w:r w:rsidRPr="00406369">
        <w:rPr>
          <w:rFonts w:asciiTheme="majorBidi" w:hAnsiTheme="majorBidi" w:cstheme="majorBidi"/>
        </w:rPr>
        <w:t xml:space="preserve"> indicate maximal </w:t>
      </w:r>
      <w:r w:rsidR="00265B79" w:rsidRPr="00406369">
        <w:rPr>
          <w:rFonts w:asciiTheme="majorBidi" w:hAnsiTheme="majorBidi" w:cstheme="majorBidi"/>
        </w:rPr>
        <w:t>improvement</w:t>
      </w:r>
      <w:r w:rsidRPr="00406369">
        <w:rPr>
          <w:rFonts w:asciiTheme="majorBidi" w:hAnsiTheme="majorBidi" w:cstheme="majorBidi"/>
        </w:rPr>
        <w:t xml:space="preserve">. The suggested methodology </w:t>
      </w:r>
      <w:r w:rsidR="002650E9" w:rsidRPr="00406369">
        <w:rPr>
          <w:rFonts w:asciiTheme="majorBidi" w:hAnsiTheme="majorBidi" w:cstheme="majorBidi"/>
        </w:rPr>
        <w:t xml:space="preserve">also </w:t>
      </w:r>
      <w:r w:rsidRPr="00406369">
        <w:rPr>
          <w:rFonts w:asciiTheme="majorBidi" w:hAnsiTheme="majorBidi" w:cstheme="majorBidi"/>
        </w:rPr>
        <w:t xml:space="preserve">simulates </w:t>
      </w:r>
      <w:r w:rsidR="002650E9" w:rsidRPr="00406369">
        <w:rPr>
          <w:rFonts w:asciiTheme="majorBidi" w:hAnsiTheme="majorBidi" w:cstheme="majorBidi"/>
        </w:rPr>
        <w:t>user selection of query subtopics</w:t>
      </w:r>
      <w:r w:rsidRPr="00406369">
        <w:rPr>
          <w:rFonts w:asciiTheme="majorBidi" w:hAnsiTheme="majorBidi" w:cstheme="majorBidi"/>
        </w:rPr>
        <w:t xml:space="preserve"> to </w:t>
      </w:r>
      <w:r w:rsidR="002650E9" w:rsidRPr="00406369">
        <w:rPr>
          <w:rFonts w:asciiTheme="majorBidi" w:hAnsiTheme="majorBidi" w:cstheme="majorBidi"/>
        </w:rPr>
        <w:t>focus</w:t>
      </w:r>
      <w:r w:rsidRPr="00406369">
        <w:rPr>
          <w:rFonts w:asciiTheme="majorBidi" w:hAnsiTheme="majorBidi" w:cstheme="majorBidi"/>
        </w:rPr>
        <w:t xml:space="preserve"> and reduce results.</w:t>
      </w:r>
      <w:r w:rsidR="00DC24C5" w:rsidRPr="00406369">
        <w:rPr>
          <w:rFonts w:asciiTheme="majorBidi" w:hAnsiTheme="majorBidi" w:cstheme="majorBidi"/>
        </w:rPr>
        <w:t xml:space="preserve"> </w:t>
      </w:r>
      <w:r w:rsidR="00265B79" w:rsidRPr="00406369">
        <w:rPr>
          <w:rFonts w:asciiTheme="majorBidi" w:hAnsiTheme="majorBidi" w:cstheme="majorBidi"/>
        </w:rPr>
        <w:t>But</w:t>
      </w:r>
      <w:r w:rsidR="00927C71" w:rsidRPr="00406369">
        <w:rPr>
          <w:rFonts w:asciiTheme="majorBidi" w:hAnsiTheme="majorBidi" w:cstheme="majorBidi"/>
        </w:rPr>
        <w:t xml:space="preserve"> i</w:t>
      </w:r>
      <w:r w:rsidRPr="00406369">
        <w:rPr>
          <w:rFonts w:asciiTheme="majorBidi" w:hAnsiTheme="majorBidi" w:cstheme="majorBidi"/>
        </w:rPr>
        <w:t>n our case, subtopic</w:t>
      </w:r>
      <w:r w:rsidR="00DE0165" w:rsidRPr="00406369">
        <w:rPr>
          <w:rFonts w:asciiTheme="majorBidi" w:hAnsiTheme="majorBidi" w:cstheme="majorBidi"/>
        </w:rPr>
        <w:t>s were chosen according to what was</w:t>
      </w:r>
      <w:r w:rsidRPr="00406369">
        <w:rPr>
          <w:rFonts w:asciiTheme="majorBidi" w:hAnsiTheme="majorBidi" w:cstheme="majorBidi"/>
        </w:rPr>
        <w:t xml:space="preserve"> considered the most important and characteristic </w:t>
      </w:r>
      <w:r w:rsidR="00733230" w:rsidRPr="00406369">
        <w:rPr>
          <w:rFonts w:asciiTheme="majorBidi" w:hAnsiTheme="majorBidi" w:cstheme="majorBidi"/>
        </w:rPr>
        <w:t xml:space="preserve">of the result collection by a </w:t>
      </w:r>
      <w:r w:rsidR="001875A8" w:rsidRPr="00406369">
        <w:rPr>
          <w:rFonts w:asciiTheme="majorBidi" w:hAnsiTheme="majorBidi" w:cstheme="majorBidi"/>
        </w:rPr>
        <w:t>substantial</w:t>
      </w:r>
      <w:r w:rsidR="00733230" w:rsidRPr="00406369">
        <w:rPr>
          <w:rFonts w:asciiTheme="majorBidi" w:hAnsiTheme="majorBidi" w:cstheme="majorBidi"/>
        </w:rPr>
        <w:t xml:space="preserve"> number of </w:t>
      </w:r>
      <w:r w:rsidR="00600EE6" w:rsidRPr="00406369">
        <w:rPr>
          <w:rFonts w:asciiTheme="majorBidi" w:hAnsiTheme="majorBidi" w:cstheme="majorBidi"/>
        </w:rPr>
        <w:t>users</w:t>
      </w:r>
      <w:r w:rsidRPr="00406369">
        <w:rPr>
          <w:rFonts w:asciiTheme="majorBidi" w:hAnsiTheme="majorBidi" w:cstheme="majorBidi"/>
        </w:rPr>
        <w:t xml:space="preserve"> on the Delicious website. </w:t>
      </w:r>
    </w:p>
    <w:p w:rsidR="00DE0165" w:rsidRPr="00406369" w:rsidRDefault="00DE0165" w:rsidP="00F560E3">
      <w:pPr>
        <w:bidi w:val="0"/>
        <w:jc w:val="both"/>
        <w:rPr>
          <w:rFonts w:asciiTheme="majorBidi" w:hAnsiTheme="majorBidi" w:cstheme="majorBidi"/>
        </w:rPr>
      </w:pPr>
    </w:p>
    <w:p w:rsidR="00EC607A" w:rsidRPr="00406369" w:rsidRDefault="00EC607A" w:rsidP="00F560E3">
      <w:pPr>
        <w:bidi w:val="0"/>
        <w:jc w:val="both"/>
        <w:rPr>
          <w:rFonts w:asciiTheme="majorBidi" w:hAnsiTheme="majorBidi" w:cstheme="majorBidi"/>
        </w:rPr>
      </w:pPr>
      <w:r w:rsidRPr="00406369">
        <w:rPr>
          <w:rFonts w:asciiTheme="majorBidi" w:hAnsiTheme="majorBidi" w:cstheme="majorBidi"/>
        </w:rPr>
        <w:t xml:space="preserve">This type of methodology is indispensable </w:t>
      </w:r>
      <w:r w:rsidR="00DE0165" w:rsidRPr="00406369">
        <w:rPr>
          <w:rFonts w:asciiTheme="majorBidi" w:hAnsiTheme="majorBidi" w:cstheme="majorBidi"/>
        </w:rPr>
        <w:t xml:space="preserve">for evaluating information retrieval systems, </w:t>
      </w:r>
      <w:r w:rsidRPr="00406369">
        <w:rPr>
          <w:rFonts w:asciiTheme="majorBidi" w:hAnsiTheme="majorBidi" w:cstheme="majorBidi"/>
        </w:rPr>
        <w:t xml:space="preserve">because user testing </w:t>
      </w:r>
      <w:r w:rsidR="002650E9" w:rsidRPr="00406369">
        <w:rPr>
          <w:rFonts w:asciiTheme="majorBidi" w:hAnsiTheme="majorBidi" w:cstheme="majorBidi"/>
        </w:rPr>
        <w:t>is</w:t>
      </w:r>
      <w:r w:rsidRPr="00406369">
        <w:rPr>
          <w:rFonts w:asciiTheme="majorBidi" w:hAnsiTheme="majorBidi" w:cstheme="majorBidi"/>
        </w:rPr>
        <w:t xml:space="preserve"> complicated and subjective in addition to being expensive and time consuming. To achieve credible results, it would be necessary to recruit a large number of users who would examine various search scenarios. </w:t>
      </w:r>
      <w:r w:rsidR="00DE0165" w:rsidRPr="00406369">
        <w:rPr>
          <w:rFonts w:asciiTheme="majorBidi" w:hAnsiTheme="majorBidi" w:cstheme="majorBidi"/>
        </w:rPr>
        <w:t>On the other hand</w:t>
      </w:r>
      <w:r w:rsidRPr="00406369">
        <w:rPr>
          <w:rFonts w:asciiTheme="majorBidi" w:hAnsiTheme="majorBidi" w:cstheme="majorBidi"/>
        </w:rPr>
        <w:t>, the direct evaluation of the quality of</w:t>
      </w:r>
      <w:r w:rsidR="00DC24C5" w:rsidRPr="00406369">
        <w:rPr>
          <w:rFonts w:asciiTheme="majorBidi" w:hAnsiTheme="majorBidi" w:cstheme="majorBidi"/>
        </w:rPr>
        <w:t xml:space="preserve"> </w:t>
      </w:r>
      <w:r w:rsidR="00DE0165" w:rsidRPr="00406369">
        <w:rPr>
          <w:rFonts w:asciiTheme="majorBidi" w:hAnsiTheme="majorBidi" w:cstheme="majorBidi"/>
        </w:rPr>
        <w:t>extracted</w:t>
      </w:r>
      <w:r w:rsidRPr="00406369">
        <w:rPr>
          <w:rFonts w:asciiTheme="majorBidi" w:hAnsiTheme="majorBidi" w:cstheme="majorBidi"/>
        </w:rPr>
        <w:t xml:space="preserve"> subtopics </w:t>
      </w:r>
      <w:r w:rsidR="00DE0165" w:rsidRPr="00406369">
        <w:rPr>
          <w:rFonts w:asciiTheme="majorBidi" w:hAnsiTheme="majorBidi" w:cstheme="majorBidi"/>
        </w:rPr>
        <w:t xml:space="preserve">(as performed in previous work such as Clarke </w:t>
      </w:r>
      <w:r w:rsidR="00144E24" w:rsidRPr="00144E24">
        <w:rPr>
          <w:rFonts w:asciiTheme="majorBidi" w:hAnsiTheme="majorBidi" w:cstheme="majorBidi"/>
          <w:i/>
          <w:iCs/>
        </w:rPr>
        <w:t>et al</w:t>
      </w:r>
      <w:r w:rsidR="00DE0165" w:rsidRPr="00406369">
        <w:rPr>
          <w:rFonts w:asciiTheme="majorBidi" w:hAnsiTheme="majorBidi" w:cstheme="majorBidi"/>
        </w:rPr>
        <w:t>., 200</w:t>
      </w:r>
      <w:r w:rsidR="00A660DE" w:rsidRPr="00406369">
        <w:rPr>
          <w:rFonts w:asciiTheme="majorBidi" w:hAnsiTheme="majorBidi" w:cstheme="majorBidi"/>
        </w:rPr>
        <w:t>8</w:t>
      </w:r>
      <w:r w:rsidR="00DE0165" w:rsidRPr="00406369">
        <w:rPr>
          <w:rFonts w:asciiTheme="majorBidi" w:hAnsiTheme="majorBidi" w:cstheme="majorBidi"/>
        </w:rPr>
        <w:t xml:space="preserve">; Wang </w:t>
      </w:r>
      <w:r w:rsidR="00144E24" w:rsidRPr="00144E24">
        <w:rPr>
          <w:rFonts w:asciiTheme="majorBidi" w:hAnsiTheme="majorBidi" w:cstheme="majorBidi"/>
          <w:i/>
          <w:iCs/>
        </w:rPr>
        <w:t>et al</w:t>
      </w:r>
      <w:r w:rsidR="00DE0165" w:rsidRPr="00406369">
        <w:rPr>
          <w:rFonts w:asciiTheme="majorBidi" w:hAnsiTheme="majorBidi" w:cstheme="majorBidi"/>
        </w:rPr>
        <w:t>., 2013) is</w:t>
      </w:r>
      <w:r w:rsidRPr="00406369">
        <w:rPr>
          <w:rFonts w:asciiTheme="majorBidi" w:hAnsiTheme="majorBidi" w:cstheme="majorBidi"/>
        </w:rPr>
        <w:t xml:space="preserve"> based on</w:t>
      </w:r>
      <w:r w:rsidR="00DC24C5" w:rsidRPr="00406369">
        <w:rPr>
          <w:rFonts w:asciiTheme="majorBidi" w:hAnsiTheme="majorBidi" w:cstheme="majorBidi"/>
        </w:rPr>
        <w:t xml:space="preserve"> subjective</w:t>
      </w:r>
      <w:r w:rsidRPr="00406369">
        <w:rPr>
          <w:rFonts w:asciiTheme="majorBidi" w:hAnsiTheme="majorBidi" w:cstheme="majorBidi"/>
        </w:rPr>
        <w:t xml:space="preserve"> human judgment. In contrast, </w:t>
      </w:r>
      <w:r w:rsidR="00DE0165" w:rsidRPr="00406369">
        <w:rPr>
          <w:rFonts w:asciiTheme="majorBidi" w:hAnsiTheme="majorBidi" w:cstheme="majorBidi"/>
        </w:rPr>
        <w:t>our</w:t>
      </w:r>
      <w:r w:rsidRPr="00406369">
        <w:rPr>
          <w:rFonts w:asciiTheme="majorBidi" w:hAnsiTheme="majorBidi" w:cstheme="majorBidi"/>
        </w:rPr>
        <w:t xml:space="preserve"> methodology offers a fast, objective</w:t>
      </w:r>
      <w:r w:rsidR="00DC24C5" w:rsidRPr="00406369">
        <w:rPr>
          <w:rFonts w:asciiTheme="majorBidi" w:hAnsiTheme="majorBidi" w:cstheme="majorBidi"/>
        </w:rPr>
        <w:t>,</w:t>
      </w:r>
      <w:r w:rsidRPr="00406369">
        <w:rPr>
          <w:rFonts w:asciiTheme="majorBidi" w:hAnsiTheme="majorBidi" w:cstheme="majorBidi"/>
        </w:rPr>
        <w:t xml:space="preserve"> </w:t>
      </w:r>
      <w:r w:rsidR="00DE0165" w:rsidRPr="00406369">
        <w:rPr>
          <w:rFonts w:asciiTheme="majorBidi" w:hAnsiTheme="majorBidi" w:cstheme="majorBidi"/>
        </w:rPr>
        <w:t>automated</w:t>
      </w:r>
      <w:r w:rsidRPr="00406369">
        <w:rPr>
          <w:rFonts w:asciiTheme="majorBidi" w:hAnsiTheme="majorBidi" w:cstheme="majorBidi"/>
        </w:rPr>
        <w:t xml:space="preserve"> evaluation of many scenarios and various filtering and ranking metrics. The automated evaluation that we conducted in this work </w:t>
      </w:r>
      <w:r w:rsidR="00545FE9" w:rsidRPr="00406369">
        <w:rPr>
          <w:rFonts w:asciiTheme="majorBidi" w:hAnsiTheme="majorBidi" w:cstheme="majorBidi"/>
        </w:rPr>
        <w:t>assessed</w:t>
      </w:r>
      <w:r w:rsidRPr="00406369">
        <w:rPr>
          <w:rFonts w:asciiTheme="majorBidi" w:hAnsiTheme="majorBidi" w:cstheme="majorBidi"/>
        </w:rPr>
        <w:t xml:space="preserve"> </w:t>
      </w:r>
      <w:r w:rsidR="00545FE9" w:rsidRPr="00406369">
        <w:rPr>
          <w:rFonts w:asciiTheme="majorBidi" w:hAnsiTheme="majorBidi" w:cstheme="majorBidi"/>
        </w:rPr>
        <w:t>the</w:t>
      </w:r>
      <w:r w:rsidRPr="00406369">
        <w:rPr>
          <w:rFonts w:asciiTheme="majorBidi" w:hAnsiTheme="majorBidi" w:cstheme="majorBidi"/>
        </w:rPr>
        <w:t xml:space="preserve"> </w:t>
      </w:r>
      <w:r w:rsidR="00545FE9" w:rsidRPr="00406369">
        <w:rPr>
          <w:rFonts w:asciiTheme="majorBidi" w:hAnsiTheme="majorBidi" w:cstheme="majorBidi"/>
        </w:rPr>
        <w:t>bottom</w:t>
      </w:r>
      <w:r w:rsidRPr="00406369">
        <w:rPr>
          <w:rFonts w:asciiTheme="majorBidi" w:hAnsiTheme="majorBidi" w:cstheme="majorBidi"/>
        </w:rPr>
        <w:t xml:space="preserve"> </w:t>
      </w:r>
      <w:r w:rsidR="00545FE9" w:rsidRPr="00406369">
        <w:rPr>
          <w:rFonts w:asciiTheme="majorBidi" w:hAnsiTheme="majorBidi" w:cstheme="majorBidi"/>
        </w:rPr>
        <w:t>level</w:t>
      </w:r>
      <w:r w:rsidRPr="00406369">
        <w:rPr>
          <w:rFonts w:asciiTheme="majorBidi" w:hAnsiTheme="majorBidi" w:cstheme="majorBidi"/>
        </w:rPr>
        <w:t xml:space="preserve"> </w:t>
      </w:r>
      <w:r w:rsidR="00545FE9" w:rsidRPr="00406369">
        <w:rPr>
          <w:rFonts w:asciiTheme="majorBidi" w:hAnsiTheme="majorBidi" w:cstheme="majorBidi"/>
        </w:rPr>
        <w:t>of</w:t>
      </w:r>
      <w:r w:rsidRPr="00406369">
        <w:rPr>
          <w:rFonts w:asciiTheme="majorBidi" w:hAnsiTheme="majorBidi" w:cstheme="majorBidi"/>
        </w:rPr>
        <w:t xml:space="preserve"> </w:t>
      </w:r>
      <w:r w:rsidR="00DE0165" w:rsidRPr="00406369">
        <w:rPr>
          <w:rFonts w:asciiTheme="majorBidi" w:hAnsiTheme="majorBidi" w:cstheme="majorBidi"/>
        </w:rPr>
        <w:t>effectiveness</w:t>
      </w:r>
      <w:r w:rsidRPr="00406369">
        <w:rPr>
          <w:rFonts w:asciiTheme="majorBidi" w:hAnsiTheme="majorBidi" w:cstheme="majorBidi"/>
        </w:rPr>
        <w:t xml:space="preserve"> of the suggested system, since we can assume that user </w:t>
      </w:r>
      <w:r w:rsidR="00DC24C5" w:rsidRPr="00406369">
        <w:rPr>
          <w:rFonts w:asciiTheme="majorBidi" w:hAnsiTheme="majorBidi" w:cstheme="majorBidi"/>
        </w:rPr>
        <w:t>selection of</w:t>
      </w:r>
      <w:r w:rsidRPr="00406369">
        <w:rPr>
          <w:rFonts w:asciiTheme="majorBidi" w:hAnsiTheme="majorBidi" w:cstheme="majorBidi"/>
        </w:rPr>
        <w:t xml:space="preserve"> relevant subtopics (instead of the automat</w:t>
      </w:r>
      <w:r w:rsidR="00DC24C5" w:rsidRPr="00406369">
        <w:rPr>
          <w:rFonts w:asciiTheme="majorBidi" w:hAnsiTheme="majorBidi" w:cstheme="majorBidi"/>
        </w:rPr>
        <w:t>ed</w:t>
      </w:r>
      <w:r w:rsidRPr="00406369">
        <w:rPr>
          <w:rFonts w:asciiTheme="majorBidi" w:hAnsiTheme="majorBidi" w:cstheme="majorBidi"/>
        </w:rPr>
        <w:t xml:space="preserve"> system) </w:t>
      </w:r>
      <w:r w:rsidR="00DC24C5" w:rsidRPr="00406369">
        <w:rPr>
          <w:rFonts w:asciiTheme="majorBidi" w:hAnsiTheme="majorBidi" w:cstheme="majorBidi"/>
        </w:rPr>
        <w:t>w</w:t>
      </w:r>
      <w:r w:rsidR="00927C71" w:rsidRPr="00406369">
        <w:rPr>
          <w:rFonts w:asciiTheme="majorBidi" w:hAnsiTheme="majorBidi" w:cstheme="majorBidi"/>
        </w:rPr>
        <w:t>ould</w:t>
      </w:r>
      <w:r w:rsidR="00DC24C5" w:rsidRPr="00406369">
        <w:rPr>
          <w:rFonts w:asciiTheme="majorBidi" w:hAnsiTheme="majorBidi" w:cstheme="majorBidi"/>
        </w:rPr>
        <w:t xml:space="preserve"> result in even higher </w:t>
      </w:r>
      <w:r w:rsidR="00DE0165" w:rsidRPr="00406369">
        <w:rPr>
          <w:rFonts w:asciiTheme="majorBidi" w:hAnsiTheme="majorBidi" w:cstheme="majorBidi"/>
        </w:rPr>
        <w:t xml:space="preserve">average </w:t>
      </w:r>
      <w:r w:rsidRPr="00406369">
        <w:rPr>
          <w:rFonts w:asciiTheme="majorBidi" w:hAnsiTheme="majorBidi" w:cstheme="majorBidi"/>
        </w:rPr>
        <w:t>precision.</w:t>
      </w:r>
    </w:p>
    <w:p w:rsidR="00EC607A" w:rsidRPr="00406369" w:rsidRDefault="00EC607A" w:rsidP="00F560E3">
      <w:pPr>
        <w:jc w:val="both"/>
        <w:rPr>
          <w:rFonts w:asciiTheme="majorBidi" w:hAnsiTheme="majorBidi" w:cstheme="majorBidi"/>
          <w:rtl/>
        </w:rPr>
      </w:pPr>
    </w:p>
    <w:p w:rsidR="00214FD1" w:rsidRPr="00406369" w:rsidRDefault="00EC607A" w:rsidP="00F560E3">
      <w:pPr>
        <w:bidi w:val="0"/>
        <w:jc w:val="both"/>
        <w:rPr>
          <w:rFonts w:asciiTheme="majorBidi" w:hAnsiTheme="majorBidi" w:cstheme="majorBidi"/>
        </w:rPr>
      </w:pPr>
      <w:r w:rsidRPr="00406369">
        <w:rPr>
          <w:rFonts w:asciiTheme="majorBidi" w:hAnsiTheme="majorBidi" w:cstheme="majorBidi"/>
        </w:rPr>
        <w:t>W</w:t>
      </w:r>
      <w:r w:rsidR="00214FD1" w:rsidRPr="00406369">
        <w:rPr>
          <w:rFonts w:asciiTheme="majorBidi" w:hAnsiTheme="majorBidi" w:cstheme="majorBidi"/>
        </w:rPr>
        <w:t xml:space="preserve">e </w:t>
      </w:r>
      <w:r w:rsidR="00943313" w:rsidRPr="00406369">
        <w:rPr>
          <w:rFonts w:asciiTheme="majorBidi" w:hAnsiTheme="majorBidi" w:cstheme="majorBidi"/>
        </w:rPr>
        <w:t>could not</w:t>
      </w:r>
      <w:r w:rsidR="00214FD1" w:rsidRPr="00406369">
        <w:rPr>
          <w:rFonts w:asciiTheme="majorBidi" w:hAnsiTheme="majorBidi" w:cstheme="majorBidi"/>
        </w:rPr>
        <w:t xml:space="preserve"> compare </w:t>
      </w:r>
      <w:r w:rsidRPr="00406369">
        <w:rPr>
          <w:rFonts w:asciiTheme="majorBidi" w:hAnsiTheme="majorBidi" w:cstheme="majorBidi"/>
        </w:rPr>
        <w:t>our method to ot</w:t>
      </w:r>
      <w:r w:rsidR="00214FD1" w:rsidRPr="00406369">
        <w:rPr>
          <w:rFonts w:asciiTheme="majorBidi" w:hAnsiTheme="majorBidi" w:cstheme="majorBidi"/>
        </w:rPr>
        <w:t xml:space="preserve">her </w:t>
      </w:r>
      <w:r w:rsidRPr="00406369">
        <w:rPr>
          <w:rFonts w:asciiTheme="majorBidi" w:hAnsiTheme="majorBidi" w:cstheme="majorBidi"/>
        </w:rPr>
        <w:t>techniques</w:t>
      </w:r>
      <w:r w:rsidR="00214FD1" w:rsidRPr="00406369">
        <w:rPr>
          <w:rFonts w:asciiTheme="majorBidi" w:hAnsiTheme="majorBidi" w:cstheme="majorBidi"/>
        </w:rPr>
        <w:t xml:space="preserve"> mentioned in the literature review, since </w:t>
      </w:r>
      <w:r w:rsidRPr="00406369">
        <w:rPr>
          <w:rFonts w:asciiTheme="majorBidi" w:hAnsiTheme="majorBidi" w:cstheme="majorBidi"/>
        </w:rPr>
        <w:t xml:space="preserve">those that were based on </w:t>
      </w:r>
      <w:r w:rsidR="00214FD1" w:rsidRPr="00406369">
        <w:rPr>
          <w:rFonts w:asciiTheme="majorBidi" w:hAnsiTheme="majorBidi" w:cstheme="majorBidi"/>
        </w:rPr>
        <w:t>social boo</w:t>
      </w:r>
      <w:r w:rsidRPr="00406369">
        <w:rPr>
          <w:rFonts w:asciiTheme="majorBidi" w:hAnsiTheme="majorBidi" w:cstheme="majorBidi"/>
        </w:rPr>
        <w:t>k</w:t>
      </w:r>
      <w:r w:rsidR="00214FD1" w:rsidRPr="00406369">
        <w:rPr>
          <w:rFonts w:asciiTheme="majorBidi" w:hAnsiTheme="majorBidi" w:cstheme="majorBidi"/>
        </w:rPr>
        <w:t>marking</w:t>
      </w:r>
      <w:r w:rsidRPr="00406369">
        <w:rPr>
          <w:rFonts w:asciiTheme="majorBidi" w:hAnsiTheme="majorBidi" w:cstheme="majorBidi"/>
        </w:rPr>
        <w:t xml:space="preserve"> did not perform our task</w:t>
      </w:r>
      <w:r w:rsidR="00DC24C5" w:rsidRPr="00406369">
        <w:rPr>
          <w:rFonts w:asciiTheme="majorBidi" w:hAnsiTheme="majorBidi" w:cstheme="majorBidi"/>
        </w:rPr>
        <w:t xml:space="preserve"> -</w:t>
      </w:r>
      <w:r w:rsidRPr="00406369">
        <w:rPr>
          <w:rFonts w:asciiTheme="majorBidi" w:hAnsiTheme="majorBidi" w:cstheme="majorBidi"/>
        </w:rPr>
        <w:t xml:space="preserve"> </w:t>
      </w:r>
      <w:r w:rsidR="00DC24C5" w:rsidRPr="00406369">
        <w:rPr>
          <w:rFonts w:asciiTheme="majorBidi" w:hAnsiTheme="majorBidi" w:cstheme="majorBidi"/>
        </w:rPr>
        <w:t xml:space="preserve">query </w:t>
      </w:r>
      <w:r w:rsidR="00214FD1" w:rsidRPr="00406369">
        <w:rPr>
          <w:rFonts w:asciiTheme="majorBidi" w:hAnsiTheme="majorBidi" w:cstheme="majorBidi"/>
        </w:rPr>
        <w:t>subtopic</w:t>
      </w:r>
      <w:r w:rsidRPr="00406369">
        <w:rPr>
          <w:rFonts w:asciiTheme="majorBidi" w:hAnsiTheme="majorBidi" w:cstheme="majorBidi"/>
        </w:rPr>
        <w:t xml:space="preserve"> mining</w:t>
      </w:r>
      <w:r w:rsidR="00214FD1" w:rsidRPr="00406369">
        <w:rPr>
          <w:rFonts w:asciiTheme="majorBidi" w:hAnsiTheme="majorBidi" w:cstheme="majorBidi"/>
        </w:rPr>
        <w:t>, but only re</w:t>
      </w:r>
      <w:r w:rsidR="00EA79E8" w:rsidRPr="00406369">
        <w:rPr>
          <w:rFonts w:asciiTheme="majorBidi" w:hAnsiTheme="majorBidi" w:cstheme="majorBidi"/>
        </w:rPr>
        <w:t>-</w:t>
      </w:r>
      <w:r w:rsidR="00214FD1" w:rsidRPr="00406369">
        <w:rPr>
          <w:rFonts w:asciiTheme="majorBidi" w:hAnsiTheme="majorBidi" w:cstheme="majorBidi"/>
        </w:rPr>
        <w:t>ranked</w:t>
      </w:r>
      <w:r w:rsidRPr="00406369">
        <w:rPr>
          <w:rFonts w:asciiTheme="majorBidi" w:hAnsiTheme="majorBidi" w:cstheme="majorBidi"/>
        </w:rPr>
        <w:t xml:space="preserve"> </w:t>
      </w:r>
      <w:r w:rsidR="00EA79E8" w:rsidRPr="00406369">
        <w:rPr>
          <w:rFonts w:asciiTheme="majorBidi" w:hAnsiTheme="majorBidi" w:cstheme="majorBidi"/>
        </w:rPr>
        <w:t xml:space="preserve">the query </w:t>
      </w:r>
      <w:r w:rsidRPr="00406369">
        <w:rPr>
          <w:rFonts w:asciiTheme="majorBidi" w:hAnsiTheme="majorBidi" w:cstheme="majorBidi"/>
        </w:rPr>
        <w:t xml:space="preserve">results. </w:t>
      </w:r>
      <w:r w:rsidR="00EA79E8" w:rsidRPr="00406369">
        <w:rPr>
          <w:rFonts w:asciiTheme="majorBidi" w:hAnsiTheme="majorBidi" w:cstheme="majorBidi"/>
        </w:rPr>
        <w:t>On the other hand, works</w:t>
      </w:r>
      <w:r w:rsidRPr="00406369">
        <w:rPr>
          <w:rFonts w:asciiTheme="majorBidi" w:hAnsiTheme="majorBidi" w:cstheme="majorBidi"/>
        </w:rPr>
        <w:t xml:space="preserve"> </w:t>
      </w:r>
      <w:r w:rsidR="00EA79E8" w:rsidRPr="00406369">
        <w:rPr>
          <w:rFonts w:asciiTheme="majorBidi" w:hAnsiTheme="majorBidi" w:cstheme="majorBidi"/>
        </w:rPr>
        <w:t>that</w:t>
      </w:r>
      <w:r w:rsidRPr="00406369">
        <w:rPr>
          <w:rFonts w:asciiTheme="majorBidi" w:hAnsiTheme="majorBidi" w:cstheme="majorBidi"/>
        </w:rPr>
        <w:t xml:space="preserve"> did </w:t>
      </w:r>
      <w:r w:rsidR="00EA79E8" w:rsidRPr="00406369">
        <w:rPr>
          <w:rFonts w:asciiTheme="majorBidi" w:hAnsiTheme="majorBidi" w:cstheme="majorBidi"/>
        </w:rPr>
        <w:t>mine</w:t>
      </w:r>
      <w:r w:rsidR="00DC24C5" w:rsidRPr="00406369">
        <w:rPr>
          <w:rFonts w:asciiTheme="majorBidi" w:hAnsiTheme="majorBidi" w:cstheme="majorBidi"/>
        </w:rPr>
        <w:t xml:space="preserve"> query subtopics evaluated them</w:t>
      </w:r>
      <w:r w:rsidR="00214FD1" w:rsidRPr="00406369">
        <w:rPr>
          <w:rFonts w:asciiTheme="majorBidi" w:hAnsiTheme="majorBidi" w:cstheme="majorBidi"/>
        </w:rPr>
        <w:t xml:space="preserve"> </w:t>
      </w:r>
      <w:r w:rsidRPr="00406369">
        <w:rPr>
          <w:rFonts w:asciiTheme="majorBidi" w:hAnsiTheme="majorBidi" w:cstheme="majorBidi"/>
        </w:rPr>
        <w:t xml:space="preserve">directly </w:t>
      </w:r>
      <w:r w:rsidR="00214FD1" w:rsidRPr="00406369">
        <w:rPr>
          <w:rFonts w:asciiTheme="majorBidi" w:hAnsiTheme="majorBidi" w:cstheme="majorBidi"/>
        </w:rPr>
        <w:t>according to the TREC database</w:t>
      </w:r>
      <w:r w:rsidR="00DC24C5" w:rsidRPr="00406369">
        <w:rPr>
          <w:rFonts w:asciiTheme="majorBidi" w:hAnsiTheme="majorBidi" w:cstheme="majorBidi"/>
        </w:rPr>
        <w:t xml:space="preserve">. </w:t>
      </w:r>
      <w:r w:rsidR="00362B97" w:rsidRPr="00406369">
        <w:rPr>
          <w:rFonts w:asciiTheme="majorBidi" w:hAnsiTheme="majorBidi" w:cstheme="majorBidi"/>
        </w:rPr>
        <w:t>These</w:t>
      </w:r>
      <w:r w:rsidR="00DC24C5" w:rsidRPr="00406369">
        <w:rPr>
          <w:rFonts w:asciiTheme="majorBidi" w:hAnsiTheme="majorBidi" w:cstheme="majorBidi"/>
        </w:rPr>
        <w:t xml:space="preserve"> queries </w:t>
      </w:r>
      <w:r w:rsidR="00EE4D34" w:rsidRPr="00406369">
        <w:rPr>
          <w:rFonts w:asciiTheme="majorBidi" w:hAnsiTheme="majorBidi" w:cstheme="majorBidi"/>
        </w:rPr>
        <w:t>were inappropriate for our study</w:t>
      </w:r>
      <w:r w:rsidR="00927C71" w:rsidRPr="00406369">
        <w:rPr>
          <w:rFonts w:asciiTheme="majorBidi" w:hAnsiTheme="majorBidi" w:cstheme="majorBidi"/>
        </w:rPr>
        <w:t>,</w:t>
      </w:r>
      <w:r w:rsidR="00EE4D34" w:rsidRPr="00406369">
        <w:rPr>
          <w:rFonts w:asciiTheme="majorBidi" w:hAnsiTheme="majorBidi" w:cstheme="majorBidi"/>
        </w:rPr>
        <w:t xml:space="preserve"> since they were </w:t>
      </w:r>
      <w:r w:rsidR="00214FD1" w:rsidRPr="00406369">
        <w:rPr>
          <w:rFonts w:asciiTheme="majorBidi" w:hAnsiTheme="majorBidi" w:cstheme="majorBidi"/>
        </w:rPr>
        <w:t>not adequately</w:t>
      </w:r>
      <w:r w:rsidR="00DC24C5" w:rsidRPr="00406369">
        <w:rPr>
          <w:rFonts w:asciiTheme="majorBidi" w:hAnsiTheme="majorBidi" w:cstheme="majorBidi"/>
        </w:rPr>
        <w:t xml:space="preserve"> covered</w:t>
      </w:r>
      <w:r w:rsidR="00214FD1" w:rsidRPr="00406369">
        <w:rPr>
          <w:rFonts w:asciiTheme="majorBidi" w:hAnsiTheme="majorBidi" w:cstheme="majorBidi"/>
        </w:rPr>
        <w:t xml:space="preserve"> </w:t>
      </w:r>
      <w:r w:rsidR="00EE4D34" w:rsidRPr="00406369">
        <w:rPr>
          <w:rFonts w:asciiTheme="majorBidi" w:hAnsiTheme="majorBidi" w:cstheme="majorBidi"/>
        </w:rPr>
        <w:t>o</w:t>
      </w:r>
      <w:r w:rsidR="00214FD1" w:rsidRPr="00406369">
        <w:rPr>
          <w:rFonts w:asciiTheme="majorBidi" w:hAnsiTheme="majorBidi" w:cstheme="majorBidi"/>
        </w:rPr>
        <w:t xml:space="preserve">n Delicious. Additionally, we </w:t>
      </w:r>
      <w:r w:rsidR="00EE4D34" w:rsidRPr="00406369">
        <w:rPr>
          <w:rFonts w:asciiTheme="majorBidi" w:hAnsiTheme="majorBidi" w:cstheme="majorBidi"/>
        </w:rPr>
        <w:t>believe</w:t>
      </w:r>
      <w:r w:rsidR="00214FD1" w:rsidRPr="00406369">
        <w:rPr>
          <w:rFonts w:asciiTheme="majorBidi" w:hAnsiTheme="majorBidi" w:cstheme="majorBidi"/>
        </w:rPr>
        <w:t xml:space="preserve"> that for our goals</w:t>
      </w:r>
      <w:r w:rsidR="00DC24C5" w:rsidRPr="00406369">
        <w:rPr>
          <w:rFonts w:asciiTheme="majorBidi" w:hAnsiTheme="majorBidi" w:cstheme="majorBidi"/>
        </w:rPr>
        <w:t>,</w:t>
      </w:r>
      <w:r w:rsidR="00214FD1" w:rsidRPr="00406369">
        <w:rPr>
          <w:rFonts w:asciiTheme="majorBidi" w:hAnsiTheme="majorBidi" w:cstheme="majorBidi"/>
        </w:rPr>
        <w:t xml:space="preserve"> </w:t>
      </w:r>
      <w:r w:rsidR="00DC24C5" w:rsidRPr="00406369">
        <w:rPr>
          <w:rFonts w:asciiTheme="majorBidi" w:hAnsiTheme="majorBidi" w:cstheme="majorBidi"/>
        </w:rPr>
        <w:t xml:space="preserve">it is more important </w:t>
      </w:r>
      <w:r w:rsidR="00214FD1" w:rsidRPr="00406369">
        <w:rPr>
          <w:rFonts w:asciiTheme="majorBidi" w:hAnsiTheme="majorBidi" w:cstheme="majorBidi"/>
        </w:rPr>
        <w:t>to evaluate the contribution of subtopic</w:t>
      </w:r>
      <w:r w:rsidR="00DC24C5" w:rsidRPr="00406369">
        <w:rPr>
          <w:rFonts w:asciiTheme="majorBidi" w:hAnsiTheme="majorBidi" w:cstheme="majorBidi"/>
        </w:rPr>
        <w:t xml:space="preserve"> mining</w:t>
      </w:r>
      <w:r w:rsidR="00214FD1" w:rsidRPr="00406369">
        <w:rPr>
          <w:rFonts w:asciiTheme="majorBidi" w:hAnsiTheme="majorBidi" w:cstheme="majorBidi"/>
        </w:rPr>
        <w:t xml:space="preserve"> </w:t>
      </w:r>
      <w:r w:rsidR="00362B97" w:rsidRPr="00406369">
        <w:rPr>
          <w:rFonts w:asciiTheme="majorBidi" w:hAnsiTheme="majorBidi" w:cstheme="majorBidi"/>
        </w:rPr>
        <w:t>to</w:t>
      </w:r>
      <w:r w:rsidR="00EE4D34" w:rsidRPr="00406369">
        <w:rPr>
          <w:rFonts w:asciiTheme="majorBidi" w:hAnsiTheme="majorBidi" w:cstheme="majorBidi"/>
        </w:rPr>
        <w:t xml:space="preserve"> </w:t>
      </w:r>
      <w:r w:rsidR="00BF4B99" w:rsidRPr="00406369">
        <w:rPr>
          <w:rFonts w:asciiTheme="majorBidi" w:hAnsiTheme="majorBidi" w:cstheme="majorBidi"/>
        </w:rPr>
        <w:t>retrieval</w:t>
      </w:r>
      <w:r w:rsidR="00EE4D34" w:rsidRPr="00406369">
        <w:rPr>
          <w:rFonts w:asciiTheme="majorBidi" w:hAnsiTheme="majorBidi" w:cstheme="majorBidi"/>
        </w:rPr>
        <w:t xml:space="preserve"> enhancement than </w:t>
      </w:r>
      <w:r w:rsidR="001F2BB3">
        <w:rPr>
          <w:rFonts w:asciiTheme="majorBidi" w:hAnsiTheme="majorBidi" w:cstheme="majorBidi"/>
        </w:rPr>
        <w:t>to</w:t>
      </w:r>
      <w:r w:rsidR="00362B97" w:rsidRPr="00406369">
        <w:rPr>
          <w:rFonts w:asciiTheme="majorBidi" w:hAnsiTheme="majorBidi" w:cstheme="majorBidi"/>
        </w:rPr>
        <w:t xml:space="preserve"> </w:t>
      </w:r>
      <w:r w:rsidR="00214FD1" w:rsidRPr="00406369">
        <w:rPr>
          <w:rFonts w:asciiTheme="majorBidi" w:hAnsiTheme="majorBidi" w:cstheme="majorBidi"/>
        </w:rPr>
        <w:t>compar</w:t>
      </w:r>
      <w:r w:rsidR="001F2BB3">
        <w:rPr>
          <w:rFonts w:asciiTheme="majorBidi" w:hAnsiTheme="majorBidi" w:cstheme="majorBidi"/>
        </w:rPr>
        <w:t>e</w:t>
      </w:r>
      <w:r w:rsidR="00214FD1" w:rsidRPr="00406369">
        <w:rPr>
          <w:rFonts w:asciiTheme="majorBidi" w:hAnsiTheme="majorBidi" w:cstheme="majorBidi"/>
        </w:rPr>
        <w:t xml:space="preserve"> their quality </w:t>
      </w:r>
      <w:r w:rsidR="00EE4D34" w:rsidRPr="00406369">
        <w:rPr>
          <w:rFonts w:asciiTheme="majorBidi" w:hAnsiTheme="majorBidi" w:cstheme="majorBidi"/>
        </w:rPr>
        <w:t>isolated from</w:t>
      </w:r>
      <w:r w:rsidR="00214FD1" w:rsidRPr="00406369">
        <w:rPr>
          <w:rFonts w:asciiTheme="majorBidi" w:hAnsiTheme="majorBidi" w:cstheme="majorBidi"/>
        </w:rPr>
        <w:t xml:space="preserve"> their practical application.  </w:t>
      </w:r>
    </w:p>
    <w:p w:rsidR="00DC24C5" w:rsidRPr="00406369" w:rsidRDefault="00DC24C5" w:rsidP="00F560E3">
      <w:pPr>
        <w:jc w:val="both"/>
        <w:rPr>
          <w:rFonts w:asciiTheme="majorBidi" w:hAnsiTheme="majorBidi" w:cstheme="majorBidi"/>
          <w:b/>
          <w:bCs/>
          <w:rtl/>
        </w:rPr>
      </w:pPr>
    </w:p>
    <w:p w:rsidR="00173049" w:rsidRPr="00B06C0F" w:rsidRDefault="008D45B6" w:rsidP="00B06C0F">
      <w:pPr>
        <w:bidi w:val="0"/>
        <w:jc w:val="both"/>
        <w:rPr>
          <w:rFonts w:asciiTheme="majorBidi" w:hAnsiTheme="majorBidi" w:cstheme="majorBidi"/>
          <w:b/>
          <w:bCs/>
        </w:rPr>
      </w:pPr>
      <w:r w:rsidRPr="00B06C0F">
        <w:rPr>
          <w:rFonts w:asciiTheme="majorBidi" w:hAnsiTheme="majorBidi" w:cstheme="majorBidi"/>
          <w:b/>
          <w:bCs/>
        </w:rPr>
        <w:t xml:space="preserve">Analysis and </w:t>
      </w:r>
      <w:r w:rsidR="00173049" w:rsidRPr="00B06C0F">
        <w:rPr>
          <w:rFonts w:asciiTheme="majorBidi" w:hAnsiTheme="majorBidi" w:cstheme="majorBidi"/>
          <w:b/>
          <w:bCs/>
        </w:rPr>
        <w:t>Results</w:t>
      </w:r>
      <w:r w:rsidR="00DC24C5" w:rsidRPr="00B06C0F">
        <w:rPr>
          <w:rFonts w:asciiTheme="majorBidi" w:hAnsiTheme="majorBidi" w:cstheme="majorBidi"/>
          <w:b/>
          <w:bCs/>
        </w:rPr>
        <w:t xml:space="preserve"> </w:t>
      </w:r>
    </w:p>
    <w:p w:rsidR="00B06C0F" w:rsidRDefault="00B06C0F" w:rsidP="00F560E3">
      <w:pPr>
        <w:bidi w:val="0"/>
        <w:jc w:val="both"/>
        <w:rPr>
          <w:rFonts w:asciiTheme="majorBidi" w:hAnsiTheme="majorBidi" w:cstheme="majorBidi"/>
        </w:rPr>
      </w:pPr>
    </w:p>
    <w:p w:rsidR="006F2199" w:rsidRPr="00406369" w:rsidRDefault="00BF4B99" w:rsidP="00BA19BF">
      <w:pPr>
        <w:bidi w:val="0"/>
        <w:jc w:val="both"/>
        <w:rPr>
          <w:rFonts w:asciiTheme="majorBidi" w:hAnsiTheme="majorBidi" w:cstheme="majorBidi"/>
        </w:rPr>
      </w:pPr>
      <w:r w:rsidRPr="00406369">
        <w:rPr>
          <w:rFonts w:asciiTheme="majorBidi" w:hAnsiTheme="majorBidi" w:cstheme="majorBidi"/>
        </w:rPr>
        <w:t>First</w:t>
      </w:r>
      <w:r w:rsidR="00DC24C5" w:rsidRPr="00406369">
        <w:rPr>
          <w:rFonts w:asciiTheme="majorBidi" w:hAnsiTheme="majorBidi" w:cstheme="majorBidi"/>
        </w:rPr>
        <w:t xml:space="preserve"> </w:t>
      </w:r>
      <w:r w:rsidRPr="00406369">
        <w:rPr>
          <w:rFonts w:asciiTheme="majorBidi" w:hAnsiTheme="majorBidi" w:cstheme="majorBidi"/>
        </w:rPr>
        <w:t>we compare</w:t>
      </w:r>
      <w:r w:rsidR="0093290C" w:rsidRPr="00406369">
        <w:rPr>
          <w:rFonts w:asciiTheme="majorBidi" w:hAnsiTheme="majorBidi" w:cstheme="majorBidi"/>
        </w:rPr>
        <w:t>d</w:t>
      </w:r>
      <w:r w:rsidRPr="00406369">
        <w:rPr>
          <w:rFonts w:asciiTheme="majorBidi" w:hAnsiTheme="majorBidi" w:cstheme="majorBidi"/>
        </w:rPr>
        <w:t xml:space="preserve"> Google's </w:t>
      </w:r>
      <w:r w:rsidR="00DC24C5" w:rsidRPr="00406369">
        <w:rPr>
          <w:rFonts w:asciiTheme="majorBidi" w:hAnsiTheme="majorBidi" w:cstheme="majorBidi"/>
        </w:rPr>
        <w:t xml:space="preserve">precision </w:t>
      </w:r>
      <w:r w:rsidR="00545FE9" w:rsidRPr="00406369">
        <w:rPr>
          <w:rFonts w:asciiTheme="majorBidi" w:hAnsiTheme="majorBidi" w:cstheme="majorBidi"/>
        </w:rPr>
        <w:t>to that of</w:t>
      </w:r>
      <w:r w:rsidR="00173049" w:rsidRPr="00406369">
        <w:rPr>
          <w:rFonts w:asciiTheme="majorBidi" w:hAnsiTheme="majorBidi" w:cstheme="majorBidi"/>
        </w:rPr>
        <w:t xml:space="preserve"> Delicious for </w:t>
      </w:r>
      <w:r w:rsidRPr="00406369">
        <w:rPr>
          <w:rFonts w:asciiTheme="majorBidi" w:hAnsiTheme="majorBidi" w:cstheme="majorBidi"/>
        </w:rPr>
        <w:t>our</w:t>
      </w:r>
      <w:r w:rsidR="00173049" w:rsidRPr="00406369">
        <w:rPr>
          <w:rFonts w:asciiTheme="majorBidi" w:hAnsiTheme="majorBidi" w:cstheme="majorBidi"/>
        </w:rPr>
        <w:t xml:space="preserve"> </w:t>
      </w:r>
      <w:r w:rsidR="001E0334" w:rsidRPr="00406369">
        <w:rPr>
          <w:rFonts w:asciiTheme="majorBidi" w:hAnsiTheme="majorBidi" w:cstheme="majorBidi"/>
        </w:rPr>
        <w:t>33</w:t>
      </w:r>
      <w:r w:rsidR="00173049" w:rsidRPr="00406369">
        <w:rPr>
          <w:rFonts w:asciiTheme="majorBidi" w:hAnsiTheme="majorBidi" w:cstheme="majorBidi"/>
        </w:rPr>
        <w:t xml:space="preserve"> </w:t>
      </w:r>
      <w:r w:rsidRPr="00406369">
        <w:rPr>
          <w:rFonts w:asciiTheme="majorBidi" w:hAnsiTheme="majorBidi" w:cstheme="majorBidi"/>
        </w:rPr>
        <w:t xml:space="preserve">selected </w:t>
      </w:r>
      <w:r w:rsidR="00173049" w:rsidRPr="00406369">
        <w:rPr>
          <w:rFonts w:asciiTheme="majorBidi" w:hAnsiTheme="majorBidi" w:cstheme="majorBidi"/>
        </w:rPr>
        <w:t xml:space="preserve">queries. </w:t>
      </w:r>
    </w:p>
    <w:p w:rsidR="007D1E0F" w:rsidRPr="00406369" w:rsidRDefault="007D1E0F" w:rsidP="007D1E0F">
      <w:pPr>
        <w:bidi w:val="0"/>
        <w:jc w:val="both"/>
        <w:rPr>
          <w:rFonts w:asciiTheme="majorBidi" w:hAnsiTheme="majorBidi" w:cstheme="majorBidi"/>
          <w:rtl/>
        </w:rPr>
      </w:pPr>
    </w:p>
    <w:p w:rsidR="00927C71" w:rsidRPr="00406369" w:rsidRDefault="00927C71" w:rsidP="00F560E3">
      <w:pPr>
        <w:bidi w:val="0"/>
        <w:spacing w:after="200"/>
        <w:contextualSpacing/>
        <w:rPr>
          <w:rFonts w:asciiTheme="majorBidi" w:hAnsiTheme="majorBidi" w:cstheme="majorBidi"/>
        </w:rPr>
      </w:pPr>
    </w:p>
    <w:tbl>
      <w:tblPr>
        <w:tblStyle w:val="TableGrid"/>
        <w:bidiVisual/>
        <w:tblW w:w="0" w:type="auto"/>
        <w:tblBorders>
          <w:left w:val="none" w:sz="0" w:space="0" w:color="auto"/>
          <w:right w:val="none" w:sz="0" w:space="0" w:color="auto"/>
          <w:insideV w:val="none" w:sz="0" w:space="0" w:color="auto"/>
        </w:tblBorders>
        <w:tblLook w:val="04A0"/>
      </w:tblPr>
      <w:tblGrid>
        <w:gridCol w:w="1859"/>
        <w:gridCol w:w="1883"/>
        <w:gridCol w:w="2112"/>
        <w:gridCol w:w="1318"/>
        <w:gridCol w:w="1350"/>
      </w:tblGrid>
      <w:tr w:rsidR="009924B0" w:rsidRPr="00406369">
        <w:trPr>
          <w:trHeight w:val="285"/>
        </w:trPr>
        <w:tc>
          <w:tcPr>
            <w:tcW w:w="1859" w:type="dxa"/>
            <w:noWrap/>
          </w:tcPr>
          <w:p w:rsidR="009924B0" w:rsidRPr="00406369" w:rsidRDefault="0048258C" w:rsidP="00F560E3">
            <w:pPr>
              <w:bidi w:val="0"/>
              <w:spacing w:after="200"/>
              <w:rPr>
                <w:rFonts w:asciiTheme="majorBidi" w:hAnsiTheme="majorBidi" w:cstheme="majorBidi"/>
                <w:b/>
                <w:bCs/>
                <w:rtl/>
                <w:lang w:val="ru-RU"/>
              </w:rPr>
            </w:pPr>
            <w:r w:rsidRPr="00406369">
              <w:rPr>
                <w:rFonts w:asciiTheme="majorBidi" w:hAnsiTheme="majorBidi" w:cstheme="majorBidi"/>
                <w:b/>
                <w:bCs/>
              </w:rPr>
              <w:t>Delicious p</w:t>
            </w:r>
            <w:r w:rsidR="001F009E" w:rsidRPr="00406369">
              <w:rPr>
                <w:rFonts w:asciiTheme="majorBidi" w:hAnsiTheme="majorBidi" w:cstheme="majorBidi"/>
                <w:b/>
                <w:bCs/>
              </w:rPr>
              <w:t>recision in %</w:t>
            </w:r>
            <w:r w:rsidR="002C6291" w:rsidRPr="00406369">
              <w:rPr>
                <w:rFonts w:asciiTheme="majorBidi" w:hAnsiTheme="majorBidi" w:cstheme="majorBidi"/>
                <w:b/>
                <w:bCs/>
              </w:rPr>
              <w:t xml:space="preserve"> </w:t>
            </w:r>
          </w:p>
        </w:tc>
        <w:tc>
          <w:tcPr>
            <w:tcW w:w="1883" w:type="dxa"/>
            <w:noWrap/>
          </w:tcPr>
          <w:p w:rsidR="009924B0" w:rsidRPr="00406369" w:rsidRDefault="001F009E" w:rsidP="00F560E3">
            <w:pPr>
              <w:bidi w:val="0"/>
              <w:spacing w:after="200"/>
              <w:rPr>
                <w:rFonts w:asciiTheme="majorBidi" w:hAnsiTheme="majorBidi" w:cstheme="majorBidi"/>
                <w:b/>
                <w:bCs/>
              </w:rPr>
            </w:pPr>
            <w:r w:rsidRPr="00406369">
              <w:rPr>
                <w:rFonts w:asciiTheme="majorBidi" w:hAnsiTheme="majorBidi" w:cstheme="majorBidi"/>
                <w:b/>
                <w:bCs/>
              </w:rPr>
              <w:t xml:space="preserve">Google </w:t>
            </w:r>
            <w:r w:rsidR="002C6291" w:rsidRPr="00406369">
              <w:rPr>
                <w:rFonts w:asciiTheme="majorBidi" w:hAnsiTheme="majorBidi" w:cstheme="majorBidi"/>
                <w:b/>
                <w:bCs/>
              </w:rPr>
              <w:t>precision</w:t>
            </w:r>
            <w:r w:rsidRPr="00406369">
              <w:rPr>
                <w:rFonts w:asciiTheme="majorBidi" w:hAnsiTheme="majorBidi" w:cstheme="majorBidi"/>
                <w:b/>
                <w:bCs/>
              </w:rPr>
              <w:t xml:space="preserve"> in %</w:t>
            </w:r>
          </w:p>
        </w:tc>
        <w:tc>
          <w:tcPr>
            <w:tcW w:w="2112" w:type="dxa"/>
            <w:noWrap/>
          </w:tcPr>
          <w:p w:rsidR="009924B0" w:rsidRPr="00406369" w:rsidRDefault="001F009E" w:rsidP="00F560E3">
            <w:pPr>
              <w:bidi w:val="0"/>
              <w:spacing w:after="200"/>
              <w:rPr>
                <w:rFonts w:asciiTheme="majorBidi" w:hAnsiTheme="majorBidi" w:cstheme="majorBidi"/>
                <w:b/>
                <w:bCs/>
              </w:rPr>
            </w:pPr>
            <w:r w:rsidRPr="00406369">
              <w:rPr>
                <w:rFonts w:asciiTheme="majorBidi" w:hAnsiTheme="majorBidi" w:cstheme="majorBidi"/>
                <w:b/>
                <w:bCs/>
              </w:rPr>
              <w:t xml:space="preserve">No. of </w:t>
            </w:r>
            <w:r w:rsidR="002C2F18" w:rsidRPr="00406369">
              <w:rPr>
                <w:rFonts w:asciiTheme="majorBidi" w:hAnsiTheme="majorBidi" w:cstheme="majorBidi"/>
                <w:b/>
                <w:bCs/>
              </w:rPr>
              <w:t>results</w:t>
            </w:r>
            <w:r w:rsidRPr="00406369">
              <w:rPr>
                <w:rFonts w:asciiTheme="majorBidi" w:hAnsiTheme="majorBidi" w:cstheme="majorBidi"/>
                <w:b/>
                <w:bCs/>
              </w:rPr>
              <w:t xml:space="preserve"> appearing i</w:t>
            </w:r>
            <w:r w:rsidR="009924B0" w:rsidRPr="00406369">
              <w:rPr>
                <w:rFonts w:asciiTheme="majorBidi" w:hAnsiTheme="majorBidi" w:cstheme="majorBidi"/>
                <w:b/>
                <w:bCs/>
              </w:rPr>
              <w:t>n Delicious</w:t>
            </w:r>
            <w:r w:rsidRPr="00406369">
              <w:rPr>
                <w:rFonts w:asciiTheme="majorBidi" w:hAnsiTheme="majorBidi" w:cstheme="majorBidi"/>
                <w:b/>
                <w:bCs/>
              </w:rPr>
              <w:t xml:space="preserve"> out of 100 Google results</w:t>
            </w:r>
            <w:r w:rsidR="0093290C" w:rsidRPr="00406369">
              <w:rPr>
                <w:rFonts w:asciiTheme="majorBidi" w:hAnsiTheme="majorBidi" w:cstheme="majorBidi"/>
                <w:b/>
                <w:bCs/>
              </w:rPr>
              <w:t xml:space="preserve"> (e</w:t>
            </w:r>
            <w:r w:rsidR="002C6291" w:rsidRPr="00406369">
              <w:rPr>
                <w:rFonts w:asciiTheme="majorBidi" w:hAnsiTheme="majorBidi" w:cstheme="majorBidi"/>
                <w:b/>
                <w:bCs/>
              </w:rPr>
              <w:t>stimated Delicious recall)</w:t>
            </w:r>
          </w:p>
        </w:tc>
        <w:tc>
          <w:tcPr>
            <w:tcW w:w="1318" w:type="dxa"/>
            <w:noWrap/>
          </w:tcPr>
          <w:p w:rsidR="009924B0" w:rsidRPr="00406369" w:rsidRDefault="00FD6396" w:rsidP="00F560E3">
            <w:pPr>
              <w:bidi w:val="0"/>
              <w:spacing w:after="200"/>
              <w:rPr>
                <w:rFonts w:asciiTheme="majorBidi" w:hAnsiTheme="majorBidi" w:cstheme="majorBidi"/>
                <w:b/>
                <w:bCs/>
              </w:rPr>
            </w:pPr>
            <w:r w:rsidRPr="00406369">
              <w:rPr>
                <w:rFonts w:asciiTheme="majorBidi" w:hAnsiTheme="majorBidi" w:cstheme="majorBidi"/>
                <w:b/>
                <w:bCs/>
              </w:rPr>
              <w:t>Query t</w:t>
            </w:r>
            <w:r w:rsidR="009924B0" w:rsidRPr="00406369">
              <w:rPr>
                <w:rFonts w:asciiTheme="majorBidi" w:hAnsiTheme="majorBidi" w:cstheme="majorBidi"/>
                <w:b/>
                <w:bCs/>
              </w:rPr>
              <w:t>ext</w:t>
            </w:r>
          </w:p>
        </w:tc>
        <w:tc>
          <w:tcPr>
            <w:tcW w:w="1350" w:type="dxa"/>
            <w:noWrap/>
          </w:tcPr>
          <w:p w:rsidR="009924B0" w:rsidRPr="00406369" w:rsidRDefault="00FD6396" w:rsidP="00F560E3">
            <w:pPr>
              <w:bidi w:val="0"/>
              <w:spacing w:after="200"/>
              <w:rPr>
                <w:rFonts w:asciiTheme="majorBidi" w:hAnsiTheme="majorBidi" w:cstheme="majorBidi"/>
                <w:b/>
                <w:bCs/>
              </w:rPr>
            </w:pPr>
            <w:r w:rsidRPr="00406369">
              <w:rPr>
                <w:rFonts w:asciiTheme="majorBidi" w:hAnsiTheme="majorBidi" w:cstheme="majorBidi"/>
                <w:b/>
                <w:bCs/>
              </w:rPr>
              <w:t>Query n</w:t>
            </w:r>
            <w:r w:rsidR="009924B0" w:rsidRPr="00406369">
              <w:rPr>
                <w:rFonts w:asciiTheme="majorBidi" w:hAnsiTheme="majorBidi" w:cstheme="majorBidi"/>
                <w:b/>
                <w:bCs/>
              </w:rPr>
              <w:t>o</w:t>
            </w:r>
            <w:r w:rsidR="001D4268" w:rsidRPr="00406369">
              <w:rPr>
                <w:rFonts w:asciiTheme="majorBidi" w:hAnsiTheme="majorBidi" w:cstheme="majorBidi"/>
                <w:b/>
                <w:bCs/>
              </w:rPr>
              <w:t>.</w:t>
            </w:r>
          </w:p>
        </w:tc>
      </w:tr>
      <w:tr w:rsidR="009924B0" w:rsidRPr="00406369">
        <w:trPr>
          <w:trHeight w:val="285"/>
        </w:trPr>
        <w:tc>
          <w:tcPr>
            <w:tcW w:w="1859" w:type="dxa"/>
            <w:noWrap/>
          </w:tcPr>
          <w:p w:rsidR="009924B0" w:rsidRPr="00406369" w:rsidRDefault="009924B0" w:rsidP="00F560E3">
            <w:pPr>
              <w:bidi w:val="0"/>
              <w:spacing w:after="200"/>
              <w:jc w:val="both"/>
              <w:rPr>
                <w:rFonts w:asciiTheme="majorBidi" w:hAnsiTheme="majorBidi" w:cstheme="majorBidi"/>
                <w:rtl/>
              </w:rPr>
            </w:pPr>
            <w:r w:rsidRPr="00406369">
              <w:rPr>
                <w:rFonts w:asciiTheme="majorBidi" w:hAnsiTheme="majorBidi" w:cstheme="majorBidi"/>
              </w:rPr>
              <w:t>86</w:t>
            </w:r>
          </w:p>
        </w:tc>
        <w:tc>
          <w:tcPr>
            <w:tcW w:w="1883"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86</w:t>
            </w:r>
          </w:p>
        </w:tc>
        <w:tc>
          <w:tcPr>
            <w:tcW w:w="2112"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87</w:t>
            </w:r>
          </w:p>
        </w:tc>
        <w:tc>
          <w:tcPr>
            <w:tcW w:w="1318" w:type="dxa"/>
            <w:noWrap/>
          </w:tcPr>
          <w:p w:rsidR="009924B0" w:rsidRPr="00406369" w:rsidRDefault="0082613C" w:rsidP="00F560E3">
            <w:pPr>
              <w:bidi w:val="0"/>
              <w:spacing w:after="200"/>
              <w:jc w:val="both"/>
              <w:rPr>
                <w:rFonts w:asciiTheme="majorBidi" w:hAnsiTheme="majorBidi" w:cstheme="majorBidi"/>
              </w:rPr>
            </w:pPr>
            <w:r w:rsidRPr="00406369">
              <w:rPr>
                <w:rFonts w:asciiTheme="majorBidi" w:hAnsiTheme="majorBidi" w:cstheme="majorBidi"/>
              </w:rPr>
              <w:t>b</w:t>
            </w:r>
            <w:r w:rsidR="009924B0" w:rsidRPr="00406369">
              <w:rPr>
                <w:rFonts w:asciiTheme="majorBidi" w:hAnsiTheme="majorBidi" w:cstheme="majorBidi"/>
              </w:rPr>
              <w:t>ank</w:t>
            </w:r>
          </w:p>
        </w:tc>
        <w:tc>
          <w:tcPr>
            <w:tcW w:w="1350"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1</w:t>
            </w:r>
          </w:p>
        </w:tc>
      </w:tr>
      <w:tr w:rsidR="009924B0" w:rsidRPr="00406369">
        <w:trPr>
          <w:trHeight w:val="285"/>
        </w:trPr>
        <w:tc>
          <w:tcPr>
            <w:tcW w:w="185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72</w:t>
            </w:r>
          </w:p>
        </w:tc>
        <w:tc>
          <w:tcPr>
            <w:tcW w:w="1883"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61</w:t>
            </w:r>
          </w:p>
        </w:tc>
        <w:tc>
          <w:tcPr>
            <w:tcW w:w="2112"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74</w:t>
            </w:r>
          </w:p>
        </w:tc>
        <w:tc>
          <w:tcPr>
            <w:tcW w:w="1318"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Bible</w:t>
            </w:r>
          </w:p>
        </w:tc>
        <w:tc>
          <w:tcPr>
            <w:tcW w:w="1350"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2</w:t>
            </w:r>
          </w:p>
        </w:tc>
      </w:tr>
      <w:tr w:rsidR="009924B0" w:rsidRPr="00406369">
        <w:trPr>
          <w:trHeight w:val="285"/>
        </w:trPr>
        <w:tc>
          <w:tcPr>
            <w:tcW w:w="1859"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92</w:t>
            </w:r>
          </w:p>
        </w:tc>
        <w:tc>
          <w:tcPr>
            <w:tcW w:w="1883"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91</w:t>
            </w:r>
          </w:p>
        </w:tc>
        <w:tc>
          <w:tcPr>
            <w:tcW w:w="2112"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85</w:t>
            </w:r>
          </w:p>
        </w:tc>
        <w:tc>
          <w:tcPr>
            <w:tcW w:w="1318" w:type="dxa"/>
            <w:noWrap/>
          </w:tcPr>
          <w:p w:rsidR="009924B0" w:rsidRPr="00406369" w:rsidRDefault="0082613C" w:rsidP="00F560E3">
            <w:pPr>
              <w:bidi w:val="0"/>
              <w:spacing w:after="200"/>
              <w:jc w:val="both"/>
              <w:rPr>
                <w:rFonts w:asciiTheme="majorBidi" w:hAnsiTheme="majorBidi" w:cstheme="majorBidi"/>
              </w:rPr>
            </w:pPr>
            <w:r w:rsidRPr="00406369">
              <w:rPr>
                <w:rFonts w:asciiTheme="majorBidi" w:hAnsiTheme="majorBidi" w:cstheme="majorBidi"/>
              </w:rPr>
              <w:t>c</w:t>
            </w:r>
            <w:r w:rsidR="009924B0" w:rsidRPr="00406369">
              <w:rPr>
                <w:rFonts w:asciiTheme="majorBidi" w:hAnsiTheme="majorBidi" w:cstheme="majorBidi"/>
              </w:rPr>
              <w:t>ollege</w:t>
            </w:r>
          </w:p>
        </w:tc>
        <w:tc>
          <w:tcPr>
            <w:tcW w:w="1350"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3</w:t>
            </w:r>
          </w:p>
        </w:tc>
      </w:tr>
      <w:tr w:rsidR="009924B0" w:rsidRPr="00406369">
        <w:trPr>
          <w:trHeight w:val="285"/>
        </w:trPr>
        <w:tc>
          <w:tcPr>
            <w:tcW w:w="185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57</w:t>
            </w:r>
          </w:p>
        </w:tc>
        <w:tc>
          <w:tcPr>
            <w:tcW w:w="1883"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49</w:t>
            </w:r>
          </w:p>
        </w:tc>
        <w:tc>
          <w:tcPr>
            <w:tcW w:w="2112"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68</w:t>
            </w:r>
          </w:p>
        </w:tc>
        <w:tc>
          <w:tcPr>
            <w:tcW w:w="1318" w:type="dxa"/>
            <w:noWrap/>
          </w:tcPr>
          <w:p w:rsidR="009924B0" w:rsidRPr="00406369" w:rsidRDefault="0082613C" w:rsidP="00F560E3">
            <w:pPr>
              <w:bidi w:val="0"/>
              <w:spacing w:after="200"/>
              <w:jc w:val="both"/>
              <w:rPr>
                <w:rFonts w:asciiTheme="majorBidi" w:hAnsiTheme="majorBidi" w:cstheme="majorBidi"/>
              </w:rPr>
            </w:pPr>
            <w:r w:rsidRPr="00406369">
              <w:rPr>
                <w:rFonts w:asciiTheme="majorBidi" w:hAnsiTheme="majorBidi" w:cstheme="majorBidi"/>
              </w:rPr>
              <w:t>F</w:t>
            </w:r>
            <w:r w:rsidR="009924B0" w:rsidRPr="00406369">
              <w:rPr>
                <w:rFonts w:asciiTheme="majorBidi" w:hAnsiTheme="majorBidi" w:cstheme="majorBidi"/>
              </w:rPr>
              <w:t>acebook</w:t>
            </w:r>
          </w:p>
        </w:tc>
        <w:tc>
          <w:tcPr>
            <w:tcW w:w="1350"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4</w:t>
            </w:r>
          </w:p>
        </w:tc>
      </w:tr>
      <w:tr w:rsidR="009924B0" w:rsidRPr="00406369">
        <w:trPr>
          <w:trHeight w:val="285"/>
        </w:trPr>
        <w:tc>
          <w:tcPr>
            <w:tcW w:w="1859"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73</w:t>
            </w:r>
          </w:p>
        </w:tc>
        <w:tc>
          <w:tcPr>
            <w:tcW w:w="1883"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68</w:t>
            </w:r>
          </w:p>
        </w:tc>
        <w:tc>
          <w:tcPr>
            <w:tcW w:w="2112"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80</w:t>
            </w:r>
          </w:p>
        </w:tc>
        <w:tc>
          <w:tcPr>
            <w:tcW w:w="1318" w:type="dxa"/>
            <w:noWrap/>
          </w:tcPr>
          <w:p w:rsidR="009924B0" w:rsidRPr="00406369" w:rsidRDefault="0082613C" w:rsidP="00F560E3">
            <w:pPr>
              <w:bidi w:val="0"/>
              <w:spacing w:after="200"/>
              <w:jc w:val="both"/>
              <w:rPr>
                <w:rFonts w:asciiTheme="majorBidi" w:hAnsiTheme="majorBidi" w:cstheme="majorBidi"/>
              </w:rPr>
            </w:pPr>
            <w:r w:rsidRPr="00406369">
              <w:rPr>
                <w:rFonts w:asciiTheme="majorBidi" w:hAnsiTheme="majorBidi" w:cstheme="majorBidi"/>
              </w:rPr>
              <w:t>f</w:t>
            </w:r>
            <w:r w:rsidR="009924B0" w:rsidRPr="00406369">
              <w:rPr>
                <w:rFonts w:asciiTheme="majorBidi" w:hAnsiTheme="majorBidi" w:cstheme="majorBidi"/>
              </w:rPr>
              <w:t>ashion</w:t>
            </w:r>
          </w:p>
        </w:tc>
        <w:tc>
          <w:tcPr>
            <w:tcW w:w="1350"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5</w:t>
            </w:r>
          </w:p>
        </w:tc>
      </w:tr>
      <w:tr w:rsidR="009924B0" w:rsidRPr="00406369">
        <w:trPr>
          <w:trHeight w:val="285"/>
        </w:trPr>
        <w:tc>
          <w:tcPr>
            <w:tcW w:w="1859"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81</w:t>
            </w:r>
          </w:p>
        </w:tc>
        <w:tc>
          <w:tcPr>
            <w:tcW w:w="1883"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81</w:t>
            </w:r>
          </w:p>
        </w:tc>
        <w:tc>
          <w:tcPr>
            <w:tcW w:w="2112" w:type="dxa"/>
            <w:noWrap/>
          </w:tcPr>
          <w:p w:rsidR="009924B0" w:rsidRPr="00406369" w:rsidRDefault="009924B0" w:rsidP="00F560E3">
            <w:pPr>
              <w:bidi w:val="0"/>
              <w:spacing w:after="200"/>
              <w:jc w:val="both"/>
              <w:rPr>
                <w:rFonts w:asciiTheme="majorBidi" w:hAnsiTheme="majorBidi" w:cstheme="majorBidi"/>
                <w:rtl/>
              </w:rPr>
            </w:pPr>
            <w:r w:rsidRPr="00406369">
              <w:rPr>
                <w:rFonts w:asciiTheme="majorBidi" w:hAnsiTheme="majorBidi" w:cstheme="majorBidi"/>
              </w:rPr>
              <w:t>90</w:t>
            </w:r>
          </w:p>
        </w:tc>
        <w:tc>
          <w:tcPr>
            <w:tcW w:w="1318" w:type="dxa"/>
            <w:noWrap/>
          </w:tcPr>
          <w:p w:rsidR="009924B0" w:rsidRPr="00406369" w:rsidRDefault="0082613C" w:rsidP="00F560E3">
            <w:pPr>
              <w:bidi w:val="0"/>
              <w:spacing w:after="200"/>
              <w:jc w:val="both"/>
              <w:rPr>
                <w:rFonts w:asciiTheme="majorBidi" w:hAnsiTheme="majorBidi" w:cstheme="majorBidi"/>
                <w:rtl/>
              </w:rPr>
            </w:pPr>
            <w:r w:rsidRPr="00406369">
              <w:rPr>
                <w:rFonts w:asciiTheme="majorBidi" w:hAnsiTheme="majorBidi" w:cstheme="majorBidi"/>
              </w:rPr>
              <w:t>g</w:t>
            </w:r>
            <w:r w:rsidR="009924B0" w:rsidRPr="00406369">
              <w:rPr>
                <w:rFonts w:asciiTheme="majorBidi" w:hAnsiTheme="majorBidi" w:cstheme="majorBidi"/>
              </w:rPr>
              <w:t>ames</w:t>
            </w:r>
          </w:p>
        </w:tc>
        <w:tc>
          <w:tcPr>
            <w:tcW w:w="1350"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6</w:t>
            </w:r>
          </w:p>
        </w:tc>
      </w:tr>
      <w:tr w:rsidR="009924B0" w:rsidRPr="00406369">
        <w:trPr>
          <w:trHeight w:val="285"/>
        </w:trPr>
        <w:tc>
          <w:tcPr>
            <w:tcW w:w="1859"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71</w:t>
            </w:r>
          </w:p>
        </w:tc>
        <w:tc>
          <w:tcPr>
            <w:tcW w:w="1883"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66</w:t>
            </w:r>
          </w:p>
        </w:tc>
        <w:tc>
          <w:tcPr>
            <w:tcW w:w="2112"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86</w:t>
            </w:r>
          </w:p>
        </w:tc>
        <w:tc>
          <w:tcPr>
            <w:tcW w:w="1318" w:type="dxa"/>
            <w:noWrap/>
          </w:tcPr>
          <w:p w:rsidR="009924B0" w:rsidRPr="00406369" w:rsidRDefault="0082613C" w:rsidP="00F560E3">
            <w:pPr>
              <w:bidi w:val="0"/>
              <w:spacing w:after="200"/>
              <w:jc w:val="both"/>
              <w:rPr>
                <w:rFonts w:asciiTheme="majorBidi" w:hAnsiTheme="majorBidi" w:cstheme="majorBidi"/>
              </w:rPr>
            </w:pPr>
            <w:r w:rsidRPr="00406369">
              <w:rPr>
                <w:rFonts w:asciiTheme="majorBidi" w:hAnsiTheme="majorBidi" w:cstheme="majorBidi"/>
              </w:rPr>
              <w:t>G</w:t>
            </w:r>
            <w:r w:rsidR="009924B0" w:rsidRPr="00406369">
              <w:rPr>
                <w:rFonts w:asciiTheme="majorBidi" w:hAnsiTheme="majorBidi" w:cstheme="majorBidi"/>
              </w:rPr>
              <w:t>oogle</w:t>
            </w:r>
          </w:p>
        </w:tc>
        <w:tc>
          <w:tcPr>
            <w:tcW w:w="1350"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w:t>
            </w:r>
          </w:p>
        </w:tc>
      </w:tr>
      <w:tr w:rsidR="009924B0" w:rsidRPr="00406369">
        <w:trPr>
          <w:trHeight w:val="285"/>
        </w:trPr>
        <w:tc>
          <w:tcPr>
            <w:tcW w:w="1859"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99</w:t>
            </w:r>
          </w:p>
        </w:tc>
        <w:tc>
          <w:tcPr>
            <w:tcW w:w="1883"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96</w:t>
            </w:r>
          </w:p>
        </w:tc>
        <w:tc>
          <w:tcPr>
            <w:tcW w:w="2112"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76</w:t>
            </w:r>
          </w:p>
        </w:tc>
        <w:tc>
          <w:tcPr>
            <w:tcW w:w="1318"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hotels</w:t>
            </w:r>
          </w:p>
        </w:tc>
        <w:tc>
          <w:tcPr>
            <w:tcW w:w="1350"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8</w:t>
            </w:r>
          </w:p>
        </w:tc>
      </w:tr>
      <w:tr w:rsidR="009924B0" w:rsidRPr="00406369">
        <w:trPr>
          <w:trHeight w:val="285"/>
        </w:trPr>
        <w:tc>
          <w:tcPr>
            <w:tcW w:w="1859"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88</w:t>
            </w:r>
          </w:p>
        </w:tc>
        <w:tc>
          <w:tcPr>
            <w:tcW w:w="1883"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83</w:t>
            </w:r>
          </w:p>
        </w:tc>
        <w:tc>
          <w:tcPr>
            <w:tcW w:w="2112"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76</w:t>
            </w:r>
          </w:p>
        </w:tc>
        <w:tc>
          <w:tcPr>
            <w:tcW w:w="1318" w:type="dxa"/>
            <w:noWrap/>
          </w:tcPr>
          <w:p w:rsidR="009924B0" w:rsidRPr="00406369" w:rsidRDefault="0082613C" w:rsidP="00F560E3">
            <w:pPr>
              <w:bidi w:val="0"/>
              <w:spacing w:after="200"/>
              <w:jc w:val="both"/>
              <w:rPr>
                <w:rFonts w:asciiTheme="majorBidi" w:hAnsiTheme="majorBidi" w:cstheme="majorBidi"/>
              </w:rPr>
            </w:pPr>
            <w:r w:rsidRPr="00406369">
              <w:rPr>
                <w:rFonts w:asciiTheme="majorBidi" w:hAnsiTheme="majorBidi" w:cstheme="majorBidi"/>
              </w:rPr>
              <w:t>Java</w:t>
            </w:r>
          </w:p>
        </w:tc>
        <w:tc>
          <w:tcPr>
            <w:tcW w:w="1350"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9</w:t>
            </w:r>
          </w:p>
        </w:tc>
      </w:tr>
      <w:tr w:rsidR="009924B0" w:rsidRPr="00406369">
        <w:trPr>
          <w:trHeight w:val="285"/>
        </w:trPr>
        <w:tc>
          <w:tcPr>
            <w:tcW w:w="1859" w:type="dxa"/>
            <w:noWrap/>
          </w:tcPr>
          <w:p w:rsidR="009924B0" w:rsidRPr="00406369" w:rsidRDefault="00C0055F" w:rsidP="00F560E3">
            <w:pPr>
              <w:bidi w:val="0"/>
              <w:spacing w:after="200"/>
              <w:jc w:val="both"/>
              <w:rPr>
                <w:rFonts w:asciiTheme="majorBidi" w:hAnsiTheme="majorBidi" w:cstheme="majorBidi"/>
                <w:rtl/>
              </w:rPr>
            </w:pPr>
            <w:r w:rsidRPr="00406369">
              <w:rPr>
                <w:rFonts w:asciiTheme="majorBidi" w:hAnsiTheme="majorBidi" w:cstheme="majorBidi"/>
                <w:rtl/>
              </w:rPr>
              <w:t>95</w:t>
            </w:r>
          </w:p>
        </w:tc>
        <w:tc>
          <w:tcPr>
            <w:tcW w:w="1883"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93</w:t>
            </w:r>
          </w:p>
        </w:tc>
        <w:tc>
          <w:tcPr>
            <w:tcW w:w="2112"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93</w:t>
            </w:r>
          </w:p>
        </w:tc>
        <w:tc>
          <w:tcPr>
            <w:tcW w:w="1318"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math</w:t>
            </w:r>
          </w:p>
        </w:tc>
        <w:tc>
          <w:tcPr>
            <w:tcW w:w="1350"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10</w:t>
            </w:r>
          </w:p>
        </w:tc>
      </w:tr>
      <w:tr w:rsidR="009924B0" w:rsidRPr="00406369">
        <w:trPr>
          <w:trHeight w:val="285"/>
        </w:trPr>
        <w:tc>
          <w:tcPr>
            <w:tcW w:w="1859"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Pr>
              <w:t>100</w:t>
            </w:r>
          </w:p>
        </w:tc>
        <w:tc>
          <w:tcPr>
            <w:tcW w:w="1883"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100</w:t>
            </w:r>
          </w:p>
        </w:tc>
        <w:tc>
          <w:tcPr>
            <w:tcW w:w="2112"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84</w:t>
            </w:r>
          </w:p>
        </w:tc>
        <w:tc>
          <w:tcPr>
            <w:tcW w:w="1318"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news</w:t>
            </w:r>
          </w:p>
        </w:tc>
        <w:tc>
          <w:tcPr>
            <w:tcW w:w="1350"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11</w:t>
            </w:r>
          </w:p>
        </w:tc>
      </w:tr>
      <w:tr w:rsidR="00BA1273" w:rsidRPr="00406369">
        <w:trPr>
          <w:trHeight w:val="285"/>
        </w:trPr>
        <w:tc>
          <w:tcPr>
            <w:tcW w:w="1859" w:type="dxa"/>
            <w:noWrap/>
          </w:tcPr>
          <w:p w:rsidR="00BA1273" w:rsidRPr="00406369" w:rsidRDefault="00BA1273" w:rsidP="00F560E3">
            <w:pPr>
              <w:bidi w:val="0"/>
              <w:spacing w:after="200"/>
              <w:jc w:val="both"/>
              <w:rPr>
                <w:rFonts w:asciiTheme="majorBidi" w:hAnsiTheme="majorBidi" w:cstheme="majorBidi"/>
                <w:rtl/>
              </w:rPr>
            </w:pPr>
            <w:r w:rsidRPr="00406369">
              <w:rPr>
                <w:rFonts w:asciiTheme="majorBidi" w:hAnsiTheme="majorBidi" w:cstheme="majorBidi"/>
              </w:rPr>
              <w:t>100</w:t>
            </w:r>
          </w:p>
        </w:tc>
        <w:tc>
          <w:tcPr>
            <w:tcW w:w="1883" w:type="dxa"/>
            <w:noWrap/>
          </w:tcPr>
          <w:p w:rsidR="00BA1273"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100</w:t>
            </w:r>
          </w:p>
        </w:tc>
        <w:tc>
          <w:tcPr>
            <w:tcW w:w="2112" w:type="dxa"/>
            <w:noWrap/>
          </w:tcPr>
          <w:p w:rsidR="00BA1273"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86</w:t>
            </w:r>
          </w:p>
        </w:tc>
        <w:tc>
          <w:tcPr>
            <w:tcW w:w="1318" w:type="dxa"/>
            <w:noWrap/>
          </w:tcPr>
          <w:p w:rsidR="00BA1273"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recipes</w:t>
            </w:r>
          </w:p>
        </w:tc>
        <w:tc>
          <w:tcPr>
            <w:tcW w:w="1350" w:type="dxa"/>
            <w:noWrap/>
          </w:tcPr>
          <w:p w:rsidR="00BA1273"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12</w:t>
            </w:r>
          </w:p>
        </w:tc>
      </w:tr>
      <w:tr w:rsidR="00BA1273" w:rsidRPr="00406369">
        <w:trPr>
          <w:trHeight w:val="285"/>
        </w:trPr>
        <w:tc>
          <w:tcPr>
            <w:tcW w:w="1859" w:type="dxa"/>
            <w:noWrap/>
          </w:tcPr>
          <w:p w:rsidR="00BA1273"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95</w:t>
            </w:r>
          </w:p>
        </w:tc>
        <w:tc>
          <w:tcPr>
            <w:tcW w:w="1883" w:type="dxa"/>
            <w:noWrap/>
          </w:tcPr>
          <w:p w:rsidR="00BA1273"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95</w:t>
            </w:r>
          </w:p>
        </w:tc>
        <w:tc>
          <w:tcPr>
            <w:tcW w:w="2112" w:type="dxa"/>
            <w:noWrap/>
          </w:tcPr>
          <w:p w:rsidR="00BA1273"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80</w:t>
            </w:r>
          </w:p>
        </w:tc>
        <w:tc>
          <w:tcPr>
            <w:tcW w:w="1318" w:type="dxa"/>
            <w:noWrap/>
          </w:tcPr>
          <w:p w:rsidR="00BA1273"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weather</w:t>
            </w:r>
          </w:p>
        </w:tc>
        <w:tc>
          <w:tcPr>
            <w:tcW w:w="1350" w:type="dxa"/>
            <w:noWrap/>
          </w:tcPr>
          <w:p w:rsidR="00BA1273"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13</w:t>
            </w:r>
          </w:p>
        </w:tc>
      </w:tr>
      <w:tr w:rsidR="00BA1273" w:rsidRPr="00406369">
        <w:trPr>
          <w:trHeight w:val="285"/>
        </w:trPr>
        <w:tc>
          <w:tcPr>
            <w:tcW w:w="1859" w:type="dxa"/>
            <w:tcBorders>
              <w:bottom w:val="single" w:sz="4" w:space="0" w:color="auto"/>
            </w:tcBorders>
            <w:noWrap/>
          </w:tcPr>
          <w:p w:rsidR="0047056A" w:rsidRPr="00406369" w:rsidRDefault="009F0886" w:rsidP="00F560E3">
            <w:pPr>
              <w:bidi w:val="0"/>
              <w:spacing w:after="200"/>
              <w:jc w:val="both"/>
              <w:rPr>
                <w:rFonts w:asciiTheme="majorBidi" w:hAnsiTheme="majorBidi" w:cstheme="majorBidi"/>
              </w:rPr>
            </w:pPr>
            <w:r w:rsidRPr="00406369">
              <w:rPr>
                <w:rFonts w:asciiTheme="majorBidi" w:hAnsiTheme="majorBidi" w:cstheme="majorBidi"/>
              </w:rPr>
              <w:t>85.4</w:t>
            </w:r>
            <w:r w:rsidR="0047056A" w:rsidRPr="00406369">
              <w:rPr>
                <w:rFonts w:asciiTheme="majorBidi" w:hAnsiTheme="majorBidi" w:cstheme="majorBidi"/>
              </w:rPr>
              <w:t xml:space="preserve"> (13.04)</w:t>
            </w:r>
          </w:p>
          <w:p w:rsidR="00BA1273" w:rsidRPr="00406369" w:rsidRDefault="00BA1273" w:rsidP="00F560E3">
            <w:pPr>
              <w:bidi w:val="0"/>
              <w:spacing w:after="200"/>
              <w:jc w:val="both"/>
              <w:rPr>
                <w:rFonts w:asciiTheme="majorBidi" w:hAnsiTheme="majorBidi" w:cstheme="majorBidi"/>
              </w:rPr>
            </w:pPr>
          </w:p>
        </w:tc>
        <w:tc>
          <w:tcPr>
            <w:tcW w:w="1883" w:type="dxa"/>
            <w:tcBorders>
              <w:bottom w:val="single" w:sz="4" w:space="0" w:color="auto"/>
            </w:tcBorders>
            <w:noWrap/>
          </w:tcPr>
          <w:p w:rsidR="00BA1273" w:rsidRPr="00406369" w:rsidRDefault="009F0886" w:rsidP="00F560E3">
            <w:pPr>
              <w:bidi w:val="0"/>
              <w:spacing w:after="200"/>
              <w:jc w:val="both"/>
              <w:rPr>
                <w:rFonts w:asciiTheme="majorBidi" w:hAnsiTheme="majorBidi" w:cstheme="majorBidi"/>
              </w:rPr>
            </w:pPr>
            <w:r w:rsidRPr="00406369">
              <w:rPr>
                <w:rFonts w:asciiTheme="majorBidi" w:hAnsiTheme="majorBidi" w:cstheme="majorBidi"/>
              </w:rPr>
              <w:t>82.2</w:t>
            </w:r>
            <w:r w:rsidR="0047056A" w:rsidRPr="00406369">
              <w:rPr>
                <w:rFonts w:asciiTheme="majorBidi" w:hAnsiTheme="majorBidi" w:cstheme="majorBidi"/>
              </w:rPr>
              <w:t xml:space="preserve"> (16.33)</w:t>
            </w:r>
          </w:p>
        </w:tc>
        <w:tc>
          <w:tcPr>
            <w:tcW w:w="2112" w:type="dxa"/>
            <w:tcBorders>
              <w:bottom w:val="single" w:sz="4" w:space="0" w:color="auto"/>
            </w:tcBorders>
            <w:noWrap/>
          </w:tcPr>
          <w:p w:rsidR="00BA1273" w:rsidRPr="00406369" w:rsidRDefault="009F0886" w:rsidP="00F560E3">
            <w:pPr>
              <w:bidi w:val="0"/>
              <w:spacing w:after="200"/>
              <w:jc w:val="both"/>
              <w:rPr>
                <w:rFonts w:asciiTheme="majorBidi" w:hAnsiTheme="majorBidi" w:cstheme="majorBidi"/>
              </w:rPr>
            </w:pPr>
            <w:r w:rsidRPr="00406369">
              <w:rPr>
                <w:rFonts w:asciiTheme="majorBidi" w:hAnsiTheme="majorBidi" w:cstheme="majorBidi"/>
              </w:rPr>
              <w:t>81.92</w:t>
            </w:r>
            <w:r w:rsidR="0047056A" w:rsidRPr="00406369">
              <w:rPr>
                <w:rFonts w:asciiTheme="majorBidi" w:hAnsiTheme="majorBidi" w:cstheme="majorBidi"/>
              </w:rPr>
              <w:t xml:space="preserve"> (6.87)</w:t>
            </w:r>
          </w:p>
        </w:tc>
        <w:tc>
          <w:tcPr>
            <w:tcW w:w="1318" w:type="dxa"/>
            <w:tcBorders>
              <w:bottom w:val="single" w:sz="4" w:space="0" w:color="auto"/>
            </w:tcBorders>
            <w:noWrap/>
          </w:tcPr>
          <w:p w:rsidR="00BA1273" w:rsidRPr="00406369" w:rsidRDefault="00FD6396" w:rsidP="00F560E3">
            <w:pPr>
              <w:bidi w:val="0"/>
              <w:spacing w:after="200"/>
              <w:jc w:val="both"/>
              <w:rPr>
                <w:rFonts w:asciiTheme="majorBidi" w:hAnsiTheme="majorBidi" w:cstheme="majorBidi"/>
              </w:rPr>
            </w:pPr>
            <w:r w:rsidRPr="00406369">
              <w:rPr>
                <w:rFonts w:asciiTheme="majorBidi" w:hAnsiTheme="majorBidi" w:cstheme="majorBidi"/>
              </w:rPr>
              <w:t>a</w:t>
            </w:r>
            <w:r w:rsidR="00BA1273" w:rsidRPr="00406369">
              <w:rPr>
                <w:rFonts w:asciiTheme="majorBidi" w:hAnsiTheme="majorBidi" w:cstheme="majorBidi"/>
              </w:rPr>
              <w:t>ll</w:t>
            </w:r>
          </w:p>
        </w:tc>
        <w:tc>
          <w:tcPr>
            <w:tcW w:w="1350" w:type="dxa"/>
            <w:tcBorders>
              <w:bottom w:val="single" w:sz="4" w:space="0" w:color="auto"/>
            </w:tcBorders>
            <w:noWrap/>
          </w:tcPr>
          <w:p w:rsidR="00BA1273" w:rsidRPr="00406369" w:rsidRDefault="00FD6396" w:rsidP="00F560E3">
            <w:pPr>
              <w:bidi w:val="0"/>
              <w:spacing w:after="200"/>
              <w:jc w:val="both"/>
              <w:rPr>
                <w:rFonts w:asciiTheme="majorBidi" w:hAnsiTheme="majorBidi" w:cstheme="majorBidi"/>
              </w:rPr>
            </w:pPr>
            <w:r w:rsidRPr="00406369">
              <w:rPr>
                <w:rFonts w:asciiTheme="majorBidi" w:hAnsiTheme="majorBidi" w:cstheme="majorBidi"/>
              </w:rPr>
              <w:t>a</w:t>
            </w:r>
            <w:r w:rsidR="00BA1273" w:rsidRPr="00406369">
              <w:rPr>
                <w:rFonts w:asciiTheme="majorBidi" w:hAnsiTheme="majorBidi" w:cstheme="majorBidi"/>
              </w:rPr>
              <w:t>verage</w:t>
            </w:r>
            <w:r w:rsidR="003D70AA" w:rsidRPr="00406369">
              <w:rPr>
                <w:rFonts w:asciiTheme="majorBidi" w:hAnsiTheme="majorBidi" w:cstheme="majorBidi"/>
              </w:rPr>
              <w:t xml:space="preserve"> (standard</w:t>
            </w:r>
            <w:r w:rsidR="000E7D4A" w:rsidRPr="00406369">
              <w:rPr>
                <w:rFonts w:asciiTheme="majorBidi" w:hAnsiTheme="majorBidi" w:cstheme="majorBidi"/>
              </w:rPr>
              <w:t xml:space="preserve"> dev</w:t>
            </w:r>
            <w:r w:rsidR="003D70AA" w:rsidRPr="00406369">
              <w:rPr>
                <w:rFonts w:asciiTheme="majorBidi" w:hAnsiTheme="majorBidi" w:cstheme="majorBidi"/>
              </w:rPr>
              <w:t>iation</w:t>
            </w:r>
            <w:r w:rsidR="0048258C" w:rsidRPr="00406369">
              <w:rPr>
                <w:rFonts w:asciiTheme="majorBidi" w:hAnsiTheme="majorBidi" w:cstheme="majorBidi"/>
              </w:rPr>
              <w:t>)</w:t>
            </w:r>
          </w:p>
        </w:tc>
      </w:tr>
      <w:tr w:rsidR="00F542C0" w:rsidRPr="00406369">
        <w:trPr>
          <w:trHeight w:val="285"/>
        </w:trPr>
        <w:tc>
          <w:tcPr>
            <w:tcW w:w="8522" w:type="dxa"/>
            <w:gridSpan w:val="5"/>
            <w:tcBorders>
              <w:bottom w:val="nil"/>
            </w:tcBorders>
            <w:noWrap/>
          </w:tcPr>
          <w:p w:rsidR="00F542C0" w:rsidRPr="00A474F4" w:rsidRDefault="00F542C0" w:rsidP="009D434C">
            <w:pPr>
              <w:bidi w:val="0"/>
              <w:spacing w:after="200"/>
              <w:jc w:val="both"/>
              <w:rPr>
                <w:rFonts w:asciiTheme="majorBidi" w:hAnsiTheme="majorBidi" w:cstheme="majorBidi"/>
                <w:b/>
                <w:bCs/>
              </w:rPr>
            </w:pPr>
            <w:r w:rsidRPr="00A474F4">
              <w:rPr>
                <w:rFonts w:asciiTheme="majorBidi" w:hAnsiTheme="majorBidi" w:cstheme="majorBidi"/>
                <w:b/>
                <w:bCs/>
              </w:rPr>
              <w:t xml:space="preserve">Table 4: </w:t>
            </w:r>
            <w:r w:rsidR="00A474F4">
              <w:rPr>
                <w:rFonts w:asciiTheme="majorBidi" w:hAnsiTheme="majorBidi" w:cstheme="majorBidi"/>
                <w:b/>
                <w:bCs/>
              </w:rPr>
              <w:t>O</w:t>
            </w:r>
            <w:r w:rsidRPr="00A474F4">
              <w:rPr>
                <w:rFonts w:asciiTheme="majorBidi" w:hAnsiTheme="majorBidi" w:cstheme="majorBidi"/>
                <w:b/>
                <w:bCs/>
              </w:rPr>
              <w:t xml:space="preserve">verlapping results for the top queries. </w:t>
            </w:r>
          </w:p>
        </w:tc>
      </w:tr>
    </w:tbl>
    <w:p w:rsidR="00927C71" w:rsidRPr="00406369" w:rsidRDefault="00927C71" w:rsidP="00F560E3">
      <w:pPr>
        <w:bidi w:val="0"/>
        <w:spacing w:after="200"/>
        <w:contextualSpacing/>
        <w:jc w:val="both"/>
        <w:rPr>
          <w:rFonts w:asciiTheme="majorBidi" w:hAnsiTheme="majorBidi" w:cstheme="majorBidi"/>
        </w:rPr>
      </w:pPr>
    </w:p>
    <w:tbl>
      <w:tblPr>
        <w:tblStyle w:val="TableGrid"/>
        <w:bidiVisual/>
        <w:tblW w:w="0" w:type="auto"/>
        <w:tblBorders>
          <w:left w:val="none" w:sz="0" w:space="0" w:color="auto"/>
          <w:bottom w:val="none" w:sz="0" w:space="0" w:color="auto"/>
          <w:right w:val="none" w:sz="0" w:space="0" w:color="auto"/>
          <w:insideV w:val="none" w:sz="0" w:space="0" w:color="auto"/>
        </w:tblBorders>
        <w:tblLook w:val="04A0"/>
      </w:tblPr>
      <w:tblGrid>
        <w:gridCol w:w="1831"/>
        <w:gridCol w:w="1699"/>
        <w:gridCol w:w="1939"/>
        <w:gridCol w:w="1775"/>
        <w:gridCol w:w="1278"/>
      </w:tblGrid>
      <w:tr w:rsidR="00945C47" w:rsidRPr="00406369">
        <w:trPr>
          <w:trHeight w:val="1817"/>
        </w:trPr>
        <w:tc>
          <w:tcPr>
            <w:tcW w:w="1831" w:type="dxa"/>
            <w:noWrap/>
          </w:tcPr>
          <w:p w:rsidR="00945C47" w:rsidRPr="00406369" w:rsidRDefault="00CD55EE" w:rsidP="00F560E3">
            <w:pPr>
              <w:bidi w:val="0"/>
              <w:spacing w:after="200"/>
              <w:jc w:val="both"/>
              <w:rPr>
                <w:rFonts w:asciiTheme="majorBidi" w:hAnsiTheme="majorBidi" w:cstheme="majorBidi"/>
                <w:b/>
                <w:bCs/>
              </w:rPr>
            </w:pPr>
            <w:r w:rsidRPr="00406369">
              <w:rPr>
                <w:rFonts w:asciiTheme="majorBidi" w:hAnsiTheme="majorBidi" w:cstheme="majorBidi"/>
                <w:b/>
                <w:bCs/>
              </w:rPr>
              <w:t xml:space="preserve">Delicious </w:t>
            </w:r>
            <w:r w:rsidR="0048258C" w:rsidRPr="00406369">
              <w:rPr>
                <w:rFonts w:asciiTheme="majorBidi" w:hAnsiTheme="majorBidi" w:cstheme="majorBidi"/>
                <w:b/>
                <w:bCs/>
              </w:rPr>
              <w:t>p</w:t>
            </w:r>
            <w:r w:rsidR="00945C47" w:rsidRPr="00406369">
              <w:rPr>
                <w:rFonts w:asciiTheme="majorBidi" w:hAnsiTheme="majorBidi" w:cstheme="majorBidi"/>
                <w:b/>
                <w:bCs/>
              </w:rPr>
              <w:t>recision in %</w:t>
            </w:r>
          </w:p>
        </w:tc>
        <w:tc>
          <w:tcPr>
            <w:tcW w:w="1699" w:type="dxa"/>
            <w:noWrap/>
          </w:tcPr>
          <w:p w:rsidR="00945C47" w:rsidRPr="00406369" w:rsidRDefault="00945C47" w:rsidP="00F560E3">
            <w:pPr>
              <w:bidi w:val="0"/>
              <w:spacing w:after="200"/>
              <w:jc w:val="both"/>
              <w:rPr>
                <w:rFonts w:asciiTheme="majorBidi" w:hAnsiTheme="majorBidi" w:cstheme="majorBidi"/>
                <w:b/>
                <w:bCs/>
              </w:rPr>
            </w:pPr>
            <w:r w:rsidRPr="00406369">
              <w:rPr>
                <w:rFonts w:asciiTheme="majorBidi" w:hAnsiTheme="majorBidi" w:cstheme="majorBidi"/>
                <w:b/>
                <w:bCs/>
              </w:rPr>
              <w:t xml:space="preserve">Google </w:t>
            </w:r>
            <w:r w:rsidR="00CD55EE" w:rsidRPr="00406369">
              <w:rPr>
                <w:rFonts w:asciiTheme="majorBidi" w:hAnsiTheme="majorBidi" w:cstheme="majorBidi"/>
                <w:b/>
                <w:bCs/>
              </w:rPr>
              <w:t>precision</w:t>
            </w:r>
            <w:r w:rsidRPr="00406369">
              <w:rPr>
                <w:rFonts w:asciiTheme="majorBidi" w:hAnsiTheme="majorBidi" w:cstheme="majorBidi"/>
                <w:b/>
                <w:bCs/>
              </w:rPr>
              <w:t xml:space="preserve"> in %</w:t>
            </w:r>
          </w:p>
        </w:tc>
        <w:tc>
          <w:tcPr>
            <w:tcW w:w="1939" w:type="dxa"/>
            <w:noWrap/>
          </w:tcPr>
          <w:p w:rsidR="00945C47" w:rsidRPr="00406369" w:rsidRDefault="00945C47" w:rsidP="00F560E3">
            <w:pPr>
              <w:bidi w:val="0"/>
              <w:spacing w:after="200"/>
              <w:jc w:val="both"/>
              <w:rPr>
                <w:rFonts w:asciiTheme="majorBidi" w:hAnsiTheme="majorBidi" w:cstheme="majorBidi"/>
                <w:b/>
                <w:bCs/>
              </w:rPr>
            </w:pPr>
            <w:r w:rsidRPr="00406369">
              <w:rPr>
                <w:rFonts w:asciiTheme="majorBidi" w:hAnsiTheme="majorBidi" w:cstheme="majorBidi"/>
                <w:b/>
                <w:bCs/>
              </w:rPr>
              <w:t xml:space="preserve">No. of </w:t>
            </w:r>
            <w:r w:rsidR="002C2F18" w:rsidRPr="00406369">
              <w:rPr>
                <w:rFonts w:asciiTheme="majorBidi" w:hAnsiTheme="majorBidi" w:cstheme="majorBidi"/>
                <w:b/>
                <w:bCs/>
              </w:rPr>
              <w:t>results</w:t>
            </w:r>
            <w:r w:rsidRPr="00406369">
              <w:rPr>
                <w:rFonts w:asciiTheme="majorBidi" w:hAnsiTheme="majorBidi" w:cstheme="majorBidi"/>
                <w:b/>
                <w:bCs/>
              </w:rPr>
              <w:t xml:space="preserve"> appearing in Delicious out of 100 Google results</w:t>
            </w:r>
            <w:r w:rsidR="00BF1651" w:rsidRPr="00406369">
              <w:rPr>
                <w:rFonts w:asciiTheme="majorBidi" w:hAnsiTheme="majorBidi" w:cstheme="majorBidi"/>
                <w:b/>
                <w:bCs/>
              </w:rPr>
              <w:t xml:space="preserve"> (e</w:t>
            </w:r>
            <w:r w:rsidR="001D4268" w:rsidRPr="00406369">
              <w:rPr>
                <w:rFonts w:asciiTheme="majorBidi" w:hAnsiTheme="majorBidi" w:cstheme="majorBidi"/>
                <w:b/>
                <w:bCs/>
              </w:rPr>
              <w:t>stimated Delicious recall)</w:t>
            </w:r>
          </w:p>
        </w:tc>
        <w:tc>
          <w:tcPr>
            <w:tcW w:w="1775" w:type="dxa"/>
            <w:noWrap/>
          </w:tcPr>
          <w:p w:rsidR="00945C47" w:rsidRPr="00406369" w:rsidRDefault="00945C47" w:rsidP="00F560E3">
            <w:pPr>
              <w:bidi w:val="0"/>
              <w:spacing w:after="200"/>
              <w:jc w:val="both"/>
              <w:rPr>
                <w:rFonts w:asciiTheme="majorBidi" w:hAnsiTheme="majorBidi" w:cstheme="majorBidi"/>
                <w:b/>
                <w:bCs/>
              </w:rPr>
            </w:pPr>
            <w:r w:rsidRPr="00406369">
              <w:rPr>
                <w:rFonts w:asciiTheme="majorBidi" w:hAnsiTheme="majorBidi" w:cstheme="majorBidi"/>
                <w:b/>
                <w:bCs/>
              </w:rPr>
              <w:t xml:space="preserve">Query </w:t>
            </w:r>
            <w:r w:rsidR="00FD6396" w:rsidRPr="00406369">
              <w:rPr>
                <w:rFonts w:asciiTheme="majorBidi" w:hAnsiTheme="majorBidi" w:cstheme="majorBidi"/>
                <w:b/>
                <w:bCs/>
              </w:rPr>
              <w:t>t</w:t>
            </w:r>
            <w:r w:rsidRPr="00406369">
              <w:rPr>
                <w:rFonts w:asciiTheme="majorBidi" w:hAnsiTheme="majorBidi" w:cstheme="majorBidi"/>
                <w:b/>
                <w:bCs/>
              </w:rPr>
              <w:t>ext</w:t>
            </w:r>
          </w:p>
        </w:tc>
        <w:tc>
          <w:tcPr>
            <w:tcW w:w="1278" w:type="dxa"/>
            <w:noWrap/>
          </w:tcPr>
          <w:p w:rsidR="00945C47" w:rsidRPr="00406369" w:rsidRDefault="00FD6396" w:rsidP="00F560E3">
            <w:pPr>
              <w:bidi w:val="0"/>
              <w:spacing w:after="200"/>
              <w:jc w:val="both"/>
              <w:rPr>
                <w:rFonts w:asciiTheme="majorBidi" w:hAnsiTheme="majorBidi" w:cstheme="majorBidi"/>
                <w:b/>
                <w:bCs/>
              </w:rPr>
            </w:pPr>
            <w:r w:rsidRPr="00406369">
              <w:rPr>
                <w:rFonts w:asciiTheme="majorBidi" w:hAnsiTheme="majorBidi" w:cstheme="majorBidi"/>
                <w:b/>
                <w:bCs/>
              </w:rPr>
              <w:t>Query n</w:t>
            </w:r>
            <w:r w:rsidR="00945C47" w:rsidRPr="00406369">
              <w:rPr>
                <w:rFonts w:asciiTheme="majorBidi" w:hAnsiTheme="majorBidi" w:cstheme="majorBidi"/>
                <w:b/>
                <w:bCs/>
              </w:rPr>
              <w:t>o</w:t>
            </w:r>
            <w:r w:rsidR="001D4268" w:rsidRPr="00406369">
              <w:rPr>
                <w:rFonts w:asciiTheme="majorBidi" w:hAnsiTheme="majorBidi" w:cstheme="majorBidi"/>
                <w:b/>
                <w:bCs/>
              </w:rPr>
              <w:t>.</w:t>
            </w:r>
          </w:p>
        </w:tc>
      </w:tr>
      <w:tr w:rsidR="009924B0" w:rsidRPr="00406369">
        <w:trPr>
          <w:trHeight w:val="285"/>
        </w:trPr>
        <w:tc>
          <w:tcPr>
            <w:tcW w:w="1831"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78</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72</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74</w:t>
            </w:r>
          </w:p>
        </w:tc>
        <w:tc>
          <w:tcPr>
            <w:tcW w:w="1775"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You</w:t>
            </w:r>
            <w:r w:rsidR="00945C47" w:rsidRPr="00406369">
              <w:rPr>
                <w:rFonts w:asciiTheme="majorBidi" w:hAnsiTheme="majorBidi" w:cstheme="majorBidi"/>
              </w:rPr>
              <w:t>T</w:t>
            </w:r>
            <w:r w:rsidRPr="00406369">
              <w:rPr>
                <w:rFonts w:asciiTheme="majorBidi" w:hAnsiTheme="majorBidi" w:cstheme="majorBidi"/>
              </w:rPr>
              <w:t>ube</w:t>
            </w:r>
          </w:p>
        </w:tc>
        <w:tc>
          <w:tcPr>
            <w:tcW w:w="1278"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1</w:t>
            </w:r>
          </w:p>
        </w:tc>
      </w:tr>
      <w:tr w:rsidR="009924B0" w:rsidRPr="00406369">
        <w:trPr>
          <w:trHeight w:val="285"/>
        </w:trPr>
        <w:tc>
          <w:tcPr>
            <w:tcW w:w="1831"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91</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75</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32</w:t>
            </w:r>
          </w:p>
        </w:tc>
        <w:tc>
          <w:tcPr>
            <w:tcW w:w="1775" w:type="dxa"/>
            <w:noWrap/>
          </w:tcPr>
          <w:p w:rsidR="009924B0" w:rsidRPr="00406369" w:rsidRDefault="000C7E5C" w:rsidP="00F560E3">
            <w:pPr>
              <w:bidi w:val="0"/>
              <w:spacing w:after="200"/>
              <w:jc w:val="both"/>
              <w:rPr>
                <w:rFonts w:asciiTheme="majorBidi" w:hAnsiTheme="majorBidi" w:cstheme="majorBidi"/>
              </w:rPr>
            </w:pPr>
            <w:r w:rsidRPr="00406369">
              <w:rPr>
                <w:rFonts w:asciiTheme="majorBidi" w:hAnsiTheme="majorBidi" w:cstheme="majorBidi"/>
              </w:rPr>
              <w:t>USPS</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2</w:t>
            </w:r>
          </w:p>
        </w:tc>
      </w:tr>
      <w:tr w:rsidR="009924B0" w:rsidRPr="00406369">
        <w:trPr>
          <w:trHeight w:val="285"/>
        </w:trPr>
        <w:tc>
          <w:tcPr>
            <w:tcW w:w="1831"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76</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74</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63</w:t>
            </w:r>
          </w:p>
        </w:tc>
        <w:tc>
          <w:tcPr>
            <w:tcW w:w="1775"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Apple</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3</w:t>
            </w:r>
          </w:p>
        </w:tc>
      </w:tr>
      <w:tr w:rsidR="009924B0" w:rsidRPr="00406369">
        <w:trPr>
          <w:trHeight w:val="285"/>
        </w:trPr>
        <w:tc>
          <w:tcPr>
            <w:tcW w:w="1831"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67</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71</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27</w:t>
            </w:r>
          </w:p>
        </w:tc>
        <w:tc>
          <w:tcPr>
            <w:tcW w:w="1775" w:type="dxa"/>
            <w:noWrap/>
          </w:tcPr>
          <w:p w:rsidR="009924B0" w:rsidRPr="00406369" w:rsidRDefault="000C7E5C" w:rsidP="00F560E3">
            <w:pPr>
              <w:bidi w:val="0"/>
              <w:spacing w:after="200"/>
              <w:jc w:val="both"/>
              <w:rPr>
                <w:rFonts w:asciiTheme="majorBidi" w:hAnsiTheme="majorBidi" w:cstheme="majorBidi"/>
              </w:rPr>
            </w:pPr>
            <w:r w:rsidRPr="00406369">
              <w:rPr>
                <w:rFonts w:asciiTheme="majorBidi" w:hAnsiTheme="majorBidi" w:cstheme="majorBidi"/>
              </w:rPr>
              <w:t>B</w:t>
            </w:r>
            <w:r w:rsidR="009924B0" w:rsidRPr="00406369">
              <w:rPr>
                <w:rFonts w:asciiTheme="majorBidi" w:hAnsiTheme="majorBidi" w:cstheme="majorBidi"/>
              </w:rPr>
              <w:t>ank of America</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4</w:t>
            </w:r>
          </w:p>
        </w:tc>
      </w:tr>
      <w:tr w:rsidR="009924B0" w:rsidRPr="00406369">
        <w:trPr>
          <w:trHeight w:val="285"/>
        </w:trPr>
        <w:tc>
          <w:tcPr>
            <w:tcW w:w="1831"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96</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91</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24</w:t>
            </w:r>
          </w:p>
        </w:tc>
        <w:tc>
          <w:tcPr>
            <w:tcW w:w="1775" w:type="dxa"/>
            <w:noWrap/>
          </w:tcPr>
          <w:p w:rsidR="009924B0" w:rsidRPr="00406369" w:rsidRDefault="000C7E5C" w:rsidP="00F560E3">
            <w:pPr>
              <w:bidi w:val="0"/>
              <w:spacing w:after="200"/>
              <w:jc w:val="both"/>
              <w:rPr>
                <w:rFonts w:asciiTheme="majorBidi" w:hAnsiTheme="majorBidi" w:cstheme="majorBidi"/>
              </w:rPr>
            </w:pPr>
            <w:r w:rsidRPr="00406369">
              <w:rPr>
                <w:rFonts w:asciiTheme="majorBidi" w:hAnsiTheme="majorBidi" w:cstheme="majorBidi"/>
              </w:rPr>
              <w:t>P</w:t>
            </w:r>
            <w:r w:rsidR="009924B0" w:rsidRPr="00406369">
              <w:rPr>
                <w:rFonts w:asciiTheme="majorBidi" w:hAnsiTheme="majorBidi" w:cstheme="majorBidi"/>
              </w:rPr>
              <w:t xml:space="preserve">izza </w:t>
            </w:r>
            <w:r w:rsidRPr="00406369">
              <w:rPr>
                <w:rFonts w:asciiTheme="majorBidi" w:hAnsiTheme="majorBidi" w:cstheme="majorBidi"/>
              </w:rPr>
              <w:t>H</w:t>
            </w:r>
            <w:r w:rsidR="009924B0" w:rsidRPr="00406369">
              <w:rPr>
                <w:rFonts w:asciiTheme="majorBidi" w:hAnsiTheme="majorBidi" w:cstheme="majorBidi"/>
              </w:rPr>
              <w:t>ut</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5</w:t>
            </w:r>
          </w:p>
        </w:tc>
      </w:tr>
      <w:tr w:rsidR="009924B0" w:rsidRPr="00406369">
        <w:trPr>
          <w:trHeight w:val="285"/>
        </w:trPr>
        <w:tc>
          <w:tcPr>
            <w:tcW w:w="1831" w:type="dxa"/>
            <w:noWrap/>
          </w:tcPr>
          <w:p w:rsidR="009924B0" w:rsidRPr="00406369" w:rsidRDefault="00C0055F" w:rsidP="00F560E3">
            <w:pPr>
              <w:bidi w:val="0"/>
              <w:spacing w:after="200"/>
              <w:jc w:val="both"/>
              <w:rPr>
                <w:rFonts w:asciiTheme="majorBidi" w:hAnsiTheme="majorBidi" w:cstheme="majorBidi"/>
                <w:rtl/>
              </w:rPr>
            </w:pPr>
            <w:r w:rsidRPr="00406369">
              <w:rPr>
                <w:rFonts w:asciiTheme="majorBidi" w:hAnsiTheme="majorBidi" w:cstheme="majorBidi"/>
                <w:rtl/>
              </w:rPr>
              <w:t>93</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93</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46</w:t>
            </w:r>
          </w:p>
        </w:tc>
        <w:tc>
          <w:tcPr>
            <w:tcW w:w="1775"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Xbox</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6</w:t>
            </w:r>
          </w:p>
        </w:tc>
      </w:tr>
      <w:tr w:rsidR="009924B0" w:rsidRPr="00406369">
        <w:trPr>
          <w:trHeight w:val="285"/>
        </w:trPr>
        <w:tc>
          <w:tcPr>
            <w:tcW w:w="1831"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57</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50</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14</w:t>
            </w:r>
          </w:p>
        </w:tc>
        <w:tc>
          <w:tcPr>
            <w:tcW w:w="1775"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Walgreens</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7</w:t>
            </w:r>
          </w:p>
        </w:tc>
      </w:tr>
      <w:tr w:rsidR="009924B0" w:rsidRPr="00406369">
        <w:trPr>
          <w:trHeight w:val="285"/>
        </w:trPr>
        <w:tc>
          <w:tcPr>
            <w:tcW w:w="1831"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94</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92</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68</w:t>
            </w:r>
          </w:p>
        </w:tc>
        <w:tc>
          <w:tcPr>
            <w:tcW w:w="1775"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Lottery</w:t>
            </w:r>
            <w:r w:rsidR="00945C47" w:rsidRPr="00406369">
              <w:rPr>
                <w:rFonts w:asciiTheme="majorBidi" w:hAnsiTheme="majorBidi" w:cstheme="majorBidi"/>
              </w:rPr>
              <w:t xml:space="preserve"> </w:t>
            </w:r>
            <w:r w:rsidRPr="00406369">
              <w:rPr>
                <w:rFonts w:asciiTheme="majorBidi" w:hAnsiTheme="majorBidi" w:cstheme="majorBidi"/>
              </w:rPr>
              <w:t>USA</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8</w:t>
            </w:r>
          </w:p>
        </w:tc>
      </w:tr>
      <w:tr w:rsidR="009924B0" w:rsidRPr="00406369">
        <w:trPr>
          <w:trHeight w:val="285"/>
        </w:trPr>
        <w:tc>
          <w:tcPr>
            <w:tcW w:w="1831"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94</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77</w:t>
            </w:r>
          </w:p>
        </w:tc>
        <w:tc>
          <w:tcPr>
            <w:tcW w:w="1939" w:type="dxa"/>
            <w:noWrap/>
          </w:tcPr>
          <w:p w:rsidR="009924B0" w:rsidRPr="00406369" w:rsidRDefault="009924B0" w:rsidP="00F560E3">
            <w:pPr>
              <w:bidi w:val="0"/>
              <w:spacing w:after="200"/>
              <w:jc w:val="both"/>
              <w:rPr>
                <w:rFonts w:asciiTheme="majorBidi" w:hAnsiTheme="majorBidi" w:cstheme="majorBidi"/>
                <w:rtl/>
              </w:rPr>
            </w:pPr>
            <w:r w:rsidRPr="00406369">
              <w:rPr>
                <w:rFonts w:asciiTheme="majorBidi" w:hAnsiTheme="majorBidi" w:cstheme="majorBidi"/>
              </w:rPr>
              <w:t>16</w:t>
            </w:r>
          </w:p>
        </w:tc>
        <w:tc>
          <w:tcPr>
            <w:tcW w:w="1775" w:type="dxa"/>
            <w:noWrap/>
          </w:tcPr>
          <w:p w:rsidR="009924B0" w:rsidRPr="00406369" w:rsidRDefault="000C7E5C" w:rsidP="00F560E3">
            <w:pPr>
              <w:bidi w:val="0"/>
              <w:spacing w:after="200"/>
              <w:jc w:val="both"/>
              <w:rPr>
                <w:rFonts w:asciiTheme="majorBidi" w:hAnsiTheme="majorBidi" w:cstheme="majorBidi"/>
              </w:rPr>
            </w:pPr>
            <w:r w:rsidRPr="00406369">
              <w:rPr>
                <w:rFonts w:asciiTheme="majorBidi" w:hAnsiTheme="majorBidi" w:cstheme="majorBidi"/>
              </w:rPr>
              <w:t>Home D</w:t>
            </w:r>
            <w:r w:rsidR="009924B0" w:rsidRPr="00406369">
              <w:rPr>
                <w:rFonts w:asciiTheme="majorBidi" w:hAnsiTheme="majorBidi" w:cstheme="majorBidi"/>
              </w:rPr>
              <w:t>epot</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9</w:t>
            </w:r>
          </w:p>
        </w:tc>
      </w:tr>
      <w:tr w:rsidR="009924B0" w:rsidRPr="00406369">
        <w:trPr>
          <w:trHeight w:val="285"/>
        </w:trPr>
        <w:tc>
          <w:tcPr>
            <w:tcW w:w="1831"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91</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78</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55</w:t>
            </w:r>
          </w:p>
        </w:tc>
        <w:tc>
          <w:tcPr>
            <w:tcW w:w="1775"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Yahoo</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10</w:t>
            </w:r>
          </w:p>
        </w:tc>
      </w:tr>
      <w:tr w:rsidR="009924B0" w:rsidRPr="00406369">
        <w:trPr>
          <w:trHeight w:val="285"/>
        </w:trPr>
        <w:tc>
          <w:tcPr>
            <w:tcW w:w="1831"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95</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95</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83</w:t>
            </w:r>
          </w:p>
        </w:tc>
        <w:tc>
          <w:tcPr>
            <w:tcW w:w="1775" w:type="dxa"/>
            <w:noWrap/>
          </w:tcPr>
          <w:p w:rsidR="009924B0" w:rsidRPr="00406369" w:rsidRDefault="00945C47" w:rsidP="00F560E3">
            <w:pPr>
              <w:bidi w:val="0"/>
              <w:spacing w:after="200"/>
              <w:jc w:val="both"/>
              <w:rPr>
                <w:rFonts w:asciiTheme="majorBidi" w:hAnsiTheme="majorBidi" w:cstheme="majorBidi"/>
                <w:lang w:val="ru-RU"/>
              </w:rPr>
            </w:pPr>
            <w:r w:rsidRPr="00406369">
              <w:rPr>
                <w:rFonts w:asciiTheme="majorBidi" w:hAnsiTheme="majorBidi" w:cstheme="majorBidi"/>
              </w:rPr>
              <w:t>Steve Jobs</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11</w:t>
            </w:r>
          </w:p>
        </w:tc>
      </w:tr>
      <w:tr w:rsidR="009924B0" w:rsidRPr="00406369">
        <w:trPr>
          <w:trHeight w:val="285"/>
        </w:trPr>
        <w:tc>
          <w:tcPr>
            <w:tcW w:w="1831"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79</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87</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39</w:t>
            </w:r>
          </w:p>
        </w:tc>
        <w:tc>
          <w:tcPr>
            <w:tcW w:w="1775" w:type="dxa"/>
            <w:noWrap/>
          </w:tcPr>
          <w:p w:rsidR="009924B0" w:rsidRPr="00406369" w:rsidRDefault="000C7E5C" w:rsidP="00F560E3">
            <w:pPr>
              <w:bidi w:val="0"/>
              <w:spacing w:after="200"/>
              <w:jc w:val="both"/>
              <w:rPr>
                <w:rFonts w:asciiTheme="majorBidi" w:hAnsiTheme="majorBidi" w:cstheme="majorBidi"/>
              </w:rPr>
            </w:pPr>
            <w:r w:rsidRPr="00406369">
              <w:rPr>
                <w:rFonts w:asciiTheme="majorBidi" w:hAnsiTheme="majorBidi" w:cstheme="majorBidi"/>
              </w:rPr>
              <w:t>CNN</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12</w:t>
            </w:r>
          </w:p>
        </w:tc>
      </w:tr>
      <w:tr w:rsidR="009924B0" w:rsidRPr="00406369">
        <w:trPr>
          <w:trHeight w:val="285"/>
        </w:trPr>
        <w:tc>
          <w:tcPr>
            <w:tcW w:w="1831"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84</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74</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75</w:t>
            </w:r>
          </w:p>
        </w:tc>
        <w:tc>
          <w:tcPr>
            <w:tcW w:w="1775"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Twitter</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13</w:t>
            </w:r>
          </w:p>
        </w:tc>
      </w:tr>
      <w:tr w:rsidR="009924B0" w:rsidRPr="00406369">
        <w:trPr>
          <w:trHeight w:val="285"/>
        </w:trPr>
        <w:tc>
          <w:tcPr>
            <w:tcW w:w="1831" w:type="dxa"/>
            <w:noWrap/>
          </w:tcPr>
          <w:p w:rsidR="009924B0" w:rsidRPr="00406369" w:rsidRDefault="009924B0" w:rsidP="00F560E3">
            <w:pPr>
              <w:bidi w:val="0"/>
              <w:spacing w:after="200"/>
              <w:jc w:val="both"/>
              <w:rPr>
                <w:rFonts w:asciiTheme="majorBidi" w:hAnsiTheme="majorBidi" w:cstheme="majorBidi"/>
                <w:rtl/>
              </w:rPr>
            </w:pPr>
            <w:r w:rsidRPr="00406369">
              <w:rPr>
                <w:rFonts w:asciiTheme="majorBidi" w:hAnsiTheme="majorBidi" w:cstheme="majorBidi"/>
              </w:rPr>
              <w:t>100</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96</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53</w:t>
            </w:r>
          </w:p>
        </w:tc>
        <w:tc>
          <w:tcPr>
            <w:tcW w:w="1775"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Craigslist</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14</w:t>
            </w:r>
          </w:p>
        </w:tc>
      </w:tr>
      <w:tr w:rsidR="009924B0" w:rsidRPr="00406369">
        <w:trPr>
          <w:trHeight w:val="285"/>
        </w:trPr>
        <w:tc>
          <w:tcPr>
            <w:tcW w:w="1831"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61</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63</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74</w:t>
            </w:r>
          </w:p>
        </w:tc>
        <w:tc>
          <w:tcPr>
            <w:tcW w:w="1775"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Amazon</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15</w:t>
            </w:r>
          </w:p>
        </w:tc>
      </w:tr>
      <w:tr w:rsidR="009924B0" w:rsidRPr="00406369">
        <w:trPr>
          <w:trHeight w:val="285"/>
        </w:trPr>
        <w:tc>
          <w:tcPr>
            <w:tcW w:w="1831"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78</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83</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41</w:t>
            </w:r>
          </w:p>
        </w:tc>
        <w:tc>
          <w:tcPr>
            <w:tcW w:w="1775" w:type="dxa"/>
            <w:noWrap/>
          </w:tcPr>
          <w:p w:rsidR="009924B0" w:rsidRPr="00406369" w:rsidRDefault="000C7E5C" w:rsidP="00F560E3">
            <w:pPr>
              <w:bidi w:val="0"/>
              <w:spacing w:after="200"/>
              <w:jc w:val="both"/>
              <w:rPr>
                <w:rFonts w:asciiTheme="majorBidi" w:hAnsiTheme="majorBidi" w:cstheme="majorBidi"/>
              </w:rPr>
            </w:pPr>
            <w:r w:rsidRPr="00406369">
              <w:rPr>
                <w:rFonts w:asciiTheme="majorBidi" w:hAnsiTheme="majorBidi" w:cstheme="majorBidi"/>
              </w:rPr>
              <w:t>ESPN</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16</w:t>
            </w:r>
          </w:p>
        </w:tc>
      </w:tr>
      <w:tr w:rsidR="009924B0" w:rsidRPr="00406369">
        <w:trPr>
          <w:trHeight w:val="285"/>
        </w:trPr>
        <w:tc>
          <w:tcPr>
            <w:tcW w:w="1831"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80</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78</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60</w:t>
            </w:r>
          </w:p>
        </w:tc>
        <w:tc>
          <w:tcPr>
            <w:tcW w:w="1775" w:type="dxa"/>
            <w:noWrap/>
          </w:tcPr>
          <w:p w:rsidR="009924B0" w:rsidRPr="00406369" w:rsidRDefault="000C7E5C" w:rsidP="00F560E3">
            <w:pPr>
              <w:bidi w:val="0"/>
              <w:spacing w:after="200"/>
              <w:jc w:val="both"/>
              <w:rPr>
                <w:rFonts w:asciiTheme="majorBidi" w:hAnsiTheme="majorBidi" w:cstheme="majorBidi"/>
              </w:rPr>
            </w:pPr>
            <w:r w:rsidRPr="00406369">
              <w:rPr>
                <w:rFonts w:asciiTheme="majorBidi" w:hAnsiTheme="majorBidi" w:cstheme="majorBidi"/>
              </w:rPr>
              <w:t>Las Vegas</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17</w:t>
            </w:r>
          </w:p>
        </w:tc>
      </w:tr>
      <w:tr w:rsidR="009924B0" w:rsidRPr="00406369">
        <w:trPr>
          <w:trHeight w:val="285"/>
        </w:trPr>
        <w:tc>
          <w:tcPr>
            <w:tcW w:w="1831"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67</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60</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73</w:t>
            </w:r>
          </w:p>
        </w:tc>
        <w:tc>
          <w:tcPr>
            <w:tcW w:w="1775"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Shakespeare</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18</w:t>
            </w:r>
          </w:p>
        </w:tc>
      </w:tr>
      <w:tr w:rsidR="009924B0" w:rsidRPr="00406369">
        <w:trPr>
          <w:trHeight w:val="285"/>
        </w:trPr>
        <w:tc>
          <w:tcPr>
            <w:tcW w:w="1831"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94</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95</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71</w:t>
            </w:r>
          </w:p>
        </w:tc>
        <w:tc>
          <w:tcPr>
            <w:tcW w:w="1775"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Yoga</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19</w:t>
            </w:r>
          </w:p>
        </w:tc>
      </w:tr>
      <w:tr w:rsidR="009924B0" w:rsidRPr="00406369">
        <w:trPr>
          <w:trHeight w:val="512"/>
        </w:trPr>
        <w:tc>
          <w:tcPr>
            <w:tcW w:w="1831" w:type="dxa"/>
            <w:noWrap/>
          </w:tcPr>
          <w:p w:rsidR="009924B0" w:rsidRPr="00406369" w:rsidRDefault="00C0055F" w:rsidP="00F560E3">
            <w:pPr>
              <w:bidi w:val="0"/>
              <w:spacing w:after="200"/>
              <w:jc w:val="both"/>
              <w:rPr>
                <w:rFonts w:asciiTheme="majorBidi" w:hAnsiTheme="majorBidi" w:cstheme="majorBidi"/>
              </w:rPr>
            </w:pPr>
            <w:r w:rsidRPr="00406369">
              <w:rPr>
                <w:rFonts w:asciiTheme="majorBidi" w:hAnsiTheme="majorBidi" w:cstheme="majorBidi"/>
                <w:rtl/>
              </w:rPr>
              <w:t>94</w:t>
            </w:r>
          </w:p>
        </w:tc>
        <w:tc>
          <w:tcPr>
            <w:tcW w:w="169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94</w:t>
            </w:r>
          </w:p>
        </w:tc>
        <w:tc>
          <w:tcPr>
            <w:tcW w:w="1939"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81</w:t>
            </w:r>
          </w:p>
        </w:tc>
        <w:tc>
          <w:tcPr>
            <w:tcW w:w="1775" w:type="dxa"/>
            <w:noWrap/>
          </w:tcPr>
          <w:p w:rsidR="009924B0" w:rsidRPr="00406369" w:rsidRDefault="009924B0" w:rsidP="00F560E3">
            <w:pPr>
              <w:bidi w:val="0"/>
              <w:spacing w:after="200"/>
              <w:jc w:val="both"/>
              <w:rPr>
                <w:rFonts w:asciiTheme="majorBidi" w:hAnsiTheme="majorBidi" w:cstheme="majorBidi"/>
              </w:rPr>
            </w:pPr>
            <w:r w:rsidRPr="00406369">
              <w:rPr>
                <w:rFonts w:asciiTheme="majorBidi" w:hAnsiTheme="majorBidi" w:cstheme="majorBidi"/>
              </w:rPr>
              <w:t>American Airlines</w:t>
            </w:r>
          </w:p>
        </w:tc>
        <w:tc>
          <w:tcPr>
            <w:tcW w:w="1278" w:type="dxa"/>
            <w:noWrap/>
          </w:tcPr>
          <w:p w:rsidR="009924B0" w:rsidRPr="00406369" w:rsidRDefault="00BA1273" w:rsidP="00F560E3">
            <w:pPr>
              <w:bidi w:val="0"/>
              <w:spacing w:after="200"/>
              <w:jc w:val="both"/>
              <w:rPr>
                <w:rFonts w:asciiTheme="majorBidi" w:hAnsiTheme="majorBidi" w:cstheme="majorBidi"/>
              </w:rPr>
            </w:pPr>
            <w:r w:rsidRPr="00406369">
              <w:rPr>
                <w:rFonts w:asciiTheme="majorBidi" w:hAnsiTheme="majorBidi" w:cstheme="majorBidi"/>
              </w:rPr>
              <w:t>20</w:t>
            </w:r>
          </w:p>
        </w:tc>
      </w:tr>
      <w:tr w:rsidR="00D247F1" w:rsidRPr="00406369">
        <w:trPr>
          <w:trHeight w:val="285"/>
        </w:trPr>
        <w:tc>
          <w:tcPr>
            <w:tcW w:w="1831" w:type="dxa"/>
            <w:noWrap/>
          </w:tcPr>
          <w:p w:rsidR="00D247F1" w:rsidRPr="00406369" w:rsidRDefault="00EB45DE" w:rsidP="00F560E3">
            <w:pPr>
              <w:bidi w:val="0"/>
              <w:spacing w:after="200"/>
              <w:jc w:val="both"/>
              <w:rPr>
                <w:rFonts w:asciiTheme="majorBidi" w:hAnsiTheme="majorBidi" w:cstheme="majorBidi"/>
              </w:rPr>
            </w:pPr>
            <w:r w:rsidRPr="00406369">
              <w:rPr>
                <w:color w:val="000000"/>
              </w:rPr>
              <w:t>83.45</w:t>
            </w:r>
            <w:r w:rsidR="0047056A" w:rsidRPr="00406369">
              <w:rPr>
                <w:rFonts w:asciiTheme="majorBidi" w:hAnsiTheme="majorBidi" w:cstheme="majorBidi"/>
              </w:rPr>
              <w:t xml:space="preserve"> (12.46)</w:t>
            </w:r>
          </w:p>
          <w:p w:rsidR="0047056A" w:rsidRPr="00406369" w:rsidRDefault="0047056A" w:rsidP="00F560E3">
            <w:pPr>
              <w:bidi w:val="0"/>
              <w:spacing w:after="200"/>
              <w:jc w:val="both"/>
              <w:rPr>
                <w:rFonts w:asciiTheme="majorBidi" w:hAnsiTheme="majorBidi" w:cstheme="majorBidi"/>
              </w:rPr>
            </w:pPr>
          </w:p>
        </w:tc>
        <w:tc>
          <w:tcPr>
            <w:tcW w:w="1699" w:type="dxa"/>
            <w:noWrap/>
          </w:tcPr>
          <w:p w:rsidR="00D247F1" w:rsidRPr="00406369" w:rsidRDefault="00EB45DE" w:rsidP="00F560E3">
            <w:pPr>
              <w:bidi w:val="0"/>
              <w:spacing w:after="200"/>
              <w:jc w:val="both"/>
              <w:rPr>
                <w:rFonts w:asciiTheme="majorBidi" w:hAnsiTheme="majorBidi" w:cstheme="majorBidi"/>
              </w:rPr>
            </w:pPr>
            <w:r w:rsidRPr="00406369">
              <w:rPr>
                <w:color w:val="000000"/>
              </w:rPr>
              <w:t>79.9</w:t>
            </w:r>
            <w:r w:rsidR="0047056A" w:rsidRPr="00406369">
              <w:rPr>
                <w:rFonts w:asciiTheme="majorBidi" w:hAnsiTheme="majorBidi" w:cstheme="majorBidi"/>
              </w:rPr>
              <w:t xml:space="preserve"> (12.73)</w:t>
            </w:r>
          </w:p>
        </w:tc>
        <w:tc>
          <w:tcPr>
            <w:tcW w:w="1939" w:type="dxa"/>
            <w:noWrap/>
          </w:tcPr>
          <w:p w:rsidR="00D247F1" w:rsidRPr="00406369" w:rsidRDefault="00EB45DE" w:rsidP="00F560E3">
            <w:pPr>
              <w:bidi w:val="0"/>
              <w:spacing w:after="200"/>
              <w:jc w:val="both"/>
              <w:rPr>
                <w:rFonts w:asciiTheme="majorBidi" w:hAnsiTheme="majorBidi" w:cstheme="majorBidi"/>
              </w:rPr>
            </w:pPr>
            <w:r w:rsidRPr="00406369">
              <w:rPr>
                <w:color w:val="000000"/>
              </w:rPr>
              <w:t>53.45</w:t>
            </w:r>
            <w:r w:rsidR="0047056A" w:rsidRPr="00406369">
              <w:rPr>
                <w:rFonts w:asciiTheme="majorBidi" w:hAnsiTheme="majorBidi" w:cstheme="majorBidi"/>
                <w:lang w:val="ru-RU"/>
              </w:rPr>
              <w:t xml:space="preserve"> (21</w:t>
            </w:r>
            <w:r w:rsidR="0047056A" w:rsidRPr="00406369">
              <w:rPr>
                <w:rFonts w:asciiTheme="majorBidi" w:hAnsiTheme="majorBidi" w:cstheme="majorBidi"/>
              </w:rPr>
              <w:t>.66)</w:t>
            </w:r>
          </w:p>
        </w:tc>
        <w:tc>
          <w:tcPr>
            <w:tcW w:w="1775" w:type="dxa"/>
            <w:noWrap/>
          </w:tcPr>
          <w:p w:rsidR="00D247F1" w:rsidRPr="00406369" w:rsidRDefault="00FD6396" w:rsidP="00F560E3">
            <w:pPr>
              <w:bidi w:val="0"/>
              <w:spacing w:after="200"/>
              <w:jc w:val="both"/>
              <w:rPr>
                <w:rFonts w:asciiTheme="majorBidi" w:hAnsiTheme="majorBidi" w:cstheme="majorBidi"/>
              </w:rPr>
            </w:pPr>
            <w:r w:rsidRPr="00406369">
              <w:rPr>
                <w:rFonts w:asciiTheme="majorBidi" w:hAnsiTheme="majorBidi" w:cstheme="majorBidi"/>
              </w:rPr>
              <w:t>a</w:t>
            </w:r>
            <w:r w:rsidR="009A0B60" w:rsidRPr="00406369">
              <w:rPr>
                <w:rFonts w:asciiTheme="majorBidi" w:hAnsiTheme="majorBidi" w:cstheme="majorBidi"/>
              </w:rPr>
              <w:t>ll</w:t>
            </w:r>
          </w:p>
        </w:tc>
        <w:tc>
          <w:tcPr>
            <w:tcW w:w="1278" w:type="dxa"/>
            <w:noWrap/>
          </w:tcPr>
          <w:p w:rsidR="00D247F1" w:rsidRPr="00406369" w:rsidRDefault="00FD6396" w:rsidP="00F560E3">
            <w:pPr>
              <w:bidi w:val="0"/>
              <w:spacing w:after="200"/>
              <w:jc w:val="both"/>
              <w:rPr>
                <w:rFonts w:asciiTheme="majorBidi" w:hAnsiTheme="majorBidi" w:cstheme="majorBidi"/>
              </w:rPr>
            </w:pPr>
            <w:r w:rsidRPr="00406369">
              <w:rPr>
                <w:rFonts w:asciiTheme="majorBidi" w:hAnsiTheme="majorBidi" w:cstheme="majorBidi"/>
              </w:rPr>
              <w:t>a</w:t>
            </w:r>
            <w:r w:rsidR="00D247F1" w:rsidRPr="00406369">
              <w:rPr>
                <w:rFonts w:asciiTheme="majorBidi" w:hAnsiTheme="majorBidi" w:cstheme="majorBidi"/>
              </w:rPr>
              <w:t>verage</w:t>
            </w:r>
            <w:r w:rsidR="0048258C" w:rsidRPr="00406369">
              <w:rPr>
                <w:rFonts w:asciiTheme="majorBidi" w:hAnsiTheme="majorBidi" w:cstheme="majorBidi"/>
              </w:rPr>
              <w:t xml:space="preserve"> (standard deviation)</w:t>
            </w:r>
          </w:p>
        </w:tc>
      </w:tr>
      <w:tr w:rsidR="00F542C0" w:rsidRPr="00406369">
        <w:trPr>
          <w:trHeight w:val="285"/>
        </w:trPr>
        <w:tc>
          <w:tcPr>
            <w:tcW w:w="8522" w:type="dxa"/>
            <w:gridSpan w:val="5"/>
            <w:noWrap/>
          </w:tcPr>
          <w:p w:rsidR="00F542C0" w:rsidRDefault="00F542C0" w:rsidP="00A474F4">
            <w:pPr>
              <w:bidi w:val="0"/>
              <w:spacing w:after="200"/>
              <w:jc w:val="both"/>
              <w:rPr>
                <w:rFonts w:asciiTheme="majorBidi" w:hAnsiTheme="majorBidi" w:cstheme="majorBidi"/>
                <w:b/>
                <w:bCs/>
              </w:rPr>
            </w:pPr>
            <w:r w:rsidRPr="00A474F4">
              <w:rPr>
                <w:rFonts w:asciiTheme="majorBidi" w:hAnsiTheme="majorBidi" w:cstheme="majorBidi"/>
                <w:b/>
                <w:bCs/>
              </w:rPr>
              <w:t xml:space="preserve">Table 5: </w:t>
            </w:r>
            <w:r w:rsidR="00A474F4" w:rsidRPr="00A474F4">
              <w:rPr>
                <w:rFonts w:asciiTheme="majorBidi" w:hAnsiTheme="majorBidi" w:cstheme="majorBidi"/>
                <w:b/>
                <w:bCs/>
              </w:rPr>
              <w:t>O</w:t>
            </w:r>
            <w:r w:rsidRPr="00A474F4">
              <w:rPr>
                <w:rFonts w:asciiTheme="majorBidi" w:hAnsiTheme="majorBidi" w:cstheme="majorBidi"/>
                <w:b/>
                <w:bCs/>
              </w:rPr>
              <w:t xml:space="preserve">verlapping results for the named entity queries. </w:t>
            </w:r>
          </w:p>
          <w:p w:rsidR="008900D1" w:rsidRPr="0030307D" w:rsidRDefault="009D434C" w:rsidP="009D434C">
            <w:pPr>
              <w:bidi w:val="0"/>
              <w:spacing w:after="200"/>
              <w:jc w:val="both"/>
              <w:rPr>
                <w:rFonts w:asciiTheme="majorBidi" w:hAnsiTheme="majorBidi" w:cstheme="majorBidi"/>
                <w:bCs/>
              </w:rPr>
            </w:pPr>
            <w:r w:rsidRPr="0030307D">
              <w:rPr>
                <w:rFonts w:asciiTheme="majorBidi" w:hAnsiTheme="majorBidi" w:cstheme="majorBidi"/>
                <w:bCs/>
              </w:rPr>
              <w:t xml:space="preserve">For the data presented in Table 4 and Table 5 the t-test for paired samples was performed. The differences between Google and Delicious average precision were found significant with p &lt; 0.01 for the data in Table 4. </w:t>
            </w:r>
            <w:r w:rsidR="00F46145" w:rsidRPr="0030307D">
              <w:rPr>
                <w:rFonts w:asciiTheme="majorBidi" w:hAnsiTheme="majorBidi" w:cstheme="majorBidi"/>
                <w:bCs/>
              </w:rPr>
              <w:t>For the data in Table 5, the differences between Google and Delicious average precision were found significant with p &lt; 0.05.</w:t>
            </w:r>
            <w:r w:rsidRPr="0030307D">
              <w:rPr>
                <w:rFonts w:asciiTheme="majorBidi" w:hAnsiTheme="majorBidi" w:cstheme="majorBidi"/>
                <w:bCs/>
              </w:rPr>
              <w:t xml:space="preserve"> </w:t>
            </w:r>
          </w:p>
          <w:p w:rsidR="00BA19BF" w:rsidRPr="00A474F4" w:rsidRDefault="00BA19BF" w:rsidP="008900D1">
            <w:pPr>
              <w:bidi w:val="0"/>
              <w:spacing w:after="200"/>
              <w:jc w:val="both"/>
              <w:rPr>
                <w:rFonts w:asciiTheme="majorBidi" w:hAnsiTheme="majorBidi" w:cstheme="majorBidi"/>
                <w:b/>
                <w:bCs/>
              </w:rPr>
            </w:pPr>
            <w:r w:rsidRPr="00406369">
              <w:rPr>
                <w:rFonts w:asciiTheme="majorBidi" w:hAnsiTheme="majorBidi" w:cstheme="majorBidi"/>
              </w:rPr>
              <w:t xml:space="preserve">Tables 4 and 5 indicate that for both the top and named entity queries </w:t>
            </w:r>
            <w:r w:rsidR="000E54F9">
              <w:rPr>
                <w:rFonts w:asciiTheme="majorBidi" w:hAnsiTheme="majorBidi" w:cstheme="majorBidi"/>
              </w:rPr>
              <w:t xml:space="preserve">for </w:t>
            </w:r>
            <w:r w:rsidRPr="00406369">
              <w:rPr>
                <w:rFonts w:asciiTheme="majorBidi" w:hAnsiTheme="majorBidi" w:cstheme="majorBidi"/>
              </w:rPr>
              <w:t>Delicious the average precision is about 3% higher than that of Google. Note that precision values are similar for both groups of queries. However, there is a significant difference in recall on Delicious relative to Google for different types of queries. The top queries have received a relatively high recall value on Delicious (82% on average) while those for the named entity queries are much lower (53% on average).</w:t>
            </w:r>
          </w:p>
        </w:tc>
      </w:tr>
    </w:tbl>
    <w:p w:rsidR="00E87FFA" w:rsidRPr="00406369" w:rsidRDefault="00E87FFA" w:rsidP="00F560E3">
      <w:pPr>
        <w:bidi w:val="0"/>
        <w:spacing w:after="200"/>
        <w:jc w:val="both"/>
        <w:rPr>
          <w:rFonts w:asciiTheme="majorBidi" w:hAnsiTheme="majorBidi" w:cstheme="majorBidi"/>
        </w:rPr>
      </w:pPr>
    </w:p>
    <w:tbl>
      <w:tblPr>
        <w:tblStyle w:val="TableGrid"/>
        <w:bidiVisual/>
        <w:tblW w:w="0" w:type="auto"/>
        <w:tblBorders>
          <w:left w:val="none" w:sz="0" w:space="0" w:color="auto"/>
          <w:right w:val="none" w:sz="0" w:space="0" w:color="auto"/>
          <w:insideV w:val="none" w:sz="0" w:space="0" w:color="auto"/>
        </w:tblBorders>
        <w:tblLook w:val="04A0"/>
      </w:tblPr>
      <w:tblGrid>
        <w:gridCol w:w="1484"/>
        <w:gridCol w:w="1112"/>
        <w:gridCol w:w="1306"/>
        <w:gridCol w:w="1306"/>
        <w:gridCol w:w="1224"/>
        <w:gridCol w:w="1089"/>
        <w:gridCol w:w="1001"/>
      </w:tblGrid>
      <w:tr w:rsidR="000F0E49" w:rsidRPr="00406369">
        <w:trPr>
          <w:trHeight w:val="330"/>
        </w:trPr>
        <w:tc>
          <w:tcPr>
            <w:tcW w:w="2596" w:type="dxa"/>
            <w:gridSpan w:val="2"/>
            <w:noWrap/>
          </w:tcPr>
          <w:p w:rsidR="00A56E28" w:rsidRPr="00406369" w:rsidRDefault="00A56E28" w:rsidP="00F560E3">
            <w:pPr>
              <w:bidi w:val="0"/>
              <w:spacing w:after="200"/>
              <w:rPr>
                <w:rFonts w:asciiTheme="majorBidi" w:hAnsiTheme="majorBidi" w:cstheme="majorBidi"/>
                <w:b/>
                <w:bCs/>
              </w:rPr>
            </w:pPr>
            <w:r w:rsidRPr="00406369">
              <w:rPr>
                <w:rFonts w:asciiTheme="majorBidi" w:hAnsiTheme="majorBidi" w:cstheme="majorBidi"/>
                <w:b/>
                <w:bCs/>
              </w:rPr>
              <w:t>TIW</w:t>
            </w:r>
            <w:r w:rsidRPr="00406369">
              <w:rPr>
                <w:rFonts w:asciiTheme="majorBidi" w:hAnsiTheme="majorBidi" w:cstheme="majorBidi"/>
                <w:b/>
                <w:bCs/>
                <w:rtl/>
              </w:rPr>
              <w:t xml:space="preserve">  </w:t>
            </w:r>
            <w:r w:rsidR="00166799" w:rsidRPr="00406369">
              <w:rPr>
                <w:rFonts w:asciiTheme="majorBidi" w:hAnsiTheme="majorBidi" w:cstheme="majorBidi"/>
                <w:b/>
                <w:bCs/>
              </w:rPr>
              <w:t>r</w:t>
            </w:r>
            <w:r w:rsidR="00B443B4" w:rsidRPr="00406369">
              <w:rPr>
                <w:rFonts w:asciiTheme="majorBidi" w:hAnsiTheme="majorBidi" w:cstheme="majorBidi"/>
                <w:b/>
                <w:bCs/>
              </w:rPr>
              <w:t>anking</w:t>
            </w:r>
          </w:p>
        </w:tc>
        <w:tc>
          <w:tcPr>
            <w:tcW w:w="2612" w:type="dxa"/>
            <w:gridSpan w:val="2"/>
            <w:noWrap/>
          </w:tcPr>
          <w:p w:rsidR="00A56E28" w:rsidRPr="00406369" w:rsidRDefault="00A56E28" w:rsidP="00F560E3">
            <w:pPr>
              <w:bidi w:val="0"/>
              <w:spacing w:after="200"/>
              <w:rPr>
                <w:rFonts w:asciiTheme="majorBidi" w:hAnsiTheme="majorBidi" w:cstheme="majorBidi"/>
                <w:b/>
                <w:bCs/>
              </w:rPr>
            </w:pPr>
            <w:r w:rsidRPr="00406369">
              <w:rPr>
                <w:rFonts w:asciiTheme="majorBidi" w:hAnsiTheme="majorBidi" w:cstheme="majorBidi"/>
                <w:b/>
                <w:bCs/>
              </w:rPr>
              <w:t xml:space="preserve">TW </w:t>
            </w:r>
            <w:r w:rsidR="00166799" w:rsidRPr="00406369">
              <w:rPr>
                <w:rFonts w:asciiTheme="majorBidi" w:hAnsiTheme="majorBidi" w:cstheme="majorBidi"/>
                <w:b/>
                <w:bCs/>
              </w:rPr>
              <w:t>r</w:t>
            </w:r>
            <w:r w:rsidR="00B443B4" w:rsidRPr="00406369">
              <w:rPr>
                <w:rFonts w:asciiTheme="majorBidi" w:hAnsiTheme="majorBidi" w:cstheme="majorBidi"/>
                <w:b/>
                <w:bCs/>
              </w:rPr>
              <w:t>anking</w:t>
            </w:r>
          </w:p>
        </w:tc>
        <w:tc>
          <w:tcPr>
            <w:tcW w:w="2313" w:type="dxa"/>
            <w:gridSpan w:val="2"/>
            <w:noWrap/>
          </w:tcPr>
          <w:p w:rsidR="00A56E28" w:rsidRPr="00406369" w:rsidRDefault="00A56E28" w:rsidP="00F560E3">
            <w:pPr>
              <w:bidi w:val="0"/>
              <w:spacing w:after="200"/>
              <w:rPr>
                <w:rFonts w:asciiTheme="majorBidi" w:hAnsiTheme="majorBidi" w:cstheme="majorBidi"/>
                <w:b/>
                <w:bCs/>
              </w:rPr>
            </w:pPr>
            <w:r w:rsidRPr="00406369">
              <w:rPr>
                <w:rFonts w:asciiTheme="majorBidi" w:hAnsiTheme="majorBidi" w:cstheme="majorBidi"/>
                <w:b/>
                <w:bCs/>
              </w:rPr>
              <w:t xml:space="preserve">RW </w:t>
            </w:r>
            <w:r w:rsidR="00166799" w:rsidRPr="00406369">
              <w:rPr>
                <w:rFonts w:asciiTheme="majorBidi" w:hAnsiTheme="majorBidi" w:cstheme="majorBidi"/>
                <w:b/>
                <w:bCs/>
              </w:rPr>
              <w:t>r</w:t>
            </w:r>
            <w:r w:rsidR="00B443B4" w:rsidRPr="00406369">
              <w:rPr>
                <w:rFonts w:asciiTheme="majorBidi" w:hAnsiTheme="majorBidi" w:cstheme="majorBidi"/>
                <w:b/>
                <w:bCs/>
              </w:rPr>
              <w:t>anking</w:t>
            </w:r>
          </w:p>
        </w:tc>
        <w:tc>
          <w:tcPr>
            <w:tcW w:w="1001" w:type="dxa"/>
            <w:vMerge w:val="restart"/>
            <w:noWrap/>
          </w:tcPr>
          <w:p w:rsidR="00A56E28" w:rsidRPr="00406369" w:rsidRDefault="00A56E28" w:rsidP="00F560E3">
            <w:pPr>
              <w:bidi w:val="0"/>
              <w:spacing w:after="200"/>
              <w:rPr>
                <w:rFonts w:asciiTheme="majorBidi" w:hAnsiTheme="majorBidi" w:cstheme="majorBidi"/>
              </w:rPr>
            </w:pPr>
            <w:r w:rsidRPr="00406369">
              <w:rPr>
                <w:rFonts w:asciiTheme="majorBidi" w:hAnsiTheme="majorBidi" w:cstheme="majorBidi"/>
                <w:b/>
                <w:bCs/>
              </w:rPr>
              <w:t>No. of top selected sub topics</w:t>
            </w:r>
          </w:p>
        </w:tc>
      </w:tr>
      <w:tr w:rsidR="000F0E49" w:rsidRPr="00406369">
        <w:trPr>
          <w:trHeight w:val="300"/>
        </w:trPr>
        <w:tc>
          <w:tcPr>
            <w:tcW w:w="1484" w:type="dxa"/>
            <w:tcBorders>
              <w:bottom w:val="single" w:sz="4" w:space="0" w:color="auto"/>
            </w:tcBorders>
            <w:noWrap/>
          </w:tcPr>
          <w:p w:rsidR="00A56E28" w:rsidRPr="00406369" w:rsidRDefault="00E92C8C" w:rsidP="00F560E3">
            <w:pPr>
              <w:bidi w:val="0"/>
              <w:spacing w:after="200"/>
              <w:rPr>
                <w:rFonts w:asciiTheme="majorBidi" w:hAnsiTheme="majorBidi" w:cstheme="majorBidi"/>
                <w:b/>
                <w:bCs/>
                <w:rtl/>
              </w:rPr>
            </w:pPr>
            <w:r w:rsidRPr="00406369">
              <w:rPr>
                <w:rFonts w:asciiTheme="majorBidi" w:hAnsiTheme="majorBidi" w:cstheme="majorBidi"/>
                <w:b/>
                <w:bCs/>
              </w:rPr>
              <w:t>Delta in % compared to the original Google ranking</w:t>
            </w:r>
          </w:p>
        </w:tc>
        <w:tc>
          <w:tcPr>
            <w:tcW w:w="1112" w:type="dxa"/>
            <w:tcBorders>
              <w:bottom w:val="single" w:sz="4" w:space="0" w:color="auto"/>
            </w:tcBorders>
            <w:noWrap/>
          </w:tcPr>
          <w:p w:rsidR="00A56E28" w:rsidRPr="00406369" w:rsidRDefault="00A56E28" w:rsidP="00F560E3">
            <w:pPr>
              <w:bidi w:val="0"/>
              <w:spacing w:after="200"/>
              <w:rPr>
                <w:rFonts w:asciiTheme="majorBidi" w:hAnsiTheme="majorBidi" w:cstheme="majorBidi"/>
                <w:b/>
                <w:bCs/>
              </w:rPr>
            </w:pPr>
            <w:r w:rsidRPr="00406369">
              <w:rPr>
                <w:rFonts w:asciiTheme="majorBidi" w:hAnsiTheme="majorBidi" w:cstheme="majorBidi"/>
                <w:b/>
                <w:bCs/>
              </w:rPr>
              <w:t>Average</w:t>
            </w:r>
            <w:r w:rsidRPr="00406369">
              <w:rPr>
                <w:rFonts w:asciiTheme="majorBidi" w:hAnsiTheme="majorBidi" w:cstheme="majorBidi"/>
                <w:b/>
                <w:bCs/>
                <w:rtl/>
              </w:rPr>
              <w:t xml:space="preserve">  </w:t>
            </w:r>
            <w:r w:rsidRPr="00406369">
              <w:rPr>
                <w:rFonts w:asciiTheme="majorBidi" w:hAnsiTheme="majorBidi" w:cstheme="majorBidi"/>
                <w:b/>
                <w:bCs/>
              </w:rPr>
              <w:t>MAP</w:t>
            </w:r>
          </w:p>
        </w:tc>
        <w:tc>
          <w:tcPr>
            <w:tcW w:w="1306" w:type="dxa"/>
            <w:tcBorders>
              <w:bottom w:val="single" w:sz="4" w:space="0" w:color="auto"/>
            </w:tcBorders>
            <w:noWrap/>
          </w:tcPr>
          <w:p w:rsidR="00A56E28" w:rsidRPr="00406369" w:rsidRDefault="00E92C8C" w:rsidP="00F560E3">
            <w:pPr>
              <w:bidi w:val="0"/>
              <w:spacing w:after="200"/>
              <w:rPr>
                <w:rFonts w:asciiTheme="majorBidi" w:hAnsiTheme="majorBidi" w:cstheme="majorBidi"/>
                <w:b/>
                <w:bCs/>
              </w:rPr>
            </w:pPr>
            <w:r w:rsidRPr="00406369">
              <w:rPr>
                <w:rFonts w:asciiTheme="majorBidi" w:hAnsiTheme="majorBidi" w:cstheme="majorBidi"/>
                <w:b/>
                <w:bCs/>
              </w:rPr>
              <w:t>Delta in % compared to the original Google ranking</w:t>
            </w:r>
          </w:p>
        </w:tc>
        <w:tc>
          <w:tcPr>
            <w:tcW w:w="1306" w:type="dxa"/>
            <w:tcBorders>
              <w:bottom w:val="single" w:sz="4" w:space="0" w:color="auto"/>
            </w:tcBorders>
            <w:noWrap/>
          </w:tcPr>
          <w:p w:rsidR="00A56E28" w:rsidRPr="00406369" w:rsidRDefault="00A56E28" w:rsidP="00F560E3">
            <w:pPr>
              <w:bidi w:val="0"/>
              <w:spacing w:after="200"/>
              <w:rPr>
                <w:rFonts w:asciiTheme="majorBidi" w:hAnsiTheme="majorBidi" w:cstheme="majorBidi"/>
                <w:b/>
                <w:bCs/>
              </w:rPr>
            </w:pPr>
            <w:r w:rsidRPr="00406369">
              <w:rPr>
                <w:rFonts w:asciiTheme="majorBidi" w:hAnsiTheme="majorBidi" w:cstheme="majorBidi"/>
                <w:b/>
                <w:bCs/>
              </w:rPr>
              <w:t>Average</w:t>
            </w:r>
            <w:r w:rsidRPr="00406369">
              <w:rPr>
                <w:rFonts w:asciiTheme="majorBidi" w:hAnsiTheme="majorBidi" w:cstheme="majorBidi"/>
                <w:b/>
                <w:bCs/>
                <w:rtl/>
              </w:rPr>
              <w:t xml:space="preserve">  </w:t>
            </w:r>
            <w:r w:rsidRPr="00406369">
              <w:rPr>
                <w:rFonts w:asciiTheme="majorBidi" w:hAnsiTheme="majorBidi" w:cstheme="majorBidi"/>
                <w:b/>
                <w:bCs/>
              </w:rPr>
              <w:t>MAP</w:t>
            </w:r>
          </w:p>
        </w:tc>
        <w:tc>
          <w:tcPr>
            <w:tcW w:w="1224" w:type="dxa"/>
            <w:tcBorders>
              <w:bottom w:val="single" w:sz="4" w:space="0" w:color="auto"/>
            </w:tcBorders>
            <w:noWrap/>
          </w:tcPr>
          <w:p w:rsidR="00A56E28" w:rsidRPr="00406369" w:rsidRDefault="00A56E28" w:rsidP="00F560E3">
            <w:pPr>
              <w:bidi w:val="0"/>
              <w:spacing w:after="200"/>
              <w:rPr>
                <w:rFonts w:asciiTheme="majorBidi" w:hAnsiTheme="majorBidi" w:cstheme="majorBidi"/>
                <w:b/>
                <w:bCs/>
                <w:rtl/>
              </w:rPr>
            </w:pPr>
            <w:r w:rsidRPr="00406369">
              <w:rPr>
                <w:rFonts w:asciiTheme="majorBidi" w:hAnsiTheme="majorBidi" w:cstheme="majorBidi"/>
                <w:b/>
                <w:bCs/>
              </w:rPr>
              <w:t>Delta</w:t>
            </w:r>
            <w:r w:rsidR="00E92C8C" w:rsidRPr="00406369">
              <w:rPr>
                <w:rFonts w:asciiTheme="majorBidi" w:hAnsiTheme="majorBidi" w:cstheme="majorBidi"/>
                <w:b/>
                <w:bCs/>
              </w:rPr>
              <w:t xml:space="preserve"> in % compared to the original Google ranking</w:t>
            </w:r>
            <w:r w:rsidRPr="00406369">
              <w:rPr>
                <w:rFonts w:asciiTheme="majorBidi" w:hAnsiTheme="majorBidi" w:cstheme="majorBidi"/>
                <w:b/>
                <w:bCs/>
                <w:rtl/>
              </w:rPr>
              <w:t xml:space="preserve"> </w:t>
            </w:r>
          </w:p>
        </w:tc>
        <w:tc>
          <w:tcPr>
            <w:tcW w:w="1089" w:type="dxa"/>
            <w:tcBorders>
              <w:bottom w:val="single" w:sz="4" w:space="0" w:color="auto"/>
            </w:tcBorders>
            <w:noWrap/>
          </w:tcPr>
          <w:p w:rsidR="00A56E28" w:rsidRPr="00406369" w:rsidRDefault="00A56E28" w:rsidP="00F560E3">
            <w:pPr>
              <w:bidi w:val="0"/>
              <w:spacing w:after="200"/>
              <w:rPr>
                <w:rFonts w:asciiTheme="majorBidi" w:hAnsiTheme="majorBidi" w:cstheme="majorBidi"/>
                <w:b/>
                <w:bCs/>
              </w:rPr>
            </w:pPr>
            <w:r w:rsidRPr="00406369">
              <w:rPr>
                <w:rFonts w:asciiTheme="majorBidi" w:hAnsiTheme="majorBidi" w:cstheme="majorBidi"/>
                <w:b/>
                <w:bCs/>
              </w:rPr>
              <w:t>Average MAP</w:t>
            </w:r>
          </w:p>
        </w:tc>
        <w:tc>
          <w:tcPr>
            <w:tcW w:w="1001" w:type="dxa"/>
            <w:vMerge/>
            <w:noWrap/>
          </w:tcPr>
          <w:p w:rsidR="00A56E28" w:rsidRPr="00406369" w:rsidRDefault="00A56E28" w:rsidP="00F560E3">
            <w:pPr>
              <w:bidi w:val="0"/>
              <w:spacing w:after="200"/>
              <w:rPr>
                <w:rFonts w:asciiTheme="majorBidi" w:hAnsiTheme="majorBidi" w:cstheme="majorBidi"/>
                <w:b/>
                <w:bCs/>
              </w:rPr>
            </w:pPr>
          </w:p>
        </w:tc>
      </w:tr>
      <w:tr w:rsidR="000F0E49" w:rsidRPr="00406369">
        <w:trPr>
          <w:trHeight w:val="285"/>
        </w:trPr>
        <w:tc>
          <w:tcPr>
            <w:tcW w:w="1484"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4.68</w:t>
            </w:r>
          </w:p>
        </w:tc>
        <w:tc>
          <w:tcPr>
            <w:tcW w:w="1112"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0.89</w:t>
            </w:r>
          </w:p>
        </w:tc>
        <w:tc>
          <w:tcPr>
            <w:tcW w:w="1306"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5.32</w:t>
            </w:r>
          </w:p>
        </w:tc>
        <w:tc>
          <w:tcPr>
            <w:tcW w:w="1306"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0.90</w:t>
            </w:r>
          </w:p>
        </w:tc>
        <w:tc>
          <w:tcPr>
            <w:tcW w:w="1224"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0.77</w:t>
            </w:r>
          </w:p>
        </w:tc>
        <w:tc>
          <w:tcPr>
            <w:tcW w:w="1089" w:type="dxa"/>
            <w:noWrap/>
          </w:tcPr>
          <w:p w:rsidR="000F0E49" w:rsidRPr="00406369" w:rsidRDefault="000F0E49" w:rsidP="00F560E3">
            <w:pPr>
              <w:bidi w:val="0"/>
              <w:rPr>
                <w:rFonts w:asciiTheme="majorBidi" w:hAnsiTheme="majorBidi" w:cstheme="majorBidi"/>
              </w:rPr>
            </w:pPr>
            <w:r w:rsidRPr="00406369">
              <w:rPr>
                <w:rFonts w:asciiTheme="majorBidi" w:hAnsiTheme="majorBidi" w:cstheme="majorBidi"/>
              </w:rPr>
              <w:t>0.85</w:t>
            </w:r>
          </w:p>
        </w:tc>
        <w:tc>
          <w:tcPr>
            <w:tcW w:w="1001" w:type="dxa"/>
            <w:noWrap/>
          </w:tcPr>
          <w:p w:rsidR="000F0E49" w:rsidRPr="00406369" w:rsidRDefault="000F0E49" w:rsidP="00F560E3">
            <w:pPr>
              <w:bidi w:val="0"/>
              <w:spacing w:after="200"/>
              <w:rPr>
                <w:rFonts w:asciiTheme="majorBidi" w:hAnsiTheme="majorBidi" w:cstheme="majorBidi"/>
              </w:rPr>
            </w:pPr>
            <w:r w:rsidRPr="00406369">
              <w:rPr>
                <w:rFonts w:asciiTheme="majorBidi" w:hAnsiTheme="majorBidi" w:cstheme="majorBidi"/>
                <w:rtl/>
              </w:rPr>
              <w:t>100</w:t>
            </w:r>
          </w:p>
        </w:tc>
      </w:tr>
      <w:tr w:rsidR="000F0E49" w:rsidRPr="00406369">
        <w:trPr>
          <w:trHeight w:val="285"/>
        </w:trPr>
        <w:tc>
          <w:tcPr>
            <w:tcW w:w="1484"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5.02</w:t>
            </w:r>
          </w:p>
        </w:tc>
        <w:tc>
          <w:tcPr>
            <w:tcW w:w="1112"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0.89</w:t>
            </w:r>
          </w:p>
        </w:tc>
        <w:tc>
          <w:tcPr>
            <w:tcW w:w="1306"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5.50</w:t>
            </w:r>
          </w:p>
        </w:tc>
        <w:tc>
          <w:tcPr>
            <w:tcW w:w="1306"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0.90</w:t>
            </w:r>
          </w:p>
        </w:tc>
        <w:tc>
          <w:tcPr>
            <w:tcW w:w="1224"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0.92</w:t>
            </w:r>
          </w:p>
        </w:tc>
        <w:tc>
          <w:tcPr>
            <w:tcW w:w="1089"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0.85</w:t>
            </w:r>
          </w:p>
        </w:tc>
        <w:tc>
          <w:tcPr>
            <w:tcW w:w="1001" w:type="dxa"/>
            <w:noWrap/>
          </w:tcPr>
          <w:p w:rsidR="000F0E49" w:rsidRPr="00406369" w:rsidRDefault="000F0E49" w:rsidP="00F560E3">
            <w:pPr>
              <w:bidi w:val="0"/>
              <w:spacing w:after="200"/>
              <w:rPr>
                <w:rFonts w:asciiTheme="majorBidi" w:hAnsiTheme="majorBidi" w:cstheme="majorBidi"/>
              </w:rPr>
            </w:pPr>
            <w:r w:rsidRPr="00406369">
              <w:rPr>
                <w:rFonts w:asciiTheme="majorBidi" w:hAnsiTheme="majorBidi" w:cstheme="majorBidi"/>
                <w:rtl/>
              </w:rPr>
              <w:t>90</w:t>
            </w:r>
          </w:p>
        </w:tc>
      </w:tr>
      <w:tr w:rsidR="000F0E49" w:rsidRPr="00406369">
        <w:trPr>
          <w:trHeight w:val="285"/>
        </w:trPr>
        <w:tc>
          <w:tcPr>
            <w:tcW w:w="1484"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5.52</w:t>
            </w:r>
          </w:p>
        </w:tc>
        <w:tc>
          <w:tcPr>
            <w:tcW w:w="1112"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0.90</w:t>
            </w:r>
          </w:p>
        </w:tc>
        <w:tc>
          <w:tcPr>
            <w:tcW w:w="1306"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5.96</w:t>
            </w:r>
          </w:p>
        </w:tc>
        <w:tc>
          <w:tcPr>
            <w:tcW w:w="1306"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0.90</w:t>
            </w:r>
          </w:p>
        </w:tc>
        <w:tc>
          <w:tcPr>
            <w:tcW w:w="1224"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1.52</w:t>
            </w:r>
          </w:p>
        </w:tc>
        <w:tc>
          <w:tcPr>
            <w:tcW w:w="1089"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0.86</w:t>
            </w:r>
          </w:p>
        </w:tc>
        <w:tc>
          <w:tcPr>
            <w:tcW w:w="1001" w:type="dxa"/>
            <w:noWrap/>
          </w:tcPr>
          <w:p w:rsidR="000F0E49" w:rsidRPr="00406369" w:rsidRDefault="000F0E49" w:rsidP="00F560E3">
            <w:pPr>
              <w:bidi w:val="0"/>
              <w:spacing w:after="200"/>
              <w:rPr>
                <w:rFonts w:asciiTheme="majorBidi" w:hAnsiTheme="majorBidi" w:cstheme="majorBidi"/>
                <w:rtl/>
              </w:rPr>
            </w:pPr>
            <w:r w:rsidRPr="00406369">
              <w:rPr>
                <w:rFonts w:asciiTheme="majorBidi" w:hAnsiTheme="majorBidi" w:cstheme="majorBidi"/>
                <w:rtl/>
              </w:rPr>
              <w:t>80</w:t>
            </w:r>
          </w:p>
        </w:tc>
      </w:tr>
      <w:tr w:rsidR="000F0E49" w:rsidRPr="00406369">
        <w:trPr>
          <w:trHeight w:val="285"/>
        </w:trPr>
        <w:tc>
          <w:tcPr>
            <w:tcW w:w="1484"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5.60</w:t>
            </w:r>
          </w:p>
        </w:tc>
        <w:tc>
          <w:tcPr>
            <w:tcW w:w="1112"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0.90</w:t>
            </w:r>
          </w:p>
        </w:tc>
        <w:tc>
          <w:tcPr>
            <w:tcW w:w="1306"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5.98</w:t>
            </w:r>
          </w:p>
        </w:tc>
        <w:tc>
          <w:tcPr>
            <w:tcW w:w="1306"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0.90</w:t>
            </w:r>
          </w:p>
        </w:tc>
        <w:tc>
          <w:tcPr>
            <w:tcW w:w="1224"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1.76</w:t>
            </w:r>
          </w:p>
        </w:tc>
        <w:tc>
          <w:tcPr>
            <w:tcW w:w="1089"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0.86</w:t>
            </w:r>
          </w:p>
        </w:tc>
        <w:tc>
          <w:tcPr>
            <w:tcW w:w="1001" w:type="dxa"/>
            <w:noWrap/>
          </w:tcPr>
          <w:p w:rsidR="000F0E49" w:rsidRPr="00406369" w:rsidRDefault="000F0E49" w:rsidP="00F560E3">
            <w:pPr>
              <w:bidi w:val="0"/>
              <w:spacing w:after="200"/>
              <w:rPr>
                <w:rFonts w:asciiTheme="majorBidi" w:hAnsiTheme="majorBidi" w:cstheme="majorBidi"/>
              </w:rPr>
            </w:pPr>
            <w:r w:rsidRPr="00406369">
              <w:rPr>
                <w:rFonts w:asciiTheme="majorBidi" w:hAnsiTheme="majorBidi" w:cstheme="majorBidi"/>
                <w:rtl/>
              </w:rPr>
              <w:t>70</w:t>
            </w:r>
          </w:p>
        </w:tc>
      </w:tr>
      <w:tr w:rsidR="000F0E49" w:rsidRPr="00406369">
        <w:trPr>
          <w:trHeight w:val="285"/>
        </w:trPr>
        <w:tc>
          <w:tcPr>
            <w:tcW w:w="1484"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5.93</w:t>
            </w:r>
          </w:p>
        </w:tc>
        <w:tc>
          <w:tcPr>
            <w:tcW w:w="1112"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0.90</w:t>
            </w:r>
          </w:p>
        </w:tc>
        <w:tc>
          <w:tcPr>
            <w:tcW w:w="1306"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6.54</w:t>
            </w:r>
          </w:p>
        </w:tc>
        <w:tc>
          <w:tcPr>
            <w:tcW w:w="1306"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0.91</w:t>
            </w:r>
          </w:p>
        </w:tc>
        <w:tc>
          <w:tcPr>
            <w:tcW w:w="1224"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2.34</w:t>
            </w:r>
          </w:p>
        </w:tc>
        <w:tc>
          <w:tcPr>
            <w:tcW w:w="1089"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0.87</w:t>
            </w:r>
          </w:p>
        </w:tc>
        <w:tc>
          <w:tcPr>
            <w:tcW w:w="1001" w:type="dxa"/>
            <w:noWrap/>
          </w:tcPr>
          <w:p w:rsidR="000F0E49" w:rsidRPr="00406369" w:rsidRDefault="000F0E49" w:rsidP="00F560E3">
            <w:pPr>
              <w:bidi w:val="0"/>
              <w:spacing w:after="200"/>
              <w:rPr>
                <w:rFonts w:asciiTheme="majorBidi" w:hAnsiTheme="majorBidi" w:cstheme="majorBidi"/>
              </w:rPr>
            </w:pPr>
            <w:r w:rsidRPr="00406369">
              <w:rPr>
                <w:rFonts w:asciiTheme="majorBidi" w:hAnsiTheme="majorBidi" w:cstheme="majorBidi"/>
                <w:rtl/>
              </w:rPr>
              <w:t>60</w:t>
            </w:r>
          </w:p>
        </w:tc>
      </w:tr>
      <w:tr w:rsidR="000F0E49" w:rsidRPr="00406369">
        <w:trPr>
          <w:trHeight w:val="285"/>
        </w:trPr>
        <w:tc>
          <w:tcPr>
            <w:tcW w:w="1484"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5.96</w:t>
            </w:r>
          </w:p>
        </w:tc>
        <w:tc>
          <w:tcPr>
            <w:tcW w:w="1112"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0.90</w:t>
            </w:r>
          </w:p>
        </w:tc>
        <w:tc>
          <w:tcPr>
            <w:tcW w:w="1306"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6.65</w:t>
            </w:r>
          </w:p>
        </w:tc>
        <w:tc>
          <w:tcPr>
            <w:tcW w:w="1306"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0.91</w:t>
            </w:r>
          </w:p>
        </w:tc>
        <w:tc>
          <w:tcPr>
            <w:tcW w:w="1224"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2.31</w:t>
            </w:r>
          </w:p>
        </w:tc>
        <w:tc>
          <w:tcPr>
            <w:tcW w:w="1089"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0.87</w:t>
            </w:r>
          </w:p>
        </w:tc>
        <w:tc>
          <w:tcPr>
            <w:tcW w:w="1001" w:type="dxa"/>
            <w:noWrap/>
          </w:tcPr>
          <w:p w:rsidR="000F0E49" w:rsidRPr="00406369" w:rsidRDefault="000F0E49" w:rsidP="00F560E3">
            <w:pPr>
              <w:bidi w:val="0"/>
              <w:spacing w:after="200"/>
              <w:rPr>
                <w:rFonts w:asciiTheme="majorBidi" w:hAnsiTheme="majorBidi" w:cstheme="majorBidi"/>
              </w:rPr>
            </w:pPr>
            <w:r w:rsidRPr="00406369">
              <w:rPr>
                <w:rFonts w:asciiTheme="majorBidi" w:hAnsiTheme="majorBidi" w:cstheme="majorBidi"/>
                <w:rtl/>
              </w:rPr>
              <w:t>50</w:t>
            </w:r>
          </w:p>
        </w:tc>
      </w:tr>
      <w:tr w:rsidR="000F0E49" w:rsidRPr="00406369">
        <w:trPr>
          <w:trHeight w:val="285"/>
        </w:trPr>
        <w:tc>
          <w:tcPr>
            <w:tcW w:w="1484"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6.36</w:t>
            </w:r>
          </w:p>
        </w:tc>
        <w:tc>
          <w:tcPr>
            <w:tcW w:w="1112"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0.91</w:t>
            </w:r>
          </w:p>
        </w:tc>
        <w:tc>
          <w:tcPr>
            <w:tcW w:w="1306"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6.91</w:t>
            </w:r>
          </w:p>
        </w:tc>
        <w:tc>
          <w:tcPr>
            <w:tcW w:w="1306"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0.91</w:t>
            </w:r>
          </w:p>
        </w:tc>
        <w:tc>
          <w:tcPr>
            <w:tcW w:w="1224"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3.11</w:t>
            </w:r>
          </w:p>
        </w:tc>
        <w:tc>
          <w:tcPr>
            <w:tcW w:w="1089"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0.88</w:t>
            </w:r>
          </w:p>
        </w:tc>
        <w:tc>
          <w:tcPr>
            <w:tcW w:w="1001" w:type="dxa"/>
            <w:noWrap/>
          </w:tcPr>
          <w:p w:rsidR="000F0E49" w:rsidRPr="00406369" w:rsidRDefault="000F0E49" w:rsidP="00F560E3">
            <w:pPr>
              <w:bidi w:val="0"/>
              <w:spacing w:after="200"/>
              <w:rPr>
                <w:rFonts w:asciiTheme="majorBidi" w:hAnsiTheme="majorBidi" w:cstheme="majorBidi"/>
              </w:rPr>
            </w:pPr>
            <w:r w:rsidRPr="00406369">
              <w:rPr>
                <w:rFonts w:asciiTheme="majorBidi" w:hAnsiTheme="majorBidi" w:cstheme="majorBidi"/>
                <w:rtl/>
              </w:rPr>
              <w:t>40</w:t>
            </w:r>
          </w:p>
        </w:tc>
      </w:tr>
      <w:tr w:rsidR="000F0E49" w:rsidRPr="00406369">
        <w:trPr>
          <w:trHeight w:val="285"/>
        </w:trPr>
        <w:tc>
          <w:tcPr>
            <w:tcW w:w="1484"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6.81</w:t>
            </w:r>
          </w:p>
        </w:tc>
        <w:tc>
          <w:tcPr>
            <w:tcW w:w="1112"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0.91</w:t>
            </w:r>
          </w:p>
        </w:tc>
        <w:tc>
          <w:tcPr>
            <w:tcW w:w="1306"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7.60</w:t>
            </w:r>
          </w:p>
        </w:tc>
        <w:tc>
          <w:tcPr>
            <w:tcW w:w="1306"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0.92</w:t>
            </w:r>
          </w:p>
        </w:tc>
        <w:tc>
          <w:tcPr>
            <w:tcW w:w="1224"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3.66</w:t>
            </w:r>
          </w:p>
        </w:tc>
        <w:tc>
          <w:tcPr>
            <w:tcW w:w="1089"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0.88</w:t>
            </w:r>
          </w:p>
        </w:tc>
        <w:tc>
          <w:tcPr>
            <w:tcW w:w="1001" w:type="dxa"/>
            <w:noWrap/>
          </w:tcPr>
          <w:p w:rsidR="000F0E49" w:rsidRPr="00406369" w:rsidRDefault="000F0E49" w:rsidP="00F560E3">
            <w:pPr>
              <w:bidi w:val="0"/>
              <w:spacing w:after="200"/>
              <w:rPr>
                <w:rFonts w:asciiTheme="majorBidi" w:hAnsiTheme="majorBidi" w:cstheme="majorBidi"/>
              </w:rPr>
            </w:pPr>
            <w:r w:rsidRPr="00406369">
              <w:rPr>
                <w:rFonts w:asciiTheme="majorBidi" w:hAnsiTheme="majorBidi" w:cstheme="majorBidi"/>
                <w:rtl/>
              </w:rPr>
              <w:t>30</w:t>
            </w:r>
          </w:p>
        </w:tc>
      </w:tr>
      <w:tr w:rsidR="000F0E49" w:rsidRPr="00406369">
        <w:trPr>
          <w:trHeight w:val="285"/>
        </w:trPr>
        <w:tc>
          <w:tcPr>
            <w:tcW w:w="1484"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6.73</w:t>
            </w:r>
          </w:p>
        </w:tc>
        <w:tc>
          <w:tcPr>
            <w:tcW w:w="1112"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0.91</w:t>
            </w:r>
          </w:p>
        </w:tc>
        <w:tc>
          <w:tcPr>
            <w:tcW w:w="1306"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7.25</w:t>
            </w:r>
          </w:p>
        </w:tc>
        <w:tc>
          <w:tcPr>
            <w:tcW w:w="1306"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0.92</w:t>
            </w:r>
          </w:p>
        </w:tc>
        <w:tc>
          <w:tcPr>
            <w:tcW w:w="1224"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4.47</w:t>
            </w:r>
          </w:p>
        </w:tc>
        <w:tc>
          <w:tcPr>
            <w:tcW w:w="1089" w:type="dxa"/>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0.89</w:t>
            </w:r>
          </w:p>
        </w:tc>
        <w:tc>
          <w:tcPr>
            <w:tcW w:w="1001" w:type="dxa"/>
            <w:noWrap/>
          </w:tcPr>
          <w:p w:rsidR="000F0E49" w:rsidRPr="00406369" w:rsidRDefault="000F0E49" w:rsidP="00F560E3">
            <w:pPr>
              <w:bidi w:val="0"/>
              <w:spacing w:after="200"/>
              <w:rPr>
                <w:rFonts w:asciiTheme="majorBidi" w:hAnsiTheme="majorBidi" w:cstheme="majorBidi"/>
              </w:rPr>
            </w:pPr>
            <w:r w:rsidRPr="00406369">
              <w:rPr>
                <w:rFonts w:asciiTheme="majorBidi" w:hAnsiTheme="majorBidi" w:cstheme="majorBidi"/>
                <w:rtl/>
              </w:rPr>
              <w:t>20</w:t>
            </w:r>
          </w:p>
        </w:tc>
      </w:tr>
      <w:tr w:rsidR="000F0E49" w:rsidRPr="00406369">
        <w:trPr>
          <w:trHeight w:val="285"/>
        </w:trPr>
        <w:tc>
          <w:tcPr>
            <w:tcW w:w="1484" w:type="dxa"/>
            <w:tcBorders>
              <w:bottom w:val="single" w:sz="4" w:space="0" w:color="auto"/>
            </w:tcBorders>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8.05</w:t>
            </w:r>
          </w:p>
        </w:tc>
        <w:tc>
          <w:tcPr>
            <w:tcW w:w="1112" w:type="dxa"/>
            <w:tcBorders>
              <w:bottom w:val="single" w:sz="4" w:space="0" w:color="auto"/>
            </w:tcBorders>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0.93</w:t>
            </w:r>
          </w:p>
        </w:tc>
        <w:tc>
          <w:tcPr>
            <w:tcW w:w="1306" w:type="dxa"/>
            <w:tcBorders>
              <w:bottom w:val="single" w:sz="4" w:space="0" w:color="auto"/>
            </w:tcBorders>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9.45</w:t>
            </w:r>
          </w:p>
        </w:tc>
        <w:tc>
          <w:tcPr>
            <w:tcW w:w="1306" w:type="dxa"/>
            <w:tcBorders>
              <w:bottom w:val="single" w:sz="4" w:space="0" w:color="auto"/>
            </w:tcBorders>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0.94</w:t>
            </w:r>
          </w:p>
        </w:tc>
        <w:tc>
          <w:tcPr>
            <w:tcW w:w="1224" w:type="dxa"/>
            <w:tcBorders>
              <w:bottom w:val="single" w:sz="4" w:space="0" w:color="auto"/>
            </w:tcBorders>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7.56</w:t>
            </w:r>
          </w:p>
        </w:tc>
        <w:tc>
          <w:tcPr>
            <w:tcW w:w="1089" w:type="dxa"/>
            <w:tcBorders>
              <w:bottom w:val="single" w:sz="4" w:space="0" w:color="auto"/>
            </w:tcBorders>
            <w:noWrap/>
          </w:tcPr>
          <w:p w:rsidR="000F0E49" w:rsidRPr="00406369" w:rsidRDefault="0099591D" w:rsidP="00F560E3">
            <w:pPr>
              <w:bidi w:val="0"/>
              <w:rPr>
                <w:rFonts w:asciiTheme="majorBidi" w:hAnsiTheme="majorBidi" w:cstheme="majorBidi"/>
              </w:rPr>
            </w:pPr>
            <w:r w:rsidRPr="00406369">
              <w:rPr>
                <w:rFonts w:asciiTheme="majorBidi" w:hAnsiTheme="majorBidi" w:cstheme="majorBidi"/>
              </w:rPr>
              <w:t>0.92</w:t>
            </w:r>
          </w:p>
        </w:tc>
        <w:tc>
          <w:tcPr>
            <w:tcW w:w="1001" w:type="dxa"/>
            <w:tcBorders>
              <w:bottom w:val="single" w:sz="4" w:space="0" w:color="auto"/>
            </w:tcBorders>
            <w:noWrap/>
          </w:tcPr>
          <w:p w:rsidR="000F0E49" w:rsidRPr="00406369" w:rsidRDefault="000F0E49" w:rsidP="00F560E3">
            <w:pPr>
              <w:bidi w:val="0"/>
              <w:spacing w:after="200"/>
              <w:rPr>
                <w:rFonts w:asciiTheme="majorBidi" w:hAnsiTheme="majorBidi" w:cstheme="majorBidi"/>
                <w:rtl/>
              </w:rPr>
            </w:pPr>
            <w:r w:rsidRPr="00406369">
              <w:rPr>
                <w:rFonts w:asciiTheme="majorBidi" w:hAnsiTheme="majorBidi" w:cstheme="majorBidi"/>
                <w:rtl/>
              </w:rPr>
              <w:t>10</w:t>
            </w:r>
          </w:p>
        </w:tc>
      </w:tr>
      <w:tr w:rsidR="00F542C0" w:rsidRPr="00406369">
        <w:trPr>
          <w:trHeight w:val="285"/>
        </w:trPr>
        <w:tc>
          <w:tcPr>
            <w:tcW w:w="8522" w:type="dxa"/>
            <w:gridSpan w:val="7"/>
            <w:tcBorders>
              <w:bottom w:val="nil"/>
            </w:tcBorders>
            <w:noWrap/>
          </w:tcPr>
          <w:p w:rsidR="00F542C0" w:rsidRPr="00F542C0" w:rsidRDefault="00F542C0" w:rsidP="003E0B45">
            <w:pPr>
              <w:bidi w:val="0"/>
              <w:spacing w:after="200"/>
              <w:rPr>
                <w:rFonts w:asciiTheme="majorBidi" w:hAnsiTheme="majorBidi" w:cstheme="majorBidi"/>
                <w:b/>
                <w:bCs/>
                <w:rtl/>
              </w:rPr>
            </w:pPr>
            <w:r w:rsidRPr="00F542C0">
              <w:rPr>
                <w:rFonts w:asciiTheme="majorBidi" w:hAnsiTheme="majorBidi" w:cstheme="majorBidi"/>
                <w:b/>
                <w:bCs/>
              </w:rPr>
              <w:t xml:space="preserve">Table 6: Summary of the average improvement in MAP scores for all the queries, according to the subtopic filtering steps. </w:t>
            </w:r>
          </w:p>
        </w:tc>
      </w:tr>
    </w:tbl>
    <w:p w:rsidR="000F0E49" w:rsidRPr="00406369" w:rsidRDefault="000F0E49" w:rsidP="00F560E3">
      <w:pPr>
        <w:bidi w:val="0"/>
        <w:jc w:val="both"/>
        <w:rPr>
          <w:rFonts w:asciiTheme="majorBidi" w:hAnsiTheme="majorBidi" w:cstheme="majorBidi"/>
        </w:rPr>
      </w:pPr>
    </w:p>
    <w:p w:rsidR="003E0B45" w:rsidRDefault="003E0B45" w:rsidP="00D40E9C">
      <w:pPr>
        <w:bidi w:val="0"/>
        <w:jc w:val="both"/>
        <w:rPr>
          <w:rFonts w:asciiTheme="majorBidi" w:hAnsiTheme="majorBidi" w:cstheme="majorBidi"/>
        </w:rPr>
      </w:pPr>
      <w:r>
        <w:rPr>
          <w:rFonts w:asciiTheme="majorBidi" w:hAnsiTheme="majorBidi" w:cstheme="majorBidi"/>
        </w:rPr>
        <w:t xml:space="preserve">In Table 6 </w:t>
      </w:r>
      <w:r>
        <w:rPr>
          <w:rFonts w:asciiTheme="majorBidi" w:hAnsiTheme="majorBidi" w:cstheme="majorBidi"/>
          <w:b/>
          <w:bCs/>
        </w:rPr>
        <w:t>Google original Mean Average Precision</w:t>
      </w:r>
      <w:r w:rsidRPr="00F542C0">
        <w:rPr>
          <w:rFonts w:asciiTheme="majorBidi" w:hAnsiTheme="majorBidi" w:cstheme="majorBidi"/>
          <w:b/>
          <w:bCs/>
        </w:rPr>
        <w:t xml:space="preserve"> scores are used as a baseline for comparison. The paired-sample t-test was performed to compute the significance level of</w:t>
      </w:r>
      <w:r w:rsidR="007E32EC">
        <w:rPr>
          <w:rFonts w:asciiTheme="majorBidi" w:hAnsiTheme="majorBidi" w:cstheme="majorBidi"/>
          <w:b/>
          <w:bCs/>
        </w:rPr>
        <w:t xml:space="preserve"> the differences between the Mean Average Precision</w:t>
      </w:r>
      <w:r w:rsidRPr="00F542C0">
        <w:rPr>
          <w:rFonts w:asciiTheme="majorBidi" w:hAnsiTheme="majorBidi" w:cstheme="majorBidi"/>
          <w:b/>
          <w:bCs/>
        </w:rPr>
        <w:t xml:space="preserve"> of the proposed measures and the baseline. The differences were found significant with p &lt; 0.01 only for TW and TIW measures.</w:t>
      </w:r>
    </w:p>
    <w:p w:rsidR="003E0B45" w:rsidRDefault="003E0B45" w:rsidP="003E0B45">
      <w:pPr>
        <w:bidi w:val="0"/>
        <w:jc w:val="both"/>
        <w:rPr>
          <w:rFonts w:asciiTheme="majorBidi" w:hAnsiTheme="majorBidi" w:cstheme="majorBidi"/>
        </w:rPr>
      </w:pPr>
    </w:p>
    <w:p w:rsidR="00D40E9C" w:rsidRPr="00406369" w:rsidRDefault="00E87FFA" w:rsidP="003E0B45">
      <w:pPr>
        <w:bidi w:val="0"/>
        <w:jc w:val="both"/>
        <w:rPr>
          <w:rFonts w:asciiTheme="majorBidi" w:hAnsiTheme="majorBidi" w:cstheme="majorBidi"/>
        </w:rPr>
      </w:pPr>
      <w:r w:rsidRPr="00406369">
        <w:rPr>
          <w:rFonts w:asciiTheme="majorBidi" w:hAnsiTheme="majorBidi" w:cstheme="majorBidi"/>
        </w:rPr>
        <w:t xml:space="preserve">We then computed </w:t>
      </w:r>
      <w:r w:rsidR="004934AF" w:rsidRPr="00406369">
        <w:rPr>
          <w:rFonts w:asciiTheme="majorBidi" w:hAnsiTheme="majorBidi" w:cstheme="majorBidi"/>
        </w:rPr>
        <w:t>and compared the</w:t>
      </w:r>
      <w:r w:rsidRPr="00406369">
        <w:rPr>
          <w:rFonts w:asciiTheme="majorBidi" w:hAnsiTheme="majorBidi" w:cstheme="majorBidi"/>
        </w:rPr>
        <w:t xml:space="preserve"> </w:t>
      </w:r>
      <w:r w:rsidR="00CF0645">
        <w:rPr>
          <w:rFonts w:asciiTheme="majorBidi" w:hAnsiTheme="majorBidi" w:cstheme="majorBidi"/>
        </w:rPr>
        <w:t>M</w:t>
      </w:r>
      <w:r w:rsidR="00D80FD8">
        <w:rPr>
          <w:rFonts w:asciiTheme="majorBidi" w:hAnsiTheme="majorBidi" w:cstheme="majorBidi"/>
        </w:rPr>
        <w:t>ean Average Precision</w:t>
      </w:r>
      <w:r w:rsidR="00927C71" w:rsidRPr="00406369">
        <w:rPr>
          <w:rFonts w:asciiTheme="majorBidi" w:hAnsiTheme="majorBidi" w:cstheme="majorBidi"/>
        </w:rPr>
        <w:t xml:space="preserve"> scores</w:t>
      </w:r>
      <w:r w:rsidRPr="00406369">
        <w:rPr>
          <w:rFonts w:asciiTheme="majorBidi" w:hAnsiTheme="majorBidi" w:cstheme="majorBidi"/>
        </w:rPr>
        <w:t xml:space="preserve"> </w:t>
      </w:r>
      <w:r w:rsidR="004934AF" w:rsidRPr="00406369">
        <w:rPr>
          <w:rFonts w:asciiTheme="majorBidi" w:hAnsiTheme="majorBidi" w:cstheme="majorBidi"/>
        </w:rPr>
        <w:t>of</w:t>
      </w:r>
      <w:r w:rsidRPr="00406369">
        <w:rPr>
          <w:rFonts w:asciiTheme="majorBidi" w:hAnsiTheme="majorBidi" w:cstheme="majorBidi"/>
        </w:rPr>
        <w:t xml:space="preserve"> </w:t>
      </w:r>
      <w:r w:rsidR="002304D1" w:rsidRPr="00406369">
        <w:rPr>
          <w:rFonts w:asciiTheme="majorBidi" w:hAnsiTheme="majorBidi" w:cstheme="majorBidi"/>
        </w:rPr>
        <w:t xml:space="preserve">the original </w:t>
      </w:r>
      <w:r w:rsidRPr="00406369">
        <w:rPr>
          <w:rFonts w:asciiTheme="majorBidi" w:hAnsiTheme="majorBidi" w:cstheme="majorBidi"/>
        </w:rPr>
        <w:t>Google ranking</w:t>
      </w:r>
      <w:r w:rsidR="002304D1" w:rsidRPr="00406369">
        <w:rPr>
          <w:rFonts w:asciiTheme="majorBidi" w:hAnsiTheme="majorBidi" w:cstheme="majorBidi"/>
        </w:rPr>
        <w:t xml:space="preserve"> as a baseline</w:t>
      </w:r>
      <w:r w:rsidRPr="00406369">
        <w:rPr>
          <w:rFonts w:asciiTheme="majorBidi" w:hAnsiTheme="majorBidi" w:cstheme="majorBidi"/>
        </w:rPr>
        <w:t xml:space="preserve"> </w:t>
      </w:r>
      <w:r w:rsidR="002304D1" w:rsidRPr="00406369">
        <w:rPr>
          <w:rFonts w:asciiTheme="majorBidi" w:hAnsiTheme="majorBidi" w:cstheme="majorBidi"/>
        </w:rPr>
        <w:t xml:space="preserve">to the </w:t>
      </w:r>
      <w:r w:rsidRPr="00406369">
        <w:rPr>
          <w:rFonts w:asciiTheme="majorBidi" w:hAnsiTheme="majorBidi" w:cstheme="majorBidi"/>
        </w:rPr>
        <w:t xml:space="preserve">rankings according to </w:t>
      </w:r>
      <w:r w:rsidR="004934AF" w:rsidRPr="00406369">
        <w:rPr>
          <w:rFonts w:asciiTheme="majorBidi" w:hAnsiTheme="majorBidi" w:cstheme="majorBidi"/>
        </w:rPr>
        <w:t xml:space="preserve">the </w:t>
      </w:r>
      <w:r w:rsidRPr="00406369">
        <w:rPr>
          <w:rFonts w:asciiTheme="majorBidi" w:hAnsiTheme="majorBidi" w:cstheme="majorBidi"/>
        </w:rPr>
        <w:t xml:space="preserve">metrics that were presented in the previous </w:t>
      </w:r>
      <w:r w:rsidR="00545FE9" w:rsidRPr="00406369">
        <w:rPr>
          <w:rFonts w:asciiTheme="majorBidi" w:hAnsiTheme="majorBidi" w:cstheme="majorBidi"/>
        </w:rPr>
        <w:t>section</w:t>
      </w:r>
      <w:r w:rsidRPr="00406369">
        <w:rPr>
          <w:rFonts w:asciiTheme="majorBidi" w:hAnsiTheme="majorBidi" w:cstheme="majorBidi"/>
        </w:rPr>
        <w:t xml:space="preserve">. The findings in </w:t>
      </w:r>
      <w:r w:rsidR="00397062" w:rsidRPr="00406369">
        <w:rPr>
          <w:rFonts w:asciiTheme="majorBidi" w:hAnsiTheme="majorBidi" w:cstheme="majorBidi"/>
        </w:rPr>
        <w:t>T</w:t>
      </w:r>
      <w:r w:rsidRPr="00406369">
        <w:rPr>
          <w:rFonts w:asciiTheme="majorBidi" w:hAnsiTheme="majorBidi" w:cstheme="majorBidi"/>
        </w:rPr>
        <w:t xml:space="preserve">able </w:t>
      </w:r>
      <w:r w:rsidR="00EB5B00" w:rsidRPr="00406369">
        <w:rPr>
          <w:rFonts w:asciiTheme="majorBidi" w:hAnsiTheme="majorBidi" w:cstheme="majorBidi"/>
        </w:rPr>
        <w:t xml:space="preserve">6 </w:t>
      </w:r>
      <w:r w:rsidRPr="00406369">
        <w:rPr>
          <w:rFonts w:asciiTheme="majorBidi" w:hAnsiTheme="majorBidi" w:cstheme="majorBidi"/>
        </w:rPr>
        <w:t xml:space="preserve">exhibit that </w:t>
      </w:r>
      <w:r w:rsidR="004934AF" w:rsidRPr="00406369">
        <w:rPr>
          <w:rFonts w:asciiTheme="majorBidi" w:hAnsiTheme="majorBidi" w:cstheme="majorBidi"/>
        </w:rPr>
        <w:t>the M</w:t>
      </w:r>
      <w:r w:rsidR="009C3A94">
        <w:rPr>
          <w:rFonts w:asciiTheme="majorBidi" w:hAnsiTheme="majorBidi" w:cstheme="majorBidi"/>
        </w:rPr>
        <w:t>ean Average Precision</w:t>
      </w:r>
      <w:r w:rsidR="004934AF" w:rsidRPr="00406369">
        <w:rPr>
          <w:rFonts w:asciiTheme="majorBidi" w:hAnsiTheme="majorBidi" w:cstheme="majorBidi"/>
        </w:rPr>
        <w:t xml:space="preserve"> </w:t>
      </w:r>
      <w:r w:rsidR="00927C71" w:rsidRPr="00406369">
        <w:rPr>
          <w:rFonts w:asciiTheme="majorBidi" w:hAnsiTheme="majorBidi" w:cstheme="majorBidi"/>
        </w:rPr>
        <w:t xml:space="preserve">scores </w:t>
      </w:r>
      <w:r w:rsidR="004934AF" w:rsidRPr="00406369">
        <w:rPr>
          <w:rFonts w:asciiTheme="majorBidi" w:hAnsiTheme="majorBidi" w:cstheme="majorBidi"/>
        </w:rPr>
        <w:t xml:space="preserve">of </w:t>
      </w:r>
      <w:r w:rsidR="00D5053A" w:rsidRPr="00406369">
        <w:rPr>
          <w:rFonts w:asciiTheme="majorBidi" w:hAnsiTheme="majorBidi" w:cstheme="majorBidi"/>
        </w:rPr>
        <w:t>TW and TIW</w:t>
      </w:r>
      <w:r w:rsidR="00E57008" w:rsidRPr="00406369">
        <w:rPr>
          <w:rFonts w:asciiTheme="majorBidi" w:hAnsiTheme="majorBidi" w:cstheme="majorBidi"/>
        </w:rPr>
        <w:t xml:space="preserve"> metrics</w:t>
      </w:r>
      <w:r w:rsidRPr="00406369">
        <w:rPr>
          <w:rFonts w:asciiTheme="majorBidi" w:hAnsiTheme="majorBidi" w:cstheme="majorBidi"/>
        </w:rPr>
        <w:t xml:space="preserve"> </w:t>
      </w:r>
      <w:r w:rsidR="004934AF" w:rsidRPr="00406369">
        <w:rPr>
          <w:rFonts w:asciiTheme="majorBidi" w:hAnsiTheme="majorBidi" w:cstheme="majorBidi"/>
        </w:rPr>
        <w:t>were progressively enhanced</w:t>
      </w:r>
      <w:r w:rsidR="00E57008" w:rsidRPr="00406369">
        <w:rPr>
          <w:rFonts w:asciiTheme="majorBidi" w:hAnsiTheme="majorBidi" w:cstheme="majorBidi"/>
        </w:rPr>
        <w:t xml:space="preserve"> with </w:t>
      </w:r>
      <w:r w:rsidR="00D5053A" w:rsidRPr="00406369">
        <w:rPr>
          <w:rFonts w:asciiTheme="majorBidi" w:hAnsiTheme="majorBidi" w:cstheme="majorBidi"/>
        </w:rPr>
        <w:t xml:space="preserve">a similar </w:t>
      </w:r>
      <w:r w:rsidR="00E57008" w:rsidRPr="00406369">
        <w:rPr>
          <w:rFonts w:asciiTheme="majorBidi" w:hAnsiTheme="majorBidi" w:cstheme="majorBidi"/>
        </w:rPr>
        <w:t>significant improvement over the baseline, except for RW.</w:t>
      </w:r>
      <w:r w:rsidR="004934AF" w:rsidRPr="00406369">
        <w:rPr>
          <w:rFonts w:asciiTheme="majorBidi" w:hAnsiTheme="majorBidi" w:cstheme="majorBidi"/>
        </w:rPr>
        <w:t xml:space="preserve"> </w:t>
      </w:r>
      <w:r w:rsidR="00D40E9C" w:rsidRPr="00406369">
        <w:rPr>
          <w:rFonts w:asciiTheme="majorBidi" w:hAnsiTheme="majorBidi" w:cstheme="majorBidi"/>
        </w:rPr>
        <w:t>This performance demonstrates that filtering subtopics and results linked to them does contribute to result precision and ranking and focuses the query result list such that mostly relevant results are concentrated at the top ranks.</w:t>
      </w:r>
    </w:p>
    <w:p w:rsidR="00D40E9C" w:rsidRPr="00406369" w:rsidRDefault="00D40E9C" w:rsidP="00D40E9C">
      <w:pPr>
        <w:bidi w:val="0"/>
        <w:jc w:val="both"/>
        <w:rPr>
          <w:rFonts w:asciiTheme="majorBidi" w:hAnsiTheme="majorBidi" w:cstheme="majorBidi"/>
        </w:rPr>
      </w:pPr>
    </w:p>
    <w:p w:rsidR="00E87FFA" w:rsidRPr="00406369" w:rsidRDefault="00640C8C" w:rsidP="00DB2F94">
      <w:pPr>
        <w:bidi w:val="0"/>
        <w:jc w:val="both"/>
        <w:rPr>
          <w:rFonts w:asciiTheme="majorBidi" w:hAnsiTheme="majorBidi" w:cstheme="majorBidi"/>
        </w:rPr>
      </w:pPr>
      <w:r w:rsidRPr="00406369">
        <w:rPr>
          <w:rFonts w:asciiTheme="majorBidi" w:hAnsiTheme="majorBidi" w:cstheme="majorBidi"/>
        </w:rPr>
        <w:t xml:space="preserve">The TW measure was the most effective for re-ranking results and achieved up to 10% enhancement to the </w:t>
      </w:r>
      <w:r w:rsidR="00CF0645">
        <w:rPr>
          <w:rFonts w:asciiTheme="majorBidi" w:hAnsiTheme="majorBidi" w:cstheme="majorBidi"/>
        </w:rPr>
        <w:t>Mean Average Precision</w:t>
      </w:r>
      <w:r w:rsidRPr="00406369">
        <w:rPr>
          <w:rFonts w:asciiTheme="majorBidi" w:hAnsiTheme="majorBidi" w:cstheme="majorBidi"/>
        </w:rPr>
        <w:t xml:space="preserve"> scores. </w:t>
      </w:r>
      <w:r w:rsidR="00390ABF" w:rsidRPr="00406369">
        <w:rPr>
          <w:rFonts w:asciiTheme="majorBidi" w:hAnsiTheme="majorBidi" w:cstheme="majorBidi"/>
        </w:rPr>
        <w:t xml:space="preserve">TW measure is the </w:t>
      </w:r>
      <w:r w:rsidR="00D40E9C" w:rsidRPr="00406369">
        <w:rPr>
          <w:rFonts w:asciiTheme="majorBidi" w:hAnsiTheme="majorBidi" w:cstheme="majorBidi"/>
        </w:rPr>
        <w:t xml:space="preserve">only </w:t>
      </w:r>
      <w:r w:rsidR="00390ABF" w:rsidRPr="00406369">
        <w:rPr>
          <w:rFonts w:asciiTheme="majorBidi" w:hAnsiTheme="majorBidi" w:cstheme="majorBidi"/>
        </w:rPr>
        <w:t xml:space="preserve">one that combines both </w:t>
      </w:r>
      <w:r w:rsidR="00D40E9C" w:rsidRPr="00406369">
        <w:rPr>
          <w:rFonts w:asciiTheme="majorBidi" w:hAnsiTheme="majorBidi" w:cstheme="majorBidi"/>
        </w:rPr>
        <w:t>result's popularity on</w:t>
      </w:r>
      <w:r w:rsidR="00390ABF" w:rsidRPr="00406369">
        <w:rPr>
          <w:rFonts w:asciiTheme="majorBidi" w:hAnsiTheme="majorBidi" w:cstheme="majorBidi"/>
        </w:rPr>
        <w:t xml:space="preserve"> Delicious with the </w:t>
      </w:r>
      <w:r w:rsidR="00D40E9C" w:rsidRPr="00406369">
        <w:rPr>
          <w:rFonts w:asciiTheme="majorBidi" w:hAnsiTheme="majorBidi" w:cstheme="majorBidi"/>
        </w:rPr>
        <w:t xml:space="preserve">weights of </w:t>
      </w:r>
      <w:r w:rsidR="00390ABF" w:rsidRPr="00406369">
        <w:rPr>
          <w:rFonts w:asciiTheme="majorBidi" w:hAnsiTheme="majorBidi" w:cstheme="majorBidi"/>
        </w:rPr>
        <w:t>query's subtopics</w:t>
      </w:r>
      <w:r w:rsidR="00D40E9C" w:rsidRPr="00406369">
        <w:rPr>
          <w:rFonts w:asciiTheme="majorBidi" w:hAnsiTheme="majorBidi" w:cstheme="majorBidi"/>
        </w:rPr>
        <w:t xml:space="preserve"> associated with it</w:t>
      </w:r>
      <w:r w:rsidR="00390ABF" w:rsidRPr="00406369">
        <w:rPr>
          <w:rFonts w:asciiTheme="majorBidi" w:hAnsiTheme="majorBidi" w:cstheme="majorBidi"/>
        </w:rPr>
        <w:t xml:space="preserve">. </w:t>
      </w:r>
      <w:r w:rsidR="00701094" w:rsidRPr="00406369">
        <w:rPr>
          <w:rFonts w:asciiTheme="majorBidi" w:hAnsiTheme="majorBidi" w:cstheme="majorBidi"/>
        </w:rPr>
        <w:t xml:space="preserve">Hence, </w:t>
      </w:r>
      <w:r w:rsidR="00DE7E2B" w:rsidRPr="00406369">
        <w:rPr>
          <w:rFonts w:asciiTheme="majorBidi" w:hAnsiTheme="majorBidi" w:cstheme="majorBidi"/>
        </w:rPr>
        <w:t>the</w:t>
      </w:r>
      <w:r w:rsidR="00701094" w:rsidRPr="00406369">
        <w:rPr>
          <w:rFonts w:asciiTheme="majorBidi" w:hAnsiTheme="majorBidi" w:cstheme="majorBidi"/>
        </w:rPr>
        <w:t xml:space="preserve"> tag </w:t>
      </w:r>
      <w:r w:rsidR="00DE7E2B" w:rsidRPr="00406369">
        <w:rPr>
          <w:rFonts w:asciiTheme="majorBidi" w:hAnsiTheme="majorBidi" w:cstheme="majorBidi"/>
        </w:rPr>
        <w:t xml:space="preserve">popularity on Delicious for the query results </w:t>
      </w:r>
      <w:r w:rsidR="00701094" w:rsidRPr="00406369">
        <w:rPr>
          <w:rFonts w:asciiTheme="majorBidi" w:hAnsiTheme="majorBidi" w:cstheme="majorBidi"/>
        </w:rPr>
        <w:t xml:space="preserve">(which is not considered by our RW measure) </w:t>
      </w:r>
      <w:r w:rsidR="00E677ED" w:rsidRPr="00406369">
        <w:rPr>
          <w:rFonts w:asciiTheme="majorBidi" w:hAnsiTheme="majorBidi" w:cstheme="majorBidi"/>
        </w:rPr>
        <w:t>is</w:t>
      </w:r>
      <w:r w:rsidR="00701094" w:rsidRPr="00406369">
        <w:rPr>
          <w:rFonts w:asciiTheme="majorBidi" w:hAnsiTheme="majorBidi" w:cstheme="majorBidi"/>
        </w:rPr>
        <w:t xml:space="preserve"> a crucial factor for identification of the high quality subtopics.</w:t>
      </w:r>
      <w:r w:rsidRPr="00406369">
        <w:rPr>
          <w:rFonts w:asciiTheme="majorBidi" w:hAnsiTheme="majorBidi" w:cstheme="majorBidi"/>
        </w:rPr>
        <w:t xml:space="preserve"> </w:t>
      </w:r>
      <w:r w:rsidR="00390ABF" w:rsidRPr="00406369">
        <w:rPr>
          <w:rFonts w:asciiTheme="majorBidi" w:hAnsiTheme="majorBidi" w:cstheme="majorBidi"/>
        </w:rPr>
        <w:t>On the othe</w:t>
      </w:r>
      <w:r w:rsidR="00D40E9C" w:rsidRPr="00406369">
        <w:rPr>
          <w:rFonts w:asciiTheme="majorBidi" w:hAnsiTheme="majorBidi" w:cstheme="majorBidi"/>
        </w:rPr>
        <w:t>r hand, the result's popularity</w:t>
      </w:r>
      <w:r w:rsidR="00936FCB">
        <w:rPr>
          <w:rFonts w:asciiTheme="majorBidi" w:hAnsiTheme="majorBidi" w:cstheme="majorBidi"/>
        </w:rPr>
        <w:t>,</w:t>
      </w:r>
      <w:r w:rsidR="00D40E9C" w:rsidRPr="00406369">
        <w:rPr>
          <w:rFonts w:asciiTheme="majorBidi" w:hAnsiTheme="majorBidi" w:cstheme="majorBidi"/>
        </w:rPr>
        <w:t xml:space="preserve"> which is not considered explicitly in TIW</w:t>
      </w:r>
      <w:r w:rsidR="00936FCB">
        <w:rPr>
          <w:rFonts w:asciiTheme="majorBidi" w:hAnsiTheme="majorBidi" w:cstheme="majorBidi"/>
        </w:rPr>
        <w:t>,</w:t>
      </w:r>
      <w:r w:rsidR="00D40E9C" w:rsidRPr="00406369">
        <w:rPr>
          <w:rFonts w:asciiTheme="majorBidi" w:hAnsiTheme="majorBidi" w:cstheme="majorBidi"/>
        </w:rPr>
        <w:t xml:space="preserve"> is important as well. Interestingly, subtopics' popularity (reflected in TW measure) </w:t>
      </w:r>
      <w:r w:rsidR="00DB2F94" w:rsidRPr="00406369">
        <w:rPr>
          <w:rFonts w:asciiTheme="majorBidi" w:hAnsiTheme="majorBidi" w:cstheme="majorBidi"/>
        </w:rPr>
        <w:t>was found to be</w:t>
      </w:r>
      <w:r w:rsidR="00D40E9C" w:rsidRPr="00406369">
        <w:rPr>
          <w:rFonts w:asciiTheme="majorBidi" w:hAnsiTheme="majorBidi" w:cstheme="majorBidi"/>
        </w:rPr>
        <w:t xml:space="preserve"> a better indicator of result's relevance to a query than subtopics' </w:t>
      </w:r>
      <w:proofErr w:type="spellStart"/>
      <w:r w:rsidR="00D40E9C" w:rsidRPr="00406369">
        <w:rPr>
          <w:rFonts w:asciiTheme="majorBidi" w:hAnsiTheme="majorBidi" w:cstheme="majorBidi"/>
        </w:rPr>
        <w:t>discriminativeness</w:t>
      </w:r>
      <w:proofErr w:type="spellEnd"/>
      <w:r w:rsidR="00D40E9C" w:rsidRPr="00406369">
        <w:rPr>
          <w:rFonts w:asciiTheme="majorBidi" w:hAnsiTheme="majorBidi" w:cstheme="majorBidi"/>
        </w:rPr>
        <w:t xml:space="preserve"> (</w:t>
      </w:r>
      <w:r w:rsidR="00DB2F94" w:rsidRPr="00406369">
        <w:rPr>
          <w:rFonts w:asciiTheme="majorBidi" w:hAnsiTheme="majorBidi" w:cstheme="majorBidi"/>
        </w:rPr>
        <w:t>summed up</w:t>
      </w:r>
      <w:r w:rsidR="00D40E9C" w:rsidRPr="00406369">
        <w:rPr>
          <w:rFonts w:asciiTheme="majorBidi" w:hAnsiTheme="majorBidi" w:cstheme="majorBidi"/>
        </w:rPr>
        <w:t xml:space="preserve"> in TIW based on TF-IQF</w:t>
      </w:r>
      <w:r w:rsidR="00D51D73" w:rsidRPr="00406369">
        <w:rPr>
          <w:rFonts w:asciiTheme="majorBidi" w:hAnsiTheme="majorBidi" w:cstheme="majorBidi"/>
        </w:rPr>
        <w:t xml:space="preserve"> scores</w:t>
      </w:r>
      <w:r w:rsidR="00D40E9C" w:rsidRPr="00406369">
        <w:rPr>
          <w:rFonts w:asciiTheme="majorBidi" w:hAnsiTheme="majorBidi" w:cstheme="majorBidi"/>
        </w:rPr>
        <w:t xml:space="preserve">).    </w:t>
      </w:r>
      <w:r w:rsidR="00390ABF" w:rsidRPr="00406369">
        <w:rPr>
          <w:rFonts w:asciiTheme="majorBidi" w:hAnsiTheme="majorBidi" w:cstheme="majorBidi"/>
        </w:rPr>
        <w:t xml:space="preserve"> </w:t>
      </w:r>
    </w:p>
    <w:p w:rsidR="00927C71" w:rsidRPr="00406369" w:rsidRDefault="00927C71" w:rsidP="00F560E3">
      <w:pPr>
        <w:bidi w:val="0"/>
        <w:jc w:val="both"/>
        <w:rPr>
          <w:rFonts w:asciiTheme="majorBidi" w:hAnsiTheme="majorBidi" w:cstheme="majorBidi"/>
        </w:rPr>
      </w:pPr>
    </w:p>
    <w:p w:rsidR="004126FB" w:rsidRPr="00406369" w:rsidRDefault="004126FB" w:rsidP="00F560E3">
      <w:pPr>
        <w:bidi w:val="0"/>
        <w:jc w:val="both"/>
        <w:rPr>
          <w:rFonts w:asciiTheme="majorBidi" w:hAnsiTheme="majorBidi" w:cstheme="majorBidi"/>
        </w:rPr>
      </w:pPr>
    </w:p>
    <w:p w:rsidR="00E87FFA" w:rsidRPr="00406369" w:rsidRDefault="00E87FFA" w:rsidP="00F560E3">
      <w:pPr>
        <w:bidi w:val="0"/>
        <w:jc w:val="both"/>
        <w:rPr>
          <w:rFonts w:asciiTheme="majorBidi" w:hAnsiTheme="majorBidi" w:cstheme="majorBidi"/>
        </w:rPr>
      </w:pPr>
      <w:r w:rsidRPr="00406369">
        <w:rPr>
          <w:rFonts w:asciiTheme="majorBidi" w:hAnsiTheme="majorBidi" w:cstheme="majorBidi"/>
        </w:rPr>
        <w:t xml:space="preserve"> </w:t>
      </w:r>
    </w:p>
    <w:p w:rsidR="00E87FFA" w:rsidRPr="00406369" w:rsidRDefault="00E87FFA" w:rsidP="00F560E3">
      <w:pPr>
        <w:jc w:val="both"/>
        <w:rPr>
          <w:rFonts w:asciiTheme="majorBidi" w:hAnsiTheme="majorBidi" w:cstheme="majorBidi"/>
          <w:rtl/>
        </w:rPr>
      </w:pPr>
    </w:p>
    <w:tbl>
      <w:tblPr>
        <w:tblStyle w:val="TableGrid"/>
        <w:tblW w:w="8522" w:type="dxa"/>
        <w:tblBorders>
          <w:left w:val="none" w:sz="0" w:space="0" w:color="auto"/>
          <w:right w:val="none" w:sz="0" w:space="0" w:color="auto"/>
          <w:insideV w:val="none" w:sz="0" w:space="0" w:color="auto"/>
        </w:tblBorders>
        <w:tblLook w:val="04A0"/>
      </w:tblPr>
      <w:tblGrid>
        <w:gridCol w:w="967"/>
        <w:gridCol w:w="1189"/>
        <w:gridCol w:w="1221"/>
        <w:gridCol w:w="743"/>
        <w:gridCol w:w="1221"/>
        <w:gridCol w:w="1056"/>
        <w:gridCol w:w="1189"/>
        <w:gridCol w:w="936"/>
      </w:tblGrid>
      <w:tr w:rsidR="00A30463" w:rsidRPr="006B1E1B">
        <w:trPr>
          <w:trHeight w:val="330"/>
        </w:trPr>
        <w:tc>
          <w:tcPr>
            <w:tcW w:w="967" w:type="dxa"/>
            <w:noWrap/>
          </w:tcPr>
          <w:p w:rsidR="00A30463" w:rsidRPr="006B1E1B" w:rsidRDefault="00A30463" w:rsidP="00F560E3">
            <w:pPr>
              <w:spacing w:after="200"/>
              <w:jc w:val="both"/>
              <w:rPr>
                <w:rFonts w:asciiTheme="majorBidi" w:hAnsiTheme="majorBidi" w:cstheme="majorBidi"/>
              </w:rPr>
            </w:pPr>
          </w:p>
        </w:tc>
        <w:tc>
          <w:tcPr>
            <w:tcW w:w="1189" w:type="dxa"/>
            <w:noWrap/>
          </w:tcPr>
          <w:p w:rsidR="00A30463" w:rsidRPr="006B1E1B" w:rsidRDefault="002F7104" w:rsidP="00F560E3">
            <w:pPr>
              <w:bidi w:val="0"/>
              <w:spacing w:after="200"/>
              <w:jc w:val="both"/>
              <w:rPr>
                <w:rFonts w:asciiTheme="majorBidi" w:hAnsiTheme="majorBidi" w:cstheme="majorBidi"/>
                <w:b/>
                <w:bCs/>
              </w:rPr>
            </w:pPr>
            <w:r w:rsidRPr="006B1E1B">
              <w:rPr>
                <w:rFonts w:asciiTheme="majorBidi" w:hAnsiTheme="majorBidi" w:cstheme="majorBidi"/>
                <w:b/>
                <w:bCs/>
              </w:rPr>
              <w:t xml:space="preserve">Google </w:t>
            </w:r>
            <w:r w:rsidR="00404BCC" w:rsidRPr="006B1E1B">
              <w:rPr>
                <w:rFonts w:asciiTheme="majorBidi" w:hAnsiTheme="majorBidi" w:cstheme="majorBidi"/>
                <w:b/>
                <w:bCs/>
              </w:rPr>
              <w:t xml:space="preserve">baseline </w:t>
            </w:r>
            <w:r w:rsidR="00B443B4" w:rsidRPr="006B1E1B">
              <w:rPr>
                <w:rFonts w:asciiTheme="majorBidi" w:hAnsiTheme="majorBidi" w:cstheme="majorBidi"/>
                <w:b/>
                <w:bCs/>
              </w:rPr>
              <w:t>ranking</w:t>
            </w:r>
          </w:p>
        </w:tc>
        <w:tc>
          <w:tcPr>
            <w:tcW w:w="1964" w:type="dxa"/>
            <w:gridSpan w:val="2"/>
            <w:noWrap/>
          </w:tcPr>
          <w:p w:rsidR="00A30463" w:rsidRPr="006B1E1B" w:rsidRDefault="00B443B4" w:rsidP="00F560E3">
            <w:pPr>
              <w:bidi w:val="0"/>
              <w:spacing w:after="200"/>
              <w:jc w:val="both"/>
              <w:rPr>
                <w:rFonts w:asciiTheme="majorBidi" w:hAnsiTheme="majorBidi" w:cstheme="majorBidi"/>
                <w:b/>
                <w:bCs/>
                <w:rtl/>
              </w:rPr>
            </w:pPr>
            <w:r w:rsidRPr="006B1E1B">
              <w:rPr>
                <w:rFonts w:asciiTheme="majorBidi" w:hAnsiTheme="majorBidi" w:cstheme="majorBidi"/>
                <w:b/>
                <w:bCs/>
              </w:rPr>
              <w:t>RW Ranking</w:t>
            </w:r>
          </w:p>
        </w:tc>
        <w:tc>
          <w:tcPr>
            <w:tcW w:w="2277" w:type="dxa"/>
            <w:gridSpan w:val="2"/>
            <w:noWrap/>
          </w:tcPr>
          <w:p w:rsidR="00A30463" w:rsidRPr="006B1E1B" w:rsidRDefault="00A30463" w:rsidP="00F560E3">
            <w:pPr>
              <w:bidi w:val="0"/>
              <w:spacing w:after="200"/>
              <w:jc w:val="both"/>
              <w:rPr>
                <w:rFonts w:asciiTheme="majorBidi" w:hAnsiTheme="majorBidi" w:cstheme="majorBidi"/>
                <w:b/>
                <w:bCs/>
              </w:rPr>
            </w:pPr>
            <w:r w:rsidRPr="006B1E1B">
              <w:rPr>
                <w:rFonts w:asciiTheme="majorBidi" w:hAnsiTheme="majorBidi" w:cstheme="majorBidi"/>
                <w:b/>
                <w:bCs/>
              </w:rPr>
              <w:t>TW</w:t>
            </w:r>
            <w:r w:rsidR="00B443B4" w:rsidRPr="006B1E1B">
              <w:rPr>
                <w:rFonts w:asciiTheme="majorBidi" w:hAnsiTheme="majorBidi" w:cstheme="majorBidi"/>
                <w:b/>
                <w:bCs/>
              </w:rPr>
              <w:t xml:space="preserve"> Ranking</w:t>
            </w:r>
          </w:p>
        </w:tc>
        <w:tc>
          <w:tcPr>
            <w:tcW w:w="2125" w:type="dxa"/>
            <w:gridSpan w:val="2"/>
            <w:noWrap/>
          </w:tcPr>
          <w:p w:rsidR="00A30463" w:rsidRPr="006B1E1B" w:rsidRDefault="00B443B4" w:rsidP="00F560E3">
            <w:pPr>
              <w:bidi w:val="0"/>
              <w:spacing w:after="200"/>
              <w:jc w:val="both"/>
              <w:rPr>
                <w:rFonts w:asciiTheme="majorBidi" w:hAnsiTheme="majorBidi" w:cstheme="majorBidi"/>
                <w:b/>
                <w:bCs/>
                <w:rtl/>
              </w:rPr>
            </w:pPr>
            <w:r w:rsidRPr="006B1E1B">
              <w:rPr>
                <w:rFonts w:asciiTheme="majorBidi" w:hAnsiTheme="majorBidi" w:cstheme="majorBidi"/>
                <w:b/>
                <w:bCs/>
              </w:rPr>
              <w:t>TIW Ranking</w:t>
            </w:r>
          </w:p>
        </w:tc>
      </w:tr>
      <w:tr w:rsidR="00360E7E" w:rsidRPr="006B1E1B">
        <w:trPr>
          <w:trHeight w:val="300"/>
        </w:trPr>
        <w:tc>
          <w:tcPr>
            <w:tcW w:w="967" w:type="dxa"/>
            <w:noWrap/>
          </w:tcPr>
          <w:p w:rsidR="001F4C63" w:rsidRPr="006B1E1B" w:rsidRDefault="001F4C63" w:rsidP="00F560E3">
            <w:pPr>
              <w:spacing w:after="200"/>
              <w:jc w:val="both"/>
              <w:rPr>
                <w:rFonts w:asciiTheme="majorBidi" w:hAnsiTheme="majorBidi" w:cstheme="majorBidi"/>
              </w:rPr>
            </w:pPr>
          </w:p>
        </w:tc>
        <w:tc>
          <w:tcPr>
            <w:tcW w:w="1189" w:type="dxa"/>
            <w:noWrap/>
          </w:tcPr>
          <w:p w:rsidR="001F4C63" w:rsidRPr="006B1E1B" w:rsidRDefault="00B443B4" w:rsidP="00F560E3">
            <w:pPr>
              <w:spacing w:after="200"/>
              <w:jc w:val="right"/>
              <w:rPr>
                <w:rFonts w:asciiTheme="majorBidi" w:hAnsiTheme="majorBidi" w:cstheme="majorBidi"/>
                <w:rtl/>
              </w:rPr>
            </w:pPr>
            <w:r w:rsidRPr="006B1E1B">
              <w:rPr>
                <w:rFonts w:asciiTheme="majorBidi" w:hAnsiTheme="majorBidi" w:cstheme="majorBidi"/>
              </w:rPr>
              <w:t>Average  MAP</w:t>
            </w:r>
            <w:r w:rsidR="006B1E1B" w:rsidRPr="006B1E1B">
              <w:rPr>
                <w:rFonts w:asciiTheme="majorBidi" w:hAnsiTheme="majorBidi" w:cstheme="majorBidi"/>
              </w:rPr>
              <w:t xml:space="preserve"> (standard deviation)</w:t>
            </w:r>
          </w:p>
        </w:tc>
        <w:tc>
          <w:tcPr>
            <w:tcW w:w="1221" w:type="dxa"/>
            <w:noWrap/>
          </w:tcPr>
          <w:p w:rsidR="001F4C63" w:rsidRPr="006B1E1B" w:rsidRDefault="001F4C63" w:rsidP="00F560E3">
            <w:pPr>
              <w:spacing w:after="200"/>
              <w:jc w:val="right"/>
              <w:rPr>
                <w:rFonts w:asciiTheme="majorBidi" w:hAnsiTheme="majorBidi" w:cstheme="majorBidi"/>
              </w:rPr>
            </w:pPr>
            <w:r w:rsidRPr="006B1E1B">
              <w:rPr>
                <w:rFonts w:asciiTheme="majorBidi" w:hAnsiTheme="majorBidi" w:cstheme="majorBidi"/>
              </w:rPr>
              <w:t>Average  MAP</w:t>
            </w:r>
            <w:r w:rsidR="00360E7E" w:rsidRPr="006B1E1B">
              <w:rPr>
                <w:rFonts w:asciiTheme="majorBidi" w:hAnsiTheme="majorBidi" w:cstheme="majorBidi"/>
              </w:rPr>
              <w:t xml:space="preserve"> (standard deviation)</w:t>
            </w:r>
          </w:p>
        </w:tc>
        <w:tc>
          <w:tcPr>
            <w:tcW w:w="743" w:type="dxa"/>
            <w:noWrap/>
          </w:tcPr>
          <w:p w:rsidR="001F4C63" w:rsidRPr="006B1E1B" w:rsidRDefault="001F4C63" w:rsidP="00F560E3">
            <w:pPr>
              <w:spacing w:after="200"/>
              <w:jc w:val="right"/>
              <w:rPr>
                <w:rFonts w:asciiTheme="majorBidi" w:hAnsiTheme="majorBidi" w:cstheme="majorBidi"/>
                <w:rtl/>
              </w:rPr>
            </w:pPr>
            <w:r w:rsidRPr="006B1E1B">
              <w:rPr>
                <w:rFonts w:asciiTheme="majorBidi" w:hAnsiTheme="majorBidi" w:cstheme="majorBidi"/>
              </w:rPr>
              <w:t>Delta %</w:t>
            </w:r>
          </w:p>
        </w:tc>
        <w:tc>
          <w:tcPr>
            <w:tcW w:w="1221" w:type="dxa"/>
            <w:noWrap/>
          </w:tcPr>
          <w:p w:rsidR="001F4C63" w:rsidRPr="006B1E1B" w:rsidRDefault="001F4C63" w:rsidP="00F560E3">
            <w:pPr>
              <w:spacing w:after="200"/>
              <w:jc w:val="right"/>
              <w:rPr>
                <w:rFonts w:asciiTheme="majorBidi" w:hAnsiTheme="majorBidi" w:cstheme="majorBidi"/>
              </w:rPr>
            </w:pPr>
            <w:r w:rsidRPr="006B1E1B">
              <w:rPr>
                <w:rFonts w:asciiTheme="majorBidi" w:hAnsiTheme="majorBidi" w:cstheme="majorBidi"/>
              </w:rPr>
              <w:t>Average  MAP</w:t>
            </w:r>
            <w:r w:rsidR="00360E7E" w:rsidRPr="006B1E1B">
              <w:rPr>
                <w:rFonts w:asciiTheme="majorBidi" w:hAnsiTheme="majorBidi" w:cstheme="majorBidi"/>
              </w:rPr>
              <w:t xml:space="preserve"> (standard deviation)</w:t>
            </w:r>
          </w:p>
        </w:tc>
        <w:tc>
          <w:tcPr>
            <w:tcW w:w="1056" w:type="dxa"/>
            <w:noWrap/>
          </w:tcPr>
          <w:p w:rsidR="001F4C63" w:rsidRPr="006B1E1B" w:rsidRDefault="001F4C63" w:rsidP="00F560E3">
            <w:pPr>
              <w:spacing w:after="200"/>
              <w:jc w:val="right"/>
              <w:rPr>
                <w:rFonts w:asciiTheme="majorBidi" w:hAnsiTheme="majorBidi" w:cstheme="majorBidi"/>
              </w:rPr>
            </w:pPr>
            <w:r w:rsidRPr="006B1E1B">
              <w:rPr>
                <w:rFonts w:asciiTheme="majorBidi" w:hAnsiTheme="majorBidi" w:cstheme="majorBidi"/>
              </w:rPr>
              <w:t>Delta %</w:t>
            </w:r>
          </w:p>
        </w:tc>
        <w:tc>
          <w:tcPr>
            <w:tcW w:w="1189" w:type="dxa"/>
            <w:noWrap/>
          </w:tcPr>
          <w:p w:rsidR="001F4C63" w:rsidRPr="006B1E1B" w:rsidRDefault="001F4C63" w:rsidP="00F560E3">
            <w:pPr>
              <w:spacing w:after="200"/>
              <w:jc w:val="right"/>
              <w:rPr>
                <w:rFonts w:asciiTheme="majorBidi" w:hAnsiTheme="majorBidi" w:cstheme="majorBidi"/>
              </w:rPr>
            </w:pPr>
            <w:r w:rsidRPr="006B1E1B">
              <w:rPr>
                <w:rFonts w:asciiTheme="majorBidi" w:hAnsiTheme="majorBidi" w:cstheme="majorBidi"/>
              </w:rPr>
              <w:t>Average  MAP</w:t>
            </w:r>
            <w:r w:rsidR="00360E7E" w:rsidRPr="006B1E1B">
              <w:rPr>
                <w:rFonts w:asciiTheme="majorBidi" w:hAnsiTheme="majorBidi" w:cstheme="majorBidi"/>
              </w:rPr>
              <w:t xml:space="preserve"> (standard deviation)</w:t>
            </w:r>
          </w:p>
        </w:tc>
        <w:tc>
          <w:tcPr>
            <w:tcW w:w="936" w:type="dxa"/>
            <w:noWrap/>
          </w:tcPr>
          <w:p w:rsidR="001F4C63" w:rsidRPr="006B1E1B" w:rsidRDefault="001F4C63" w:rsidP="00F560E3">
            <w:pPr>
              <w:spacing w:after="200"/>
              <w:jc w:val="right"/>
              <w:rPr>
                <w:rFonts w:asciiTheme="majorBidi" w:hAnsiTheme="majorBidi" w:cstheme="majorBidi"/>
              </w:rPr>
            </w:pPr>
            <w:r w:rsidRPr="006B1E1B">
              <w:rPr>
                <w:rFonts w:asciiTheme="majorBidi" w:hAnsiTheme="majorBidi" w:cstheme="majorBidi"/>
              </w:rPr>
              <w:t>Delta %</w:t>
            </w:r>
          </w:p>
        </w:tc>
      </w:tr>
      <w:tr w:rsidR="00360E7E" w:rsidRPr="006B1E1B">
        <w:trPr>
          <w:trHeight w:val="300"/>
        </w:trPr>
        <w:tc>
          <w:tcPr>
            <w:tcW w:w="967" w:type="dxa"/>
            <w:noWrap/>
          </w:tcPr>
          <w:p w:rsidR="001122E6" w:rsidRPr="006B1E1B" w:rsidRDefault="006B1E1B" w:rsidP="00F560E3">
            <w:pPr>
              <w:spacing w:after="200"/>
              <w:jc w:val="right"/>
              <w:rPr>
                <w:rFonts w:asciiTheme="majorBidi" w:hAnsiTheme="majorBidi" w:cstheme="majorBidi"/>
                <w:b/>
                <w:bCs/>
              </w:rPr>
            </w:pPr>
            <w:r>
              <w:rPr>
                <w:rFonts w:asciiTheme="majorBidi" w:hAnsiTheme="majorBidi" w:cstheme="majorBidi"/>
                <w:b/>
                <w:bCs/>
              </w:rPr>
              <w:t>T</w:t>
            </w:r>
            <w:r w:rsidR="001122E6" w:rsidRPr="006B1E1B">
              <w:rPr>
                <w:rFonts w:asciiTheme="majorBidi" w:hAnsiTheme="majorBidi" w:cstheme="majorBidi"/>
                <w:b/>
                <w:bCs/>
              </w:rPr>
              <w:t>op</w:t>
            </w:r>
            <w:r w:rsidR="007C0B55" w:rsidRPr="006B1E1B">
              <w:rPr>
                <w:rFonts w:asciiTheme="majorBidi" w:hAnsiTheme="majorBidi" w:cstheme="majorBidi"/>
                <w:b/>
                <w:bCs/>
              </w:rPr>
              <w:t xml:space="preserve"> queries</w:t>
            </w:r>
          </w:p>
        </w:tc>
        <w:tc>
          <w:tcPr>
            <w:tcW w:w="1189" w:type="dxa"/>
            <w:noWrap/>
          </w:tcPr>
          <w:p w:rsidR="001122E6" w:rsidRPr="006B1E1B" w:rsidRDefault="00360E7E" w:rsidP="00F560E3">
            <w:pPr>
              <w:spacing w:after="200"/>
              <w:jc w:val="right"/>
              <w:rPr>
                <w:rFonts w:asciiTheme="majorBidi" w:hAnsiTheme="majorBidi" w:cstheme="majorBidi"/>
                <w:rtl/>
              </w:rPr>
            </w:pPr>
            <w:r w:rsidRPr="006B1E1B">
              <w:rPr>
                <w:rFonts w:ascii="Arial" w:hAnsi="Arial" w:cs="Arial"/>
              </w:rPr>
              <w:t>0.84 (0.15)</w:t>
            </w:r>
          </w:p>
        </w:tc>
        <w:tc>
          <w:tcPr>
            <w:tcW w:w="1221" w:type="dxa"/>
            <w:noWrap/>
          </w:tcPr>
          <w:p w:rsidR="001122E6" w:rsidRPr="006B1E1B" w:rsidRDefault="00360E7E" w:rsidP="00F560E3">
            <w:pPr>
              <w:spacing w:after="200"/>
              <w:jc w:val="right"/>
              <w:rPr>
                <w:rFonts w:asciiTheme="majorBidi" w:hAnsiTheme="majorBidi" w:cstheme="majorBidi"/>
              </w:rPr>
            </w:pPr>
            <w:r w:rsidRPr="006B1E1B">
              <w:rPr>
                <w:rFonts w:asciiTheme="majorBidi" w:hAnsiTheme="majorBidi" w:cstheme="majorBidi"/>
              </w:rPr>
              <w:t>0.88 (0.12)</w:t>
            </w:r>
          </w:p>
        </w:tc>
        <w:tc>
          <w:tcPr>
            <w:tcW w:w="743" w:type="dxa"/>
            <w:noWrap/>
          </w:tcPr>
          <w:p w:rsidR="001122E6" w:rsidRPr="006B1E1B" w:rsidRDefault="0079715F" w:rsidP="00F560E3">
            <w:pPr>
              <w:spacing w:after="200"/>
              <w:jc w:val="right"/>
              <w:rPr>
                <w:rFonts w:asciiTheme="majorBidi" w:hAnsiTheme="majorBidi" w:cstheme="majorBidi"/>
              </w:rPr>
            </w:pPr>
            <w:r w:rsidRPr="006B1E1B">
              <w:rPr>
                <w:rFonts w:asciiTheme="majorBidi" w:hAnsiTheme="majorBidi" w:cstheme="majorBidi"/>
              </w:rPr>
              <w:t>4.76</w:t>
            </w:r>
          </w:p>
        </w:tc>
        <w:tc>
          <w:tcPr>
            <w:tcW w:w="1221" w:type="dxa"/>
            <w:noWrap/>
          </w:tcPr>
          <w:p w:rsidR="001122E6" w:rsidRPr="006B1E1B" w:rsidRDefault="00360E7E" w:rsidP="00F560E3">
            <w:pPr>
              <w:spacing w:after="200"/>
              <w:jc w:val="right"/>
              <w:rPr>
                <w:rFonts w:asciiTheme="majorBidi" w:hAnsiTheme="majorBidi" w:cstheme="majorBidi"/>
              </w:rPr>
            </w:pPr>
            <w:r w:rsidRPr="006B1E1B">
              <w:rPr>
                <w:rFonts w:asciiTheme="majorBidi" w:hAnsiTheme="majorBidi" w:cstheme="majorBidi"/>
              </w:rPr>
              <w:t>0.91 (0.1</w:t>
            </w:r>
            <w:r w:rsidR="00D157DD" w:rsidRPr="006B1E1B">
              <w:rPr>
                <w:rFonts w:asciiTheme="majorBidi" w:hAnsiTheme="majorBidi" w:cstheme="majorBidi"/>
              </w:rPr>
              <w:t>0</w:t>
            </w:r>
            <w:r w:rsidRPr="006B1E1B">
              <w:rPr>
                <w:rFonts w:asciiTheme="majorBidi" w:hAnsiTheme="majorBidi" w:cstheme="majorBidi"/>
              </w:rPr>
              <w:t>)</w:t>
            </w:r>
          </w:p>
        </w:tc>
        <w:tc>
          <w:tcPr>
            <w:tcW w:w="1056" w:type="dxa"/>
            <w:noWrap/>
          </w:tcPr>
          <w:p w:rsidR="001122E6" w:rsidRPr="006B1E1B" w:rsidRDefault="0079715F" w:rsidP="00F560E3">
            <w:pPr>
              <w:spacing w:after="200"/>
              <w:jc w:val="right"/>
              <w:rPr>
                <w:rFonts w:asciiTheme="majorBidi" w:hAnsiTheme="majorBidi" w:cstheme="majorBidi"/>
              </w:rPr>
            </w:pPr>
            <w:r w:rsidRPr="006B1E1B">
              <w:rPr>
                <w:rFonts w:asciiTheme="majorBidi" w:hAnsiTheme="majorBidi" w:cstheme="majorBidi"/>
              </w:rPr>
              <w:t>8.33</w:t>
            </w:r>
          </w:p>
        </w:tc>
        <w:tc>
          <w:tcPr>
            <w:tcW w:w="1189" w:type="dxa"/>
            <w:noWrap/>
          </w:tcPr>
          <w:p w:rsidR="001122E6" w:rsidRPr="006B1E1B" w:rsidRDefault="00360E7E" w:rsidP="00F560E3">
            <w:pPr>
              <w:spacing w:after="200"/>
              <w:jc w:val="right"/>
              <w:rPr>
                <w:rFonts w:asciiTheme="majorBidi" w:hAnsiTheme="majorBidi" w:cstheme="majorBidi"/>
              </w:rPr>
            </w:pPr>
            <w:r w:rsidRPr="006B1E1B">
              <w:rPr>
                <w:rFonts w:asciiTheme="majorBidi" w:hAnsiTheme="majorBidi" w:cstheme="majorBidi"/>
              </w:rPr>
              <w:t>0.90 (0.12)</w:t>
            </w:r>
          </w:p>
        </w:tc>
        <w:tc>
          <w:tcPr>
            <w:tcW w:w="936" w:type="dxa"/>
            <w:noWrap/>
          </w:tcPr>
          <w:p w:rsidR="001122E6" w:rsidRPr="006B1E1B" w:rsidRDefault="0079715F" w:rsidP="00F560E3">
            <w:pPr>
              <w:spacing w:after="200"/>
              <w:jc w:val="right"/>
              <w:rPr>
                <w:rFonts w:asciiTheme="majorBidi" w:hAnsiTheme="majorBidi" w:cstheme="majorBidi"/>
                <w:rtl/>
              </w:rPr>
            </w:pPr>
            <w:r w:rsidRPr="006B1E1B">
              <w:rPr>
                <w:rFonts w:asciiTheme="majorBidi" w:hAnsiTheme="majorBidi" w:cstheme="majorBidi" w:hint="cs"/>
                <w:rtl/>
              </w:rPr>
              <w:t>7.1</w:t>
            </w:r>
            <w:r w:rsidR="00315EB5" w:rsidRPr="006B1E1B">
              <w:rPr>
                <w:rFonts w:asciiTheme="majorBidi" w:hAnsiTheme="majorBidi" w:cstheme="majorBidi" w:hint="cs"/>
                <w:rtl/>
              </w:rPr>
              <w:t>0</w:t>
            </w:r>
          </w:p>
        </w:tc>
      </w:tr>
      <w:tr w:rsidR="00360E7E" w:rsidRPr="006B1E1B">
        <w:trPr>
          <w:trHeight w:val="300"/>
        </w:trPr>
        <w:tc>
          <w:tcPr>
            <w:tcW w:w="967" w:type="dxa"/>
            <w:tcBorders>
              <w:bottom w:val="single" w:sz="4" w:space="0" w:color="auto"/>
            </w:tcBorders>
            <w:noWrap/>
          </w:tcPr>
          <w:p w:rsidR="001122E6" w:rsidRPr="006B1E1B" w:rsidRDefault="006B1E1B" w:rsidP="00F560E3">
            <w:pPr>
              <w:spacing w:after="200"/>
              <w:jc w:val="right"/>
              <w:rPr>
                <w:rFonts w:asciiTheme="majorBidi" w:hAnsiTheme="majorBidi" w:cstheme="majorBidi"/>
                <w:b/>
                <w:bCs/>
              </w:rPr>
            </w:pPr>
            <w:r>
              <w:rPr>
                <w:rFonts w:asciiTheme="majorBidi" w:hAnsiTheme="majorBidi" w:cstheme="majorBidi"/>
                <w:b/>
                <w:bCs/>
              </w:rPr>
              <w:t>N</w:t>
            </w:r>
            <w:r w:rsidR="007C0B55" w:rsidRPr="006B1E1B">
              <w:rPr>
                <w:rFonts w:asciiTheme="majorBidi" w:hAnsiTheme="majorBidi" w:cstheme="majorBidi"/>
                <w:b/>
                <w:bCs/>
              </w:rPr>
              <w:t>amed e</w:t>
            </w:r>
            <w:r w:rsidR="001122E6" w:rsidRPr="006B1E1B">
              <w:rPr>
                <w:rFonts w:asciiTheme="majorBidi" w:hAnsiTheme="majorBidi" w:cstheme="majorBidi"/>
                <w:b/>
                <w:bCs/>
              </w:rPr>
              <w:t>ntity</w:t>
            </w:r>
            <w:r w:rsidR="007C0B55" w:rsidRPr="006B1E1B">
              <w:rPr>
                <w:rFonts w:asciiTheme="majorBidi" w:hAnsiTheme="majorBidi" w:cstheme="majorBidi"/>
                <w:b/>
                <w:bCs/>
              </w:rPr>
              <w:t xml:space="preserve"> queries</w:t>
            </w:r>
          </w:p>
        </w:tc>
        <w:tc>
          <w:tcPr>
            <w:tcW w:w="1189" w:type="dxa"/>
            <w:tcBorders>
              <w:bottom w:val="single" w:sz="4" w:space="0" w:color="auto"/>
            </w:tcBorders>
            <w:noWrap/>
          </w:tcPr>
          <w:p w:rsidR="001122E6" w:rsidRPr="006B1E1B" w:rsidRDefault="00D157DD" w:rsidP="00F560E3">
            <w:pPr>
              <w:spacing w:after="200"/>
              <w:jc w:val="right"/>
              <w:rPr>
                <w:rFonts w:asciiTheme="majorBidi" w:hAnsiTheme="majorBidi" w:cstheme="majorBidi"/>
                <w:rtl/>
              </w:rPr>
            </w:pPr>
            <w:r w:rsidRPr="006B1E1B">
              <w:rPr>
                <w:rFonts w:asciiTheme="majorBidi" w:hAnsiTheme="majorBidi" w:cstheme="majorBidi"/>
              </w:rPr>
              <w:t>0.86 (0.09)</w:t>
            </w:r>
          </w:p>
        </w:tc>
        <w:tc>
          <w:tcPr>
            <w:tcW w:w="1221" w:type="dxa"/>
            <w:tcBorders>
              <w:bottom w:val="single" w:sz="4" w:space="0" w:color="auto"/>
            </w:tcBorders>
            <w:noWrap/>
          </w:tcPr>
          <w:p w:rsidR="001122E6" w:rsidRPr="006B1E1B" w:rsidRDefault="00D157DD" w:rsidP="00F560E3">
            <w:pPr>
              <w:spacing w:after="200"/>
              <w:jc w:val="right"/>
              <w:rPr>
                <w:rFonts w:asciiTheme="majorBidi" w:hAnsiTheme="majorBidi" w:cstheme="majorBidi"/>
                <w:rtl/>
              </w:rPr>
            </w:pPr>
            <w:r w:rsidRPr="006B1E1B">
              <w:rPr>
                <w:rFonts w:asciiTheme="majorBidi" w:hAnsiTheme="majorBidi" w:cstheme="majorBidi"/>
              </w:rPr>
              <w:t>0.865 (0.13)</w:t>
            </w:r>
          </w:p>
        </w:tc>
        <w:tc>
          <w:tcPr>
            <w:tcW w:w="743" w:type="dxa"/>
            <w:tcBorders>
              <w:bottom w:val="single" w:sz="4" w:space="0" w:color="auto"/>
            </w:tcBorders>
            <w:noWrap/>
          </w:tcPr>
          <w:p w:rsidR="001122E6" w:rsidRPr="006B1E1B" w:rsidRDefault="00715B2D" w:rsidP="00F560E3">
            <w:pPr>
              <w:spacing w:after="200"/>
              <w:jc w:val="right"/>
              <w:rPr>
                <w:rFonts w:asciiTheme="majorBidi" w:hAnsiTheme="majorBidi" w:cstheme="majorBidi"/>
              </w:rPr>
            </w:pPr>
            <w:r w:rsidRPr="006B1E1B">
              <w:rPr>
                <w:rFonts w:asciiTheme="majorBidi" w:hAnsiTheme="majorBidi" w:cstheme="majorBidi"/>
              </w:rPr>
              <w:t>1.74</w:t>
            </w:r>
          </w:p>
        </w:tc>
        <w:tc>
          <w:tcPr>
            <w:tcW w:w="1221" w:type="dxa"/>
            <w:tcBorders>
              <w:bottom w:val="single" w:sz="4" w:space="0" w:color="auto"/>
            </w:tcBorders>
            <w:noWrap/>
          </w:tcPr>
          <w:p w:rsidR="001122E6" w:rsidRPr="006B1E1B" w:rsidRDefault="00D157DD" w:rsidP="00F560E3">
            <w:pPr>
              <w:spacing w:after="200"/>
              <w:jc w:val="right"/>
              <w:rPr>
                <w:rFonts w:asciiTheme="majorBidi" w:hAnsiTheme="majorBidi" w:cstheme="majorBidi"/>
              </w:rPr>
            </w:pPr>
            <w:r w:rsidRPr="006B1E1B">
              <w:rPr>
                <w:rFonts w:asciiTheme="majorBidi" w:hAnsiTheme="majorBidi" w:cstheme="majorBidi"/>
              </w:rPr>
              <w:t>0.91 (0.11)</w:t>
            </w:r>
          </w:p>
        </w:tc>
        <w:tc>
          <w:tcPr>
            <w:tcW w:w="1056" w:type="dxa"/>
            <w:tcBorders>
              <w:bottom w:val="single" w:sz="4" w:space="0" w:color="auto"/>
            </w:tcBorders>
            <w:noWrap/>
          </w:tcPr>
          <w:p w:rsidR="001122E6" w:rsidRPr="006B1E1B" w:rsidRDefault="00715B2D" w:rsidP="00F560E3">
            <w:pPr>
              <w:spacing w:after="200"/>
              <w:jc w:val="right"/>
              <w:rPr>
                <w:rFonts w:asciiTheme="majorBidi" w:hAnsiTheme="majorBidi" w:cstheme="majorBidi"/>
              </w:rPr>
            </w:pPr>
            <w:r w:rsidRPr="006B1E1B">
              <w:rPr>
                <w:rFonts w:asciiTheme="majorBidi" w:hAnsiTheme="majorBidi" w:cstheme="majorBidi"/>
              </w:rPr>
              <w:t>5.81</w:t>
            </w:r>
          </w:p>
        </w:tc>
        <w:tc>
          <w:tcPr>
            <w:tcW w:w="1189" w:type="dxa"/>
            <w:tcBorders>
              <w:bottom w:val="single" w:sz="4" w:space="0" w:color="auto"/>
            </w:tcBorders>
            <w:noWrap/>
          </w:tcPr>
          <w:p w:rsidR="001122E6" w:rsidRPr="006B1E1B" w:rsidRDefault="00D157DD" w:rsidP="00F560E3">
            <w:pPr>
              <w:spacing w:after="200"/>
              <w:jc w:val="right"/>
              <w:rPr>
                <w:rFonts w:asciiTheme="majorBidi" w:hAnsiTheme="majorBidi" w:cstheme="majorBidi"/>
                <w:rtl/>
              </w:rPr>
            </w:pPr>
            <w:r w:rsidRPr="006B1E1B">
              <w:rPr>
                <w:rFonts w:asciiTheme="majorBidi" w:hAnsiTheme="majorBidi" w:cstheme="majorBidi"/>
              </w:rPr>
              <w:t>0.91 (13.38)</w:t>
            </w:r>
          </w:p>
        </w:tc>
        <w:tc>
          <w:tcPr>
            <w:tcW w:w="936" w:type="dxa"/>
            <w:tcBorders>
              <w:bottom w:val="single" w:sz="4" w:space="0" w:color="auto"/>
            </w:tcBorders>
            <w:noWrap/>
          </w:tcPr>
          <w:p w:rsidR="001122E6" w:rsidRPr="006B1E1B" w:rsidRDefault="00715B2D" w:rsidP="00F560E3">
            <w:pPr>
              <w:spacing w:after="200"/>
              <w:jc w:val="right"/>
              <w:rPr>
                <w:rFonts w:asciiTheme="majorBidi" w:hAnsiTheme="majorBidi" w:cstheme="majorBidi"/>
              </w:rPr>
            </w:pPr>
            <w:r w:rsidRPr="006B1E1B">
              <w:rPr>
                <w:rFonts w:asciiTheme="majorBidi" w:hAnsiTheme="majorBidi" w:cstheme="majorBidi"/>
              </w:rPr>
              <w:t>5.81</w:t>
            </w:r>
          </w:p>
        </w:tc>
      </w:tr>
      <w:tr w:rsidR="00A474F4" w:rsidRPr="006B1E1B">
        <w:trPr>
          <w:trHeight w:val="300"/>
        </w:trPr>
        <w:tc>
          <w:tcPr>
            <w:tcW w:w="8522" w:type="dxa"/>
            <w:gridSpan w:val="8"/>
            <w:tcBorders>
              <w:bottom w:val="nil"/>
            </w:tcBorders>
            <w:noWrap/>
          </w:tcPr>
          <w:p w:rsidR="00A474F4" w:rsidRPr="006B1E1B" w:rsidRDefault="00A474F4" w:rsidP="00855633">
            <w:pPr>
              <w:spacing w:after="200"/>
              <w:jc w:val="right"/>
              <w:rPr>
                <w:rFonts w:asciiTheme="majorBidi" w:hAnsiTheme="majorBidi" w:cstheme="majorBidi"/>
              </w:rPr>
            </w:pPr>
            <w:r w:rsidRPr="006B1E1B">
              <w:rPr>
                <w:rFonts w:asciiTheme="majorBidi" w:hAnsiTheme="majorBidi" w:cstheme="majorBidi"/>
                <w:b/>
                <w:bCs/>
              </w:rPr>
              <w:t>Table 7: Summary of the average enhancement (over all steps) of M</w:t>
            </w:r>
            <w:r w:rsidR="009855C5">
              <w:rPr>
                <w:rFonts w:asciiTheme="majorBidi" w:hAnsiTheme="majorBidi" w:cstheme="majorBidi"/>
                <w:b/>
                <w:bCs/>
              </w:rPr>
              <w:t>ean Average Precision</w:t>
            </w:r>
            <w:r w:rsidRPr="006B1E1B">
              <w:rPr>
                <w:rFonts w:asciiTheme="majorBidi" w:hAnsiTheme="majorBidi" w:cstheme="majorBidi"/>
                <w:b/>
                <w:bCs/>
              </w:rPr>
              <w:t xml:space="preserve"> scores for the top and named entity queries in separate. </w:t>
            </w:r>
          </w:p>
        </w:tc>
      </w:tr>
    </w:tbl>
    <w:p w:rsidR="00A474F4" w:rsidRDefault="00855633" w:rsidP="00A474F4">
      <w:pPr>
        <w:spacing w:after="200"/>
        <w:contextualSpacing/>
        <w:jc w:val="right"/>
        <w:rPr>
          <w:rFonts w:asciiTheme="majorBidi" w:hAnsiTheme="majorBidi" w:cstheme="majorBidi"/>
          <w:b/>
          <w:bCs/>
          <w:sz w:val="22"/>
          <w:szCs w:val="22"/>
        </w:rPr>
      </w:pPr>
      <w:r w:rsidRPr="006B1E1B">
        <w:rPr>
          <w:rFonts w:asciiTheme="majorBidi" w:hAnsiTheme="majorBidi" w:cstheme="majorBidi"/>
          <w:b/>
          <w:bCs/>
          <w:sz w:val="22"/>
          <w:szCs w:val="22"/>
        </w:rPr>
        <w:t xml:space="preserve">The paired-sample t-test was performed to compute the significance level of the differences between the </w:t>
      </w:r>
      <w:r>
        <w:rPr>
          <w:rFonts w:asciiTheme="majorBidi" w:hAnsiTheme="majorBidi" w:cstheme="majorBidi"/>
          <w:b/>
          <w:bCs/>
          <w:sz w:val="22"/>
          <w:szCs w:val="22"/>
        </w:rPr>
        <w:t>Mean Average Precision</w:t>
      </w:r>
      <w:r w:rsidRPr="006B1E1B">
        <w:rPr>
          <w:rFonts w:asciiTheme="majorBidi" w:hAnsiTheme="majorBidi" w:cstheme="majorBidi"/>
          <w:b/>
          <w:bCs/>
          <w:sz w:val="22"/>
          <w:szCs w:val="22"/>
        </w:rPr>
        <w:t xml:space="preserve"> of the proposed measures and the baseline</w:t>
      </w:r>
      <w:r>
        <w:rPr>
          <w:rFonts w:asciiTheme="majorBidi" w:hAnsiTheme="majorBidi" w:cstheme="majorBidi"/>
          <w:b/>
          <w:bCs/>
          <w:sz w:val="22"/>
          <w:szCs w:val="22"/>
        </w:rPr>
        <w:t xml:space="preserve"> in Table 7</w:t>
      </w:r>
      <w:r w:rsidRPr="006B1E1B">
        <w:rPr>
          <w:rFonts w:asciiTheme="majorBidi" w:hAnsiTheme="majorBidi" w:cstheme="majorBidi"/>
          <w:b/>
          <w:bCs/>
          <w:sz w:val="22"/>
          <w:szCs w:val="22"/>
        </w:rPr>
        <w:t>. The differences were found significant with p &lt; 0.05 only for TW and TIW measures.</w:t>
      </w:r>
    </w:p>
    <w:p w:rsidR="00BC6176" w:rsidRPr="000B5E1B" w:rsidRDefault="00BC6176" w:rsidP="00A474F4">
      <w:pPr>
        <w:spacing w:after="200"/>
        <w:contextualSpacing/>
        <w:jc w:val="right"/>
        <w:rPr>
          <w:rFonts w:asciiTheme="majorBidi" w:hAnsiTheme="majorBidi" w:cstheme="majorBidi"/>
          <w:b/>
          <w:bCs/>
          <w:rtl/>
          <w:lang w:val="en-CA"/>
        </w:rPr>
      </w:pPr>
    </w:p>
    <w:p w:rsidR="006C337B" w:rsidRPr="00406369" w:rsidRDefault="00FC7400" w:rsidP="00F560E3">
      <w:pPr>
        <w:spacing w:after="200"/>
        <w:jc w:val="center"/>
        <w:rPr>
          <w:rFonts w:asciiTheme="majorBidi" w:hAnsiTheme="majorBidi" w:cstheme="majorBidi"/>
          <w:b/>
          <w:bCs/>
          <w:u w:val="single"/>
          <w:rtl/>
        </w:rPr>
      </w:pPr>
      <w:r w:rsidRPr="00406369">
        <w:rPr>
          <w:noProof/>
          <w:lang w:bidi="ar-SA"/>
        </w:rPr>
        <w:drawing>
          <wp:inline distT="0" distB="0" distL="0" distR="0">
            <wp:extent cx="4572000" cy="2743200"/>
            <wp:effectExtent l="0" t="0" r="19050" b="19050"/>
            <wp:docPr id="6" name="תרשים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FE003C" w:rsidRPr="00406369">
        <w:rPr>
          <w:rStyle w:val="CommentReference"/>
          <w:rFonts w:asciiTheme="majorBidi" w:hAnsiTheme="majorBidi" w:cstheme="majorBidi"/>
          <w:sz w:val="24"/>
          <w:szCs w:val="24"/>
          <w:rtl/>
        </w:rPr>
        <w:t xml:space="preserve"> </w:t>
      </w:r>
    </w:p>
    <w:p w:rsidR="00A474F4" w:rsidRDefault="00A474F4" w:rsidP="00A474F4">
      <w:pPr>
        <w:spacing w:after="200"/>
        <w:contextualSpacing/>
        <w:jc w:val="right"/>
        <w:rPr>
          <w:rFonts w:asciiTheme="majorBidi" w:hAnsiTheme="majorBidi" w:cstheme="majorBidi"/>
          <w:b/>
          <w:bCs/>
        </w:rPr>
      </w:pPr>
      <w:r w:rsidRPr="00A474F4">
        <w:rPr>
          <w:rFonts w:asciiTheme="majorBidi" w:hAnsiTheme="majorBidi" w:cstheme="majorBidi"/>
          <w:b/>
          <w:bCs/>
        </w:rPr>
        <w:t xml:space="preserve">Figure 2: Distribution of the average improvement over the baseline Google </w:t>
      </w:r>
      <w:r w:rsidR="00CF0645">
        <w:rPr>
          <w:rFonts w:asciiTheme="majorBidi" w:hAnsiTheme="majorBidi" w:cstheme="majorBidi"/>
          <w:b/>
          <w:bCs/>
        </w:rPr>
        <w:t>Mean Average Precision</w:t>
      </w:r>
      <w:r w:rsidRPr="00A474F4">
        <w:rPr>
          <w:rFonts w:asciiTheme="majorBidi" w:hAnsiTheme="majorBidi" w:cstheme="majorBidi"/>
          <w:b/>
          <w:bCs/>
        </w:rPr>
        <w:t xml:space="preserve"> scores for all steps (axis X shows the percentage of top subtopics) and various ranking methods for the top queries.</w:t>
      </w:r>
    </w:p>
    <w:p w:rsidR="00A474F4" w:rsidRDefault="00A474F4" w:rsidP="00A474F4">
      <w:pPr>
        <w:bidi w:val="0"/>
        <w:spacing w:after="200"/>
        <w:rPr>
          <w:rFonts w:asciiTheme="majorBidi" w:hAnsiTheme="majorBidi" w:cstheme="majorBidi"/>
          <w:b/>
          <w:bCs/>
        </w:rPr>
      </w:pPr>
    </w:p>
    <w:p w:rsidR="00A474F4" w:rsidRPr="00A474F4" w:rsidRDefault="00A474F4" w:rsidP="00A474F4">
      <w:pPr>
        <w:bidi w:val="0"/>
        <w:spacing w:after="200"/>
        <w:rPr>
          <w:rFonts w:asciiTheme="majorBidi" w:hAnsiTheme="majorBidi" w:cstheme="majorBidi"/>
          <w:b/>
          <w:bCs/>
        </w:rPr>
      </w:pPr>
      <w:r w:rsidRPr="00A474F4">
        <w:rPr>
          <w:rFonts w:asciiTheme="majorBidi" w:hAnsiTheme="majorBidi" w:cstheme="majorBidi"/>
          <w:b/>
          <w:bCs/>
        </w:rPr>
        <w:t xml:space="preserve"> </w:t>
      </w:r>
    </w:p>
    <w:p w:rsidR="006C337B" w:rsidRPr="00406369" w:rsidRDefault="00FC7400" w:rsidP="00F560E3">
      <w:pPr>
        <w:spacing w:after="200"/>
        <w:jc w:val="center"/>
        <w:rPr>
          <w:rFonts w:asciiTheme="majorBidi" w:hAnsiTheme="majorBidi" w:cstheme="majorBidi"/>
          <w:b/>
          <w:bCs/>
          <w:u w:val="single"/>
          <w:rtl/>
        </w:rPr>
      </w:pPr>
      <w:r w:rsidRPr="00406369">
        <w:rPr>
          <w:noProof/>
          <w:lang w:bidi="ar-SA"/>
        </w:rPr>
        <w:drawing>
          <wp:inline distT="0" distB="0" distL="0" distR="0">
            <wp:extent cx="4572000" cy="2743200"/>
            <wp:effectExtent l="0" t="0" r="19050" b="19050"/>
            <wp:docPr id="7" name="תרשים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72716A" w:rsidRPr="00406369">
        <w:rPr>
          <w:rStyle w:val="CommentReference"/>
          <w:rFonts w:asciiTheme="majorBidi" w:hAnsiTheme="majorBidi" w:cstheme="majorBidi"/>
          <w:sz w:val="24"/>
          <w:szCs w:val="24"/>
          <w:rtl/>
        </w:rPr>
        <w:t xml:space="preserve"> </w:t>
      </w:r>
    </w:p>
    <w:p w:rsidR="00A474F4" w:rsidRPr="00A474F4" w:rsidRDefault="00A474F4" w:rsidP="00A474F4">
      <w:pPr>
        <w:bidi w:val="0"/>
        <w:spacing w:after="200"/>
        <w:rPr>
          <w:rFonts w:asciiTheme="majorBidi" w:hAnsiTheme="majorBidi" w:cstheme="majorBidi"/>
          <w:b/>
          <w:bCs/>
        </w:rPr>
      </w:pPr>
      <w:r w:rsidRPr="00A474F4">
        <w:rPr>
          <w:rFonts w:asciiTheme="majorBidi" w:hAnsiTheme="majorBidi" w:cstheme="majorBidi"/>
          <w:b/>
          <w:bCs/>
        </w:rPr>
        <w:t xml:space="preserve">Figure 3: Distribution of the average improvement over the baseline Google </w:t>
      </w:r>
      <w:r w:rsidR="00CF0645">
        <w:rPr>
          <w:rFonts w:asciiTheme="majorBidi" w:hAnsiTheme="majorBidi" w:cstheme="majorBidi"/>
          <w:b/>
          <w:bCs/>
        </w:rPr>
        <w:t>Mean Average Precision</w:t>
      </w:r>
      <w:r w:rsidRPr="00A474F4">
        <w:rPr>
          <w:rFonts w:asciiTheme="majorBidi" w:hAnsiTheme="majorBidi" w:cstheme="majorBidi"/>
          <w:b/>
          <w:bCs/>
        </w:rPr>
        <w:t xml:space="preserve"> scores for all steps (axis X shows the percentage of top subtopics) and various ranking methods for the named entity queries. </w:t>
      </w:r>
    </w:p>
    <w:p w:rsidR="00A474F4" w:rsidRDefault="00401120" w:rsidP="00A474F4">
      <w:pPr>
        <w:bidi w:val="0"/>
        <w:jc w:val="both"/>
        <w:rPr>
          <w:rFonts w:asciiTheme="majorBidi" w:hAnsiTheme="majorBidi" w:cstheme="majorBidi"/>
        </w:rPr>
      </w:pPr>
      <w:r w:rsidRPr="00406369">
        <w:rPr>
          <w:rFonts w:asciiTheme="majorBidi" w:hAnsiTheme="majorBidi" w:cstheme="majorBidi"/>
        </w:rPr>
        <w:t xml:space="preserve">In summary, the elicited results have exhibited that on average, for all queries and at all steps, two out of the three suggested ranking methods achieved </w:t>
      </w:r>
      <w:r w:rsidR="00CF0645">
        <w:rPr>
          <w:rFonts w:asciiTheme="majorBidi" w:hAnsiTheme="majorBidi" w:cstheme="majorBidi"/>
        </w:rPr>
        <w:t>Mean Average Precision</w:t>
      </w:r>
      <w:r w:rsidRPr="00406369">
        <w:rPr>
          <w:rFonts w:asciiTheme="majorBidi" w:hAnsiTheme="majorBidi" w:cstheme="majorBidi"/>
        </w:rPr>
        <w:t xml:space="preserve"> scores higher than that of the baseline Google ranking</w:t>
      </w:r>
      <w:r>
        <w:rPr>
          <w:rFonts w:asciiTheme="majorBidi" w:hAnsiTheme="majorBidi" w:cstheme="majorBidi"/>
        </w:rPr>
        <w:t xml:space="preserve"> (see Table 7 and Figures 2, 3 above)</w:t>
      </w:r>
      <w:r w:rsidRPr="00406369">
        <w:rPr>
          <w:rFonts w:asciiTheme="majorBidi" w:hAnsiTheme="majorBidi" w:cstheme="majorBidi"/>
        </w:rPr>
        <w:t>. We therefore conclude that there is a positive potential for reducing, focusing and re-ranking search engine results through the employment of tags as query subtopics. It can be assumed that when users select relevant subtopics (instead of the automated system) precision will increase even more.</w:t>
      </w:r>
    </w:p>
    <w:p w:rsidR="00401120" w:rsidRDefault="00401120" w:rsidP="00401120">
      <w:pPr>
        <w:bidi w:val="0"/>
        <w:jc w:val="both"/>
        <w:rPr>
          <w:rFonts w:asciiTheme="majorBidi" w:hAnsiTheme="majorBidi" w:cstheme="majorBidi"/>
        </w:rPr>
      </w:pPr>
    </w:p>
    <w:p w:rsidR="00401120" w:rsidRDefault="00401120" w:rsidP="00401120">
      <w:pPr>
        <w:bidi w:val="0"/>
        <w:jc w:val="both"/>
        <w:rPr>
          <w:rFonts w:asciiTheme="majorBidi" w:hAnsiTheme="majorBidi" w:cstheme="majorBidi"/>
          <w:b/>
          <w:bCs/>
        </w:rPr>
      </w:pPr>
    </w:p>
    <w:p w:rsidR="00173049" w:rsidRPr="00406369" w:rsidRDefault="003E3859" w:rsidP="00A474F4">
      <w:pPr>
        <w:bidi w:val="0"/>
        <w:jc w:val="both"/>
        <w:rPr>
          <w:rFonts w:asciiTheme="majorBidi" w:hAnsiTheme="majorBidi" w:cstheme="majorBidi"/>
          <w:b/>
          <w:bCs/>
        </w:rPr>
      </w:pPr>
      <w:r w:rsidRPr="00406369">
        <w:rPr>
          <w:rFonts w:asciiTheme="majorBidi" w:hAnsiTheme="majorBidi" w:cstheme="majorBidi"/>
          <w:b/>
          <w:bCs/>
        </w:rPr>
        <w:t>Improving</w:t>
      </w:r>
      <w:r w:rsidR="00173049" w:rsidRPr="00406369">
        <w:rPr>
          <w:rFonts w:asciiTheme="majorBidi" w:hAnsiTheme="majorBidi" w:cstheme="majorBidi"/>
          <w:b/>
          <w:bCs/>
        </w:rPr>
        <w:t xml:space="preserve"> Google </w:t>
      </w:r>
      <w:r w:rsidRPr="00406369">
        <w:rPr>
          <w:rFonts w:asciiTheme="majorBidi" w:hAnsiTheme="majorBidi" w:cstheme="majorBidi"/>
          <w:b/>
          <w:bCs/>
        </w:rPr>
        <w:t>r</w:t>
      </w:r>
      <w:r w:rsidR="00173049" w:rsidRPr="00406369">
        <w:rPr>
          <w:rFonts w:asciiTheme="majorBidi" w:hAnsiTheme="majorBidi" w:cstheme="majorBidi"/>
          <w:b/>
          <w:bCs/>
        </w:rPr>
        <w:t xml:space="preserve">anking by </w:t>
      </w:r>
      <w:r w:rsidRPr="00406369">
        <w:rPr>
          <w:rFonts w:asciiTheme="majorBidi" w:hAnsiTheme="majorBidi" w:cstheme="majorBidi"/>
          <w:b/>
          <w:bCs/>
        </w:rPr>
        <w:t>subtopic-based r</w:t>
      </w:r>
      <w:r w:rsidR="00173049" w:rsidRPr="00406369">
        <w:rPr>
          <w:rFonts w:asciiTheme="majorBidi" w:hAnsiTheme="majorBidi" w:cstheme="majorBidi"/>
          <w:b/>
          <w:bCs/>
        </w:rPr>
        <w:t>esult</w:t>
      </w:r>
      <w:r w:rsidR="0028395D" w:rsidRPr="00406369">
        <w:rPr>
          <w:rFonts w:asciiTheme="majorBidi" w:hAnsiTheme="majorBidi" w:cstheme="majorBidi"/>
          <w:b/>
          <w:bCs/>
        </w:rPr>
        <w:t xml:space="preserve"> </w:t>
      </w:r>
      <w:r w:rsidRPr="00406369">
        <w:rPr>
          <w:rFonts w:asciiTheme="majorBidi" w:hAnsiTheme="majorBidi" w:cstheme="majorBidi"/>
          <w:b/>
          <w:bCs/>
        </w:rPr>
        <w:t>r</w:t>
      </w:r>
      <w:r w:rsidR="0028395D" w:rsidRPr="00406369">
        <w:rPr>
          <w:rFonts w:asciiTheme="majorBidi" w:hAnsiTheme="majorBidi" w:cstheme="majorBidi"/>
          <w:b/>
          <w:bCs/>
        </w:rPr>
        <w:t>eduction</w:t>
      </w:r>
      <w:r w:rsidR="0020183B" w:rsidRPr="00406369">
        <w:rPr>
          <w:rFonts w:asciiTheme="majorBidi" w:hAnsiTheme="majorBidi" w:cstheme="majorBidi"/>
          <w:b/>
          <w:bCs/>
        </w:rPr>
        <w:t xml:space="preserve"> </w:t>
      </w:r>
    </w:p>
    <w:p w:rsidR="00202BAC" w:rsidRPr="00406369" w:rsidRDefault="00202BAC" w:rsidP="00F560E3">
      <w:pPr>
        <w:bidi w:val="0"/>
        <w:jc w:val="both"/>
        <w:rPr>
          <w:rFonts w:asciiTheme="majorBidi" w:hAnsiTheme="majorBidi" w:cstheme="majorBidi"/>
        </w:rPr>
      </w:pPr>
    </w:p>
    <w:p w:rsidR="0077230D" w:rsidRPr="00406369" w:rsidRDefault="00173049" w:rsidP="00F560E3">
      <w:pPr>
        <w:bidi w:val="0"/>
        <w:jc w:val="both"/>
        <w:rPr>
          <w:rFonts w:asciiTheme="majorBidi" w:hAnsiTheme="majorBidi" w:cstheme="majorBidi"/>
        </w:rPr>
      </w:pPr>
      <w:r w:rsidRPr="00406369">
        <w:rPr>
          <w:rFonts w:asciiTheme="majorBidi" w:hAnsiTheme="majorBidi" w:cstheme="majorBidi"/>
        </w:rPr>
        <w:t xml:space="preserve">In the previous </w:t>
      </w:r>
      <w:r w:rsidR="00916927" w:rsidRPr="00406369">
        <w:rPr>
          <w:rFonts w:asciiTheme="majorBidi" w:hAnsiTheme="majorBidi" w:cstheme="majorBidi"/>
        </w:rPr>
        <w:t>section</w:t>
      </w:r>
      <w:r w:rsidRPr="00406369">
        <w:rPr>
          <w:rFonts w:asciiTheme="majorBidi" w:hAnsiTheme="majorBidi" w:cstheme="majorBidi"/>
        </w:rPr>
        <w:t xml:space="preserve"> we </w:t>
      </w:r>
      <w:r w:rsidR="003E3859" w:rsidRPr="00406369">
        <w:rPr>
          <w:rFonts w:asciiTheme="majorBidi" w:hAnsiTheme="majorBidi" w:cstheme="majorBidi"/>
        </w:rPr>
        <w:t>observed</w:t>
      </w:r>
      <w:r w:rsidRPr="00406369">
        <w:rPr>
          <w:rFonts w:asciiTheme="majorBidi" w:hAnsiTheme="majorBidi" w:cstheme="majorBidi"/>
        </w:rPr>
        <w:t xml:space="preserve"> that </w:t>
      </w:r>
      <w:r w:rsidR="0020183B" w:rsidRPr="00406369">
        <w:rPr>
          <w:rFonts w:asciiTheme="majorBidi" w:hAnsiTheme="majorBidi" w:cstheme="majorBidi"/>
        </w:rPr>
        <w:t>a large number of queries had</w:t>
      </w:r>
      <w:r w:rsidR="0028395D" w:rsidRPr="00406369">
        <w:rPr>
          <w:rFonts w:asciiTheme="majorBidi" w:hAnsiTheme="majorBidi" w:cstheme="majorBidi"/>
        </w:rPr>
        <w:t xml:space="preserve"> a high percent</w:t>
      </w:r>
      <w:r w:rsidR="00D92E41">
        <w:rPr>
          <w:rFonts w:asciiTheme="majorBidi" w:hAnsiTheme="majorBidi" w:cstheme="majorBidi"/>
        </w:rPr>
        <w:t>age</w:t>
      </w:r>
      <w:r w:rsidR="0028395D" w:rsidRPr="00406369">
        <w:rPr>
          <w:rFonts w:asciiTheme="majorBidi" w:hAnsiTheme="majorBidi" w:cstheme="majorBidi"/>
        </w:rPr>
        <w:t xml:space="preserve"> of </w:t>
      </w:r>
      <w:r w:rsidR="0020183B" w:rsidRPr="00406369">
        <w:rPr>
          <w:rFonts w:asciiTheme="majorBidi" w:hAnsiTheme="majorBidi" w:cstheme="majorBidi"/>
        </w:rPr>
        <w:t xml:space="preserve">relevant </w:t>
      </w:r>
      <w:r w:rsidR="0028395D" w:rsidRPr="00406369">
        <w:rPr>
          <w:rFonts w:asciiTheme="majorBidi" w:hAnsiTheme="majorBidi" w:cstheme="majorBidi"/>
        </w:rPr>
        <w:t xml:space="preserve">results </w:t>
      </w:r>
      <w:r w:rsidR="0020183B" w:rsidRPr="00406369">
        <w:rPr>
          <w:rFonts w:asciiTheme="majorBidi" w:hAnsiTheme="majorBidi" w:cstheme="majorBidi"/>
        </w:rPr>
        <w:t>that appeared on</w:t>
      </w:r>
      <w:r w:rsidR="0028395D" w:rsidRPr="00406369">
        <w:rPr>
          <w:rFonts w:asciiTheme="majorBidi" w:hAnsiTheme="majorBidi" w:cstheme="majorBidi"/>
        </w:rPr>
        <w:t xml:space="preserve"> both Google and Delici</w:t>
      </w:r>
      <w:r w:rsidR="003E3859" w:rsidRPr="00406369">
        <w:rPr>
          <w:rFonts w:asciiTheme="majorBidi" w:hAnsiTheme="majorBidi" w:cstheme="majorBidi"/>
        </w:rPr>
        <w:t>ous. Therefore, we conducted an</w:t>
      </w:r>
      <w:r w:rsidR="0028395D" w:rsidRPr="00406369">
        <w:rPr>
          <w:rFonts w:asciiTheme="majorBidi" w:hAnsiTheme="majorBidi" w:cstheme="majorBidi"/>
        </w:rPr>
        <w:t xml:space="preserve"> additional </w:t>
      </w:r>
      <w:r w:rsidR="00DE72A9" w:rsidRPr="00406369">
        <w:rPr>
          <w:rFonts w:asciiTheme="majorBidi" w:hAnsiTheme="majorBidi" w:cstheme="majorBidi"/>
        </w:rPr>
        <w:t>experiment. In this experiment, we employed social tags as subtopics exclusively for Google result reduction. The remaining results were ranked according to the order of their original ranking on Google. Th</w:t>
      </w:r>
      <w:r w:rsidR="004B6B14" w:rsidRPr="00406369">
        <w:rPr>
          <w:rFonts w:asciiTheme="majorBidi" w:hAnsiTheme="majorBidi" w:cstheme="majorBidi"/>
        </w:rPr>
        <w:t xml:space="preserve">e </w:t>
      </w:r>
      <w:r w:rsidR="00DE72A9" w:rsidRPr="00406369">
        <w:rPr>
          <w:rFonts w:asciiTheme="majorBidi" w:hAnsiTheme="majorBidi" w:cstheme="majorBidi"/>
        </w:rPr>
        <w:t xml:space="preserve">quality </w:t>
      </w:r>
      <w:r w:rsidR="004B6B14" w:rsidRPr="00406369">
        <w:rPr>
          <w:rFonts w:asciiTheme="majorBidi" w:hAnsiTheme="majorBidi" w:cstheme="majorBidi"/>
        </w:rPr>
        <w:t xml:space="preserve">of this ranking </w:t>
      </w:r>
      <w:r w:rsidR="00DE72A9" w:rsidRPr="00406369">
        <w:rPr>
          <w:rFonts w:asciiTheme="majorBidi" w:hAnsiTheme="majorBidi" w:cstheme="majorBidi"/>
        </w:rPr>
        <w:t>was compared to the baseline Goog</w:t>
      </w:r>
      <w:r w:rsidR="00D157DD" w:rsidRPr="00406369">
        <w:rPr>
          <w:rFonts w:asciiTheme="majorBidi" w:hAnsiTheme="majorBidi" w:cstheme="majorBidi"/>
        </w:rPr>
        <w:t>le ranking over all the results</w:t>
      </w:r>
      <w:r w:rsidR="00DE72A9" w:rsidRPr="00406369">
        <w:rPr>
          <w:rFonts w:asciiTheme="majorBidi" w:hAnsiTheme="majorBidi" w:cstheme="majorBidi"/>
        </w:rPr>
        <w:t xml:space="preserve"> and </w:t>
      </w:r>
      <w:r w:rsidR="004B6B14" w:rsidRPr="00406369">
        <w:rPr>
          <w:rFonts w:asciiTheme="majorBidi" w:hAnsiTheme="majorBidi" w:cstheme="majorBidi"/>
        </w:rPr>
        <w:t>to the best</w:t>
      </w:r>
      <w:r w:rsidR="0028395D" w:rsidRPr="00406369">
        <w:rPr>
          <w:rFonts w:asciiTheme="majorBidi" w:hAnsiTheme="majorBidi" w:cstheme="majorBidi"/>
        </w:rPr>
        <w:t xml:space="preserve"> </w:t>
      </w:r>
      <w:r w:rsidR="00DE72A9" w:rsidRPr="00406369">
        <w:rPr>
          <w:rFonts w:asciiTheme="majorBidi" w:hAnsiTheme="majorBidi" w:cstheme="majorBidi"/>
        </w:rPr>
        <w:t>Delicious</w:t>
      </w:r>
      <w:r w:rsidR="004B6B14" w:rsidRPr="00406369">
        <w:rPr>
          <w:rFonts w:asciiTheme="majorBidi" w:hAnsiTheme="majorBidi" w:cstheme="majorBidi"/>
        </w:rPr>
        <w:t>-based ranking (TW)</w:t>
      </w:r>
      <w:r w:rsidRPr="00406369">
        <w:rPr>
          <w:rFonts w:asciiTheme="majorBidi" w:hAnsiTheme="majorBidi" w:cstheme="majorBidi"/>
        </w:rPr>
        <w:t xml:space="preserve">. For this </w:t>
      </w:r>
      <w:r w:rsidR="0028395D" w:rsidRPr="00406369">
        <w:rPr>
          <w:rFonts w:asciiTheme="majorBidi" w:hAnsiTheme="majorBidi" w:cstheme="majorBidi"/>
        </w:rPr>
        <w:t>test,</w:t>
      </w:r>
      <w:r w:rsidRPr="00406369">
        <w:rPr>
          <w:rFonts w:asciiTheme="majorBidi" w:hAnsiTheme="majorBidi" w:cstheme="majorBidi"/>
        </w:rPr>
        <w:t xml:space="preserve"> we </w:t>
      </w:r>
      <w:r w:rsidR="0028395D" w:rsidRPr="00406369">
        <w:rPr>
          <w:rFonts w:asciiTheme="majorBidi" w:hAnsiTheme="majorBidi" w:cstheme="majorBidi"/>
        </w:rPr>
        <w:t xml:space="preserve">collected the results </w:t>
      </w:r>
      <w:r w:rsidRPr="00406369">
        <w:rPr>
          <w:rFonts w:asciiTheme="majorBidi" w:hAnsiTheme="majorBidi" w:cstheme="majorBidi"/>
        </w:rPr>
        <w:t>that e</w:t>
      </w:r>
      <w:r w:rsidR="0028395D" w:rsidRPr="00406369">
        <w:rPr>
          <w:rFonts w:asciiTheme="majorBidi" w:hAnsiTheme="majorBidi" w:cstheme="majorBidi"/>
        </w:rPr>
        <w:t>xisted o</w:t>
      </w:r>
      <w:r w:rsidRPr="00406369">
        <w:rPr>
          <w:rFonts w:asciiTheme="majorBidi" w:hAnsiTheme="majorBidi" w:cstheme="majorBidi"/>
        </w:rPr>
        <w:t xml:space="preserve">n </w:t>
      </w:r>
      <w:r w:rsidR="0028395D" w:rsidRPr="00406369">
        <w:rPr>
          <w:rFonts w:asciiTheme="majorBidi" w:hAnsiTheme="majorBidi" w:cstheme="majorBidi"/>
        </w:rPr>
        <w:t xml:space="preserve">both </w:t>
      </w:r>
      <w:r w:rsidRPr="00406369">
        <w:rPr>
          <w:rFonts w:asciiTheme="majorBidi" w:hAnsiTheme="majorBidi" w:cstheme="majorBidi"/>
        </w:rPr>
        <w:t>Google and Delicious</w:t>
      </w:r>
      <w:r w:rsidR="0028395D" w:rsidRPr="00406369">
        <w:rPr>
          <w:rFonts w:asciiTheme="majorBidi" w:hAnsiTheme="majorBidi" w:cstheme="majorBidi"/>
        </w:rPr>
        <w:t xml:space="preserve"> for each query</w:t>
      </w:r>
      <w:r w:rsidRPr="00406369">
        <w:rPr>
          <w:rFonts w:asciiTheme="majorBidi" w:hAnsiTheme="majorBidi" w:cstheme="majorBidi"/>
        </w:rPr>
        <w:t xml:space="preserve">. </w:t>
      </w:r>
    </w:p>
    <w:p w:rsidR="00E17A80" w:rsidRPr="00406369" w:rsidRDefault="00E17A80" w:rsidP="00F560E3">
      <w:pPr>
        <w:bidi w:val="0"/>
        <w:jc w:val="both"/>
        <w:rPr>
          <w:rFonts w:asciiTheme="majorBidi" w:eastAsia="Calibri" w:hAnsiTheme="majorBidi" w:cstheme="majorBidi"/>
        </w:rPr>
      </w:pPr>
    </w:p>
    <w:p w:rsidR="00F52D1B" w:rsidRPr="00406369" w:rsidRDefault="00F52D1B" w:rsidP="00F560E3">
      <w:pPr>
        <w:jc w:val="both"/>
        <w:rPr>
          <w:rFonts w:asciiTheme="majorBidi" w:hAnsiTheme="majorBidi" w:cstheme="majorBidi"/>
          <w:rtl/>
        </w:rPr>
      </w:pPr>
    </w:p>
    <w:p w:rsidR="00D75CD1" w:rsidRPr="00406369" w:rsidRDefault="00D75CD1" w:rsidP="00F560E3">
      <w:pPr>
        <w:bidi w:val="0"/>
        <w:jc w:val="both"/>
        <w:rPr>
          <w:rFonts w:asciiTheme="majorBidi" w:hAnsiTheme="majorBidi" w:cstheme="majorBidi"/>
        </w:rPr>
      </w:pPr>
    </w:p>
    <w:p w:rsidR="00FD15CD" w:rsidRPr="00406369" w:rsidRDefault="00FB63A1" w:rsidP="00F560E3">
      <w:pPr>
        <w:bidi w:val="0"/>
        <w:jc w:val="both"/>
        <w:rPr>
          <w:rFonts w:asciiTheme="majorBidi" w:hAnsiTheme="majorBidi" w:cstheme="majorBidi"/>
        </w:rPr>
      </w:pPr>
      <w:r w:rsidRPr="00406369">
        <w:rPr>
          <w:noProof/>
          <w:lang w:bidi="ar-SA"/>
        </w:rPr>
        <w:drawing>
          <wp:inline distT="0" distB="0" distL="0" distR="0">
            <wp:extent cx="4572000" cy="2743200"/>
            <wp:effectExtent l="0" t="0" r="19050" b="19050"/>
            <wp:docPr id="1"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922EB" w:rsidRDefault="00C01082" w:rsidP="00C01082">
      <w:pPr>
        <w:bidi w:val="0"/>
        <w:jc w:val="both"/>
        <w:rPr>
          <w:rFonts w:asciiTheme="majorBidi" w:hAnsiTheme="majorBidi" w:cstheme="majorBidi"/>
          <w:b/>
          <w:bCs/>
        </w:rPr>
      </w:pPr>
      <w:r w:rsidRPr="00C01082">
        <w:rPr>
          <w:rFonts w:asciiTheme="majorBidi" w:hAnsiTheme="majorBidi" w:cstheme="majorBidi"/>
          <w:b/>
          <w:bCs/>
        </w:rPr>
        <w:t xml:space="preserve">Figure 4: </w:t>
      </w:r>
      <w:r>
        <w:rPr>
          <w:rFonts w:asciiTheme="majorBidi" w:hAnsiTheme="majorBidi" w:cstheme="majorBidi"/>
          <w:b/>
          <w:bCs/>
        </w:rPr>
        <w:t>D</w:t>
      </w:r>
      <w:r w:rsidRPr="00C01082">
        <w:rPr>
          <w:rFonts w:asciiTheme="majorBidi" w:hAnsiTheme="majorBidi" w:cstheme="majorBidi"/>
          <w:b/>
          <w:bCs/>
        </w:rPr>
        <w:t xml:space="preserve">istribution of average improvement of the </w:t>
      </w:r>
      <w:r w:rsidRPr="00C01082">
        <w:rPr>
          <w:rFonts w:asciiTheme="majorBidi" w:hAnsiTheme="majorBidi" w:cstheme="majorBidi"/>
          <w:b/>
          <w:bCs/>
          <w:i/>
          <w:iCs/>
        </w:rPr>
        <w:t>reduced</w:t>
      </w:r>
      <w:r w:rsidRPr="00C01082">
        <w:rPr>
          <w:rFonts w:asciiTheme="majorBidi" w:hAnsiTheme="majorBidi" w:cstheme="majorBidi"/>
          <w:b/>
          <w:bCs/>
        </w:rPr>
        <w:t xml:space="preserve"> Google ranking</w:t>
      </w:r>
      <w:r w:rsidR="006922EB">
        <w:rPr>
          <w:rFonts w:asciiTheme="majorBidi" w:hAnsiTheme="majorBidi" w:cstheme="majorBidi"/>
          <w:b/>
          <w:bCs/>
        </w:rPr>
        <w:t>.</w:t>
      </w:r>
      <w:r w:rsidRPr="00C01082">
        <w:rPr>
          <w:rFonts w:asciiTheme="majorBidi" w:hAnsiTheme="majorBidi" w:cstheme="majorBidi"/>
          <w:b/>
          <w:bCs/>
        </w:rPr>
        <w:t xml:space="preserve"> </w:t>
      </w:r>
    </w:p>
    <w:p w:rsidR="006922EB" w:rsidRDefault="006922EB" w:rsidP="006922EB">
      <w:pPr>
        <w:bidi w:val="0"/>
        <w:jc w:val="both"/>
        <w:rPr>
          <w:rFonts w:asciiTheme="majorBidi" w:hAnsiTheme="majorBidi" w:cstheme="majorBidi"/>
          <w:b/>
          <w:bCs/>
        </w:rPr>
      </w:pPr>
    </w:p>
    <w:p w:rsidR="00F52D1B" w:rsidRPr="000B5E1B" w:rsidRDefault="006922EB" w:rsidP="006922EB">
      <w:pPr>
        <w:bidi w:val="0"/>
        <w:jc w:val="both"/>
        <w:rPr>
          <w:rFonts w:asciiTheme="majorBidi" w:hAnsiTheme="majorBidi" w:cstheme="majorBidi"/>
          <w:bCs/>
        </w:rPr>
      </w:pPr>
      <w:r>
        <w:rPr>
          <w:rFonts w:asciiTheme="majorBidi" w:hAnsiTheme="majorBidi" w:cstheme="majorBidi"/>
          <w:bCs/>
        </w:rPr>
        <w:t xml:space="preserve">In Figure 4 we present the distribution of average improvement of the reduced Google ranking </w:t>
      </w:r>
      <w:r w:rsidR="00C01082" w:rsidRPr="000B5E1B">
        <w:rPr>
          <w:rFonts w:asciiTheme="majorBidi" w:hAnsiTheme="majorBidi" w:cstheme="majorBidi"/>
          <w:bCs/>
        </w:rPr>
        <w:t xml:space="preserve">by applying subtopic-based result reduction, over the baseline Google </w:t>
      </w:r>
      <w:r w:rsidR="00CF0645" w:rsidRPr="000B5E1B">
        <w:rPr>
          <w:rFonts w:asciiTheme="majorBidi" w:hAnsiTheme="majorBidi" w:cstheme="majorBidi"/>
          <w:bCs/>
        </w:rPr>
        <w:t>Mean Average Precision</w:t>
      </w:r>
      <w:r w:rsidR="00C01082" w:rsidRPr="000B5E1B">
        <w:rPr>
          <w:rFonts w:asciiTheme="majorBidi" w:hAnsiTheme="majorBidi" w:cstheme="majorBidi"/>
          <w:bCs/>
        </w:rPr>
        <w:t xml:space="preserve"> scores for all queries at all steps (axis X shows the percentage of top subtopics), in comparison to the best ranking of Delicious, TW. The t-test for paired samples indicates that the improvement over the baseline Google rankings was significant for both, the reduced Google ranking and the TW Delicious ranking, with p &lt; 0.01.</w:t>
      </w:r>
    </w:p>
    <w:p w:rsidR="007F1274" w:rsidRPr="000B5E1B" w:rsidRDefault="007F1274" w:rsidP="007F1274">
      <w:pPr>
        <w:bidi w:val="0"/>
        <w:jc w:val="both"/>
        <w:rPr>
          <w:rFonts w:asciiTheme="majorBidi" w:hAnsiTheme="majorBidi" w:cstheme="majorBidi"/>
          <w:bCs/>
        </w:rPr>
      </w:pPr>
    </w:p>
    <w:p w:rsidR="00BA19BF" w:rsidRPr="00406369" w:rsidRDefault="00BA19BF" w:rsidP="00BA19BF">
      <w:pPr>
        <w:bidi w:val="0"/>
        <w:jc w:val="both"/>
        <w:rPr>
          <w:rFonts w:asciiTheme="majorBidi" w:eastAsia="Calibri" w:hAnsiTheme="majorBidi" w:cstheme="majorBidi"/>
        </w:rPr>
      </w:pPr>
      <w:r w:rsidRPr="00406369">
        <w:rPr>
          <w:rFonts w:asciiTheme="majorBidi" w:eastAsia="Calibri" w:hAnsiTheme="majorBidi" w:cstheme="majorBidi"/>
        </w:rPr>
        <w:t xml:space="preserve">As can be observed </w:t>
      </w:r>
      <w:r w:rsidR="00DA65C5">
        <w:rPr>
          <w:rFonts w:asciiTheme="majorBidi" w:eastAsia="Calibri" w:hAnsiTheme="majorBidi" w:cstheme="majorBidi"/>
        </w:rPr>
        <w:t>in</w:t>
      </w:r>
      <w:r w:rsidRPr="00406369">
        <w:rPr>
          <w:rFonts w:asciiTheme="majorBidi" w:eastAsia="Calibri" w:hAnsiTheme="majorBidi" w:cstheme="majorBidi"/>
        </w:rPr>
        <w:t xml:space="preserve"> Figure 4</w:t>
      </w:r>
      <w:r w:rsidR="00DA65C5">
        <w:rPr>
          <w:rFonts w:asciiTheme="majorBidi" w:eastAsia="Calibri" w:hAnsiTheme="majorBidi" w:cstheme="majorBidi"/>
        </w:rPr>
        <w:t>,</w:t>
      </w:r>
      <w:r w:rsidRPr="00406369">
        <w:rPr>
          <w:rFonts w:asciiTheme="majorBidi" w:eastAsia="Calibri" w:hAnsiTheme="majorBidi" w:cstheme="majorBidi"/>
        </w:rPr>
        <w:t xml:space="preserve"> reducing the results increased the average </w:t>
      </w:r>
      <w:r w:rsidR="00CF0645">
        <w:rPr>
          <w:rFonts w:asciiTheme="majorBidi" w:eastAsia="Calibri" w:hAnsiTheme="majorBidi" w:cstheme="majorBidi"/>
        </w:rPr>
        <w:t>Mean Average Precision</w:t>
      </w:r>
      <w:r w:rsidRPr="00406369">
        <w:rPr>
          <w:rFonts w:asciiTheme="majorBidi" w:eastAsia="Calibri" w:hAnsiTheme="majorBidi" w:cstheme="majorBidi"/>
        </w:rPr>
        <w:t xml:space="preserve"> scores for all of the steps for the Google ranking method. Interestingly, Google ranking of the remaining results were quite similar to the best Delicious-based ranking with no significant difference between the two rankings</w:t>
      </w:r>
      <w:r w:rsidRPr="00406369">
        <w:rPr>
          <w:rFonts w:asciiTheme="majorBidi" w:hAnsiTheme="majorBidi" w:cstheme="majorBidi"/>
        </w:rPr>
        <w:t>.</w:t>
      </w:r>
      <w:r w:rsidRPr="00406369">
        <w:rPr>
          <w:rFonts w:asciiTheme="majorBidi" w:eastAsia="Calibri" w:hAnsiTheme="majorBidi" w:cstheme="majorBidi"/>
        </w:rPr>
        <w:t xml:space="preserve"> This leads to the conclusion that employing query subtopics, extracted from social tags, for reducing Google results does enhance the quality of the result list. This finding indicates that Delicious-based subtopics help sift out many irrelevant results.</w:t>
      </w:r>
    </w:p>
    <w:p w:rsidR="00BA19BF" w:rsidRDefault="00BA19BF" w:rsidP="00BA19BF">
      <w:pPr>
        <w:bidi w:val="0"/>
        <w:jc w:val="both"/>
        <w:rPr>
          <w:rFonts w:asciiTheme="majorBidi" w:hAnsiTheme="majorBidi" w:cstheme="majorBidi"/>
          <w:b/>
          <w:bCs/>
        </w:rPr>
      </w:pPr>
    </w:p>
    <w:p w:rsidR="007F1274" w:rsidRPr="00C01082" w:rsidRDefault="007F1274" w:rsidP="007F1274">
      <w:pPr>
        <w:bidi w:val="0"/>
        <w:jc w:val="both"/>
        <w:rPr>
          <w:rFonts w:asciiTheme="majorBidi" w:hAnsiTheme="majorBidi" w:cstheme="majorBidi"/>
          <w:b/>
          <w:bCs/>
          <w:rtl/>
        </w:rPr>
      </w:pPr>
    </w:p>
    <w:p w:rsidR="0096143F" w:rsidRPr="00B06C0F" w:rsidRDefault="00D07C17" w:rsidP="00B06C0F">
      <w:pPr>
        <w:bidi w:val="0"/>
        <w:jc w:val="both"/>
        <w:rPr>
          <w:rFonts w:asciiTheme="majorBidi" w:hAnsiTheme="majorBidi" w:cstheme="majorBidi"/>
          <w:b/>
          <w:bCs/>
          <w:rtl/>
        </w:rPr>
      </w:pPr>
      <w:r w:rsidRPr="00B06C0F">
        <w:rPr>
          <w:rFonts w:asciiTheme="majorBidi" w:hAnsiTheme="majorBidi" w:cstheme="majorBidi"/>
          <w:b/>
          <w:bCs/>
        </w:rPr>
        <w:t>Conclusion</w:t>
      </w:r>
      <w:r w:rsidR="003C43A1" w:rsidRPr="00B06C0F">
        <w:rPr>
          <w:rFonts w:asciiTheme="majorBidi" w:hAnsiTheme="majorBidi" w:cstheme="majorBidi"/>
          <w:b/>
          <w:bCs/>
        </w:rPr>
        <w:t>s</w:t>
      </w:r>
      <w:r w:rsidRPr="00B06C0F">
        <w:rPr>
          <w:rFonts w:asciiTheme="majorBidi" w:hAnsiTheme="majorBidi" w:cstheme="majorBidi"/>
          <w:b/>
          <w:bCs/>
        </w:rPr>
        <w:t xml:space="preserve"> and </w:t>
      </w:r>
      <w:r w:rsidR="00EA6D24" w:rsidRPr="00B06C0F">
        <w:rPr>
          <w:rFonts w:asciiTheme="majorBidi" w:hAnsiTheme="majorBidi" w:cstheme="majorBidi"/>
          <w:b/>
          <w:bCs/>
        </w:rPr>
        <w:t>f</w:t>
      </w:r>
      <w:r w:rsidRPr="00B06C0F">
        <w:rPr>
          <w:rFonts w:asciiTheme="majorBidi" w:hAnsiTheme="majorBidi" w:cstheme="majorBidi"/>
          <w:b/>
          <w:bCs/>
        </w:rPr>
        <w:t>uture work</w:t>
      </w:r>
    </w:p>
    <w:p w:rsidR="00B06C0F" w:rsidRDefault="00B06C0F" w:rsidP="00EC526D">
      <w:pPr>
        <w:pStyle w:val="CommentText"/>
        <w:bidi w:val="0"/>
        <w:jc w:val="both"/>
        <w:rPr>
          <w:rFonts w:asciiTheme="majorBidi" w:hAnsiTheme="majorBidi" w:cstheme="majorBidi"/>
          <w:sz w:val="24"/>
          <w:szCs w:val="24"/>
        </w:rPr>
      </w:pPr>
    </w:p>
    <w:p w:rsidR="0096143F" w:rsidRPr="00406369" w:rsidRDefault="0096143F" w:rsidP="00B06C0F">
      <w:pPr>
        <w:pStyle w:val="CommentText"/>
        <w:bidi w:val="0"/>
        <w:jc w:val="both"/>
        <w:rPr>
          <w:rFonts w:asciiTheme="majorBidi" w:hAnsiTheme="majorBidi" w:cstheme="majorBidi"/>
          <w:sz w:val="24"/>
          <w:szCs w:val="24"/>
        </w:rPr>
      </w:pPr>
      <w:r w:rsidRPr="00406369">
        <w:rPr>
          <w:rFonts w:asciiTheme="majorBidi" w:hAnsiTheme="majorBidi" w:cstheme="majorBidi"/>
          <w:sz w:val="24"/>
          <w:szCs w:val="24"/>
        </w:rPr>
        <w:t xml:space="preserve">This study presented a number of metrics for query subtopic mining by filtering, weighting and ranking social tags from social bookmarking sites. Our </w:t>
      </w:r>
      <w:r w:rsidR="00423288" w:rsidRPr="00406369">
        <w:rPr>
          <w:rFonts w:asciiTheme="majorBidi" w:hAnsiTheme="majorBidi" w:cstheme="majorBidi"/>
          <w:sz w:val="24"/>
          <w:szCs w:val="24"/>
        </w:rPr>
        <w:t xml:space="preserve">further </w:t>
      </w:r>
      <w:r w:rsidRPr="00406369">
        <w:rPr>
          <w:rFonts w:asciiTheme="majorBidi" w:hAnsiTheme="majorBidi" w:cstheme="majorBidi"/>
          <w:sz w:val="24"/>
          <w:szCs w:val="24"/>
        </w:rPr>
        <w:t xml:space="preserve">goal was to </w:t>
      </w:r>
      <w:proofErr w:type="spellStart"/>
      <w:r w:rsidR="00423288" w:rsidRPr="00406369">
        <w:rPr>
          <w:rFonts w:asciiTheme="majorBidi" w:hAnsiTheme="majorBidi" w:cstheme="majorBidi"/>
          <w:sz w:val="24"/>
          <w:szCs w:val="24"/>
        </w:rPr>
        <w:t>utili</w:t>
      </w:r>
      <w:r w:rsidR="00656EF7">
        <w:rPr>
          <w:rFonts w:asciiTheme="majorBidi" w:hAnsiTheme="majorBidi" w:cstheme="majorBidi"/>
          <w:sz w:val="24"/>
          <w:szCs w:val="24"/>
        </w:rPr>
        <w:t>s</w:t>
      </w:r>
      <w:r w:rsidR="00423288" w:rsidRPr="00406369">
        <w:rPr>
          <w:rFonts w:asciiTheme="majorBidi" w:hAnsiTheme="majorBidi" w:cstheme="majorBidi"/>
          <w:sz w:val="24"/>
          <w:szCs w:val="24"/>
        </w:rPr>
        <w:t>e</w:t>
      </w:r>
      <w:proofErr w:type="spellEnd"/>
      <w:r w:rsidR="00423288" w:rsidRPr="00406369">
        <w:rPr>
          <w:rFonts w:asciiTheme="majorBidi" w:hAnsiTheme="majorBidi" w:cstheme="majorBidi"/>
          <w:sz w:val="24"/>
          <w:szCs w:val="24"/>
        </w:rPr>
        <w:t xml:space="preserve"> these subtopics to </w:t>
      </w:r>
      <w:r w:rsidR="00472890" w:rsidRPr="00406369">
        <w:rPr>
          <w:rFonts w:asciiTheme="majorBidi" w:hAnsiTheme="majorBidi" w:cstheme="majorBidi"/>
          <w:sz w:val="24"/>
          <w:szCs w:val="24"/>
        </w:rPr>
        <w:t>pinpoint</w:t>
      </w:r>
      <w:r w:rsidRPr="00406369">
        <w:rPr>
          <w:rFonts w:asciiTheme="majorBidi" w:hAnsiTheme="majorBidi" w:cstheme="majorBidi"/>
          <w:sz w:val="24"/>
          <w:szCs w:val="24"/>
        </w:rPr>
        <w:t xml:space="preserve"> </w:t>
      </w:r>
      <w:r w:rsidR="00472890" w:rsidRPr="00406369">
        <w:rPr>
          <w:rFonts w:asciiTheme="majorBidi" w:hAnsiTheme="majorBidi" w:cstheme="majorBidi"/>
          <w:sz w:val="24"/>
          <w:szCs w:val="24"/>
        </w:rPr>
        <w:t xml:space="preserve">the query </w:t>
      </w:r>
      <w:r w:rsidR="00423288" w:rsidRPr="00406369">
        <w:rPr>
          <w:rFonts w:asciiTheme="majorBidi" w:hAnsiTheme="majorBidi" w:cstheme="majorBidi"/>
          <w:sz w:val="24"/>
          <w:szCs w:val="24"/>
        </w:rPr>
        <w:t xml:space="preserve">and </w:t>
      </w:r>
      <w:r w:rsidR="006046CE" w:rsidRPr="00406369">
        <w:rPr>
          <w:rFonts w:asciiTheme="majorBidi" w:hAnsiTheme="majorBidi" w:cstheme="majorBidi"/>
          <w:sz w:val="24"/>
          <w:szCs w:val="24"/>
        </w:rPr>
        <w:t xml:space="preserve">to reduce the amount of </w:t>
      </w:r>
      <w:r w:rsidR="00202BAC" w:rsidRPr="00406369">
        <w:rPr>
          <w:rFonts w:asciiTheme="majorBidi" w:hAnsiTheme="majorBidi" w:cstheme="majorBidi"/>
          <w:sz w:val="24"/>
          <w:szCs w:val="24"/>
        </w:rPr>
        <w:t xml:space="preserve">the </w:t>
      </w:r>
      <w:r w:rsidR="006046CE" w:rsidRPr="00406369">
        <w:rPr>
          <w:rFonts w:asciiTheme="majorBidi" w:hAnsiTheme="majorBidi" w:cstheme="majorBidi"/>
          <w:sz w:val="24"/>
          <w:szCs w:val="24"/>
        </w:rPr>
        <w:t xml:space="preserve">results presented to the user. </w:t>
      </w:r>
      <w:r w:rsidR="002312FD" w:rsidRPr="00406369">
        <w:rPr>
          <w:rFonts w:asciiTheme="majorBidi" w:hAnsiTheme="majorBidi" w:cstheme="majorBidi"/>
          <w:sz w:val="24"/>
          <w:szCs w:val="24"/>
        </w:rPr>
        <w:t>Our tests indicate</w:t>
      </w:r>
      <w:r w:rsidRPr="00406369">
        <w:rPr>
          <w:rFonts w:asciiTheme="majorBidi" w:hAnsiTheme="majorBidi" w:cstheme="majorBidi"/>
          <w:sz w:val="24"/>
          <w:szCs w:val="24"/>
        </w:rPr>
        <w:t xml:space="preserve"> that social tags can serve as query subtopics and </w:t>
      </w:r>
      <w:r w:rsidR="00472890" w:rsidRPr="00406369">
        <w:rPr>
          <w:rFonts w:asciiTheme="majorBidi" w:hAnsiTheme="majorBidi" w:cstheme="majorBidi"/>
          <w:sz w:val="24"/>
          <w:szCs w:val="24"/>
        </w:rPr>
        <w:t xml:space="preserve">can contribute to effective </w:t>
      </w:r>
      <w:r w:rsidR="002312FD" w:rsidRPr="00406369">
        <w:rPr>
          <w:rFonts w:asciiTheme="majorBidi" w:hAnsiTheme="majorBidi" w:cstheme="majorBidi"/>
          <w:sz w:val="24"/>
          <w:szCs w:val="24"/>
        </w:rPr>
        <w:t>reducing</w:t>
      </w:r>
      <w:r w:rsidRPr="00406369">
        <w:rPr>
          <w:rFonts w:asciiTheme="majorBidi" w:hAnsiTheme="majorBidi" w:cstheme="majorBidi"/>
          <w:sz w:val="24"/>
          <w:szCs w:val="24"/>
        </w:rPr>
        <w:t xml:space="preserve"> and re</w:t>
      </w:r>
      <w:r w:rsidR="00BF075F" w:rsidRPr="00406369">
        <w:rPr>
          <w:rFonts w:asciiTheme="majorBidi" w:hAnsiTheme="majorBidi" w:cstheme="majorBidi"/>
          <w:sz w:val="24"/>
          <w:szCs w:val="24"/>
        </w:rPr>
        <w:t>-</w:t>
      </w:r>
      <w:r w:rsidRPr="00406369">
        <w:rPr>
          <w:rFonts w:asciiTheme="majorBidi" w:hAnsiTheme="majorBidi" w:cstheme="majorBidi"/>
          <w:sz w:val="24"/>
          <w:szCs w:val="24"/>
        </w:rPr>
        <w:t>ranking of search engine results</w:t>
      </w:r>
      <w:r w:rsidR="00202BAC" w:rsidRPr="00406369">
        <w:rPr>
          <w:rFonts w:asciiTheme="majorBidi" w:hAnsiTheme="majorBidi" w:cstheme="majorBidi"/>
          <w:sz w:val="24"/>
          <w:szCs w:val="24"/>
        </w:rPr>
        <w:t xml:space="preserve"> by increasing the accuracy and quality of the top ranked results.</w:t>
      </w:r>
      <w:r w:rsidRPr="00406369">
        <w:rPr>
          <w:rFonts w:asciiTheme="majorBidi" w:hAnsiTheme="majorBidi" w:cstheme="majorBidi"/>
          <w:sz w:val="24"/>
          <w:szCs w:val="24"/>
        </w:rPr>
        <w:t xml:space="preserve"> </w:t>
      </w:r>
      <w:r w:rsidR="00EC526D" w:rsidRPr="00406369">
        <w:rPr>
          <w:rFonts w:asciiTheme="majorBidi" w:hAnsiTheme="majorBidi" w:cstheme="majorBidi"/>
          <w:sz w:val="24"/>
          <w:szCs w:val="24"/>
        </w:rPr>
        <w:t xml:space="preserve">We also found that subtopics' popularity is more effective for improving result ranking than subtopics' </w:t>
      </w:r>
      <w:proofErr w:type="spellStart"/>
      <w:r w:rsidR="00EC526D" w:rsidRPr="00406369">
        <w:rPr>
          <w:rFonts w:asciiTheme="majorBidi" w:hAnsiTheme="majorBidi" w:cstheme="majorBidi"/>
          <w:sz w:val="24"/>
          <w:szCs w:val="24"/>
        </w:rPr>
        <w:t>discriminativeness</w:t>
      </w:r>
      <w:proofErr w:type="spellEnd"/>
      <w:r w:rsidR="00EC526D" w:rsidRPr="00406369">
        <w:rPr>
          <w:rFonts w:asciiTheme="majorBidi" w:hAnsiTheme="majorBidi" w:cstheme="majorBidi"/>
          <w:sz w:val="24"/>
          <w:szCs w:val="24"/>
        </w:rPr>
        <w:t>.</w:t>
      </w:r>
      <w:r w:rsidR="009620BA" w:rsidRPr="00406369">
        <w:rPr>
          <w:rFonts w:asciiTheme="majorBidi" w:hAnsiTheme="majorBidi" w:cstheme="majorBidi"/>
          <w:sz w:val="24"/>
          <w:szCs w:val="24"/>
        </w:rPr>
        <w:t xml:space="preserve"> However, </w:t>
      </w:r>
      <w:proofErr w:type="spellStart"/>
      <w:r w:rsidR="009620BA" w:rsidRPr="00406369">
        <w:rPr>
          <w:rFonts w:asciiTheme="majorBidi" w:hAnsiTheme="majorBidi" w:cstheme="majorBidi"/>
          <w:sz w:val="24"/>
          <w:szCs w:val="24"/>
        </w:rPr>
        <w:t>discriminativeness</w:t>
      </w:r>
      <w:proofErr w:type="spellEnd"/>
      <w:r w:rsidR="009620BA" w:rsidRPr="00406369">
        <w:rPr>
          <w:rFonts w:asciiTheme="majorBidi" w:hAnsiTheme="majorBidi" w:cstheme="majorBidi"/>
          <w:sz w:val="24"/>
          <w:szCs w:val="24"/>
        </w:rPr>
        <w:t xml:space="preserve"> is a better criterion than popularity for subtopic mining from social tags.</w:t>
      </w:r>
      <w:r w:rsidR="00EC526D" w:rsidRPr="00406369">
        <w:rPr>
          <w:rFonts w:asciiTheme="majorBidi" w:hAnsiTheme="majorBidi" w:cstheme="majorBidi"/>
          <w:sz w:val="24"/>
          <w:szCs w:val="24"/>
        </w:rPr>
        <w:t xml:space="preserve"> </w:t>
      </w:r>
      <w:r w:rsidR="006046CE" w:rsidRPr="00406369">
        <w:rPr>
          <w:rFonts w:asciiTheme="majorBidi" w:hAnsiTheme="majorBidi" w:cstheme="majorBidi"/>
          <w:sz w:val="24"/>
          <w:szCs w:val="24"/>
        </w:rPr>
        <w:t>As the social tagging realm expands, it will cover more of the internet. Consequently, systems that integrate search engines with social tagging sites will improve the quality of information retrieval.</w:t>
      </w:r>
    </w:p>
    <w:p w:rsidR="00472890" w:rsidRPr="00406369" w:rsidRDefault="00472890" w:rsidP="00F560E3">
      <w:pPr>
        <w:bidi w:val="0"/>
        <w:jc w:val="both"/>
        <w:rPr>
          <w:rFonts w:asciiTheme="majorBidi" w:hAnsiTheme="majorBidi" w:cstheme="majorBidi"/>
        </w:rPr>
      </w:pPr>
    </w:p>
    <w:p w:rsidR="0096143F" w:rsidRPr="00406369" w:rsidRDefault="0096143F" w:rsidP="00AF288D">
      <w:pPr>
        <w:bidi w:val="0"/>
        <w:jc w:val="both"/>
        <w:rPr>
          <w:rFonts w:asciiTheme="majorBidi" w:hAnsiTheme="majorBidi" w:cstheme="majorBidi"/>
        </w:rPr>
      </w:pPr>
      <w:r w:rsidRPr="00406369">
        <w:rPr>
          <w:rFonts w:asciiTheme="majorBidi" w:hAnsiTheme="majorBidi" w:cstheme="majorBidi"/>
        </w:rPr>
        <w:t xml:space="preserve">However, as we have seen throughout the work, the primary limitation of our </w:t>
      </w:r>
      <w:r w:rsidR="00472890" w:rsidRPr="00406369">
        <w:rPr>
          <w:rFonts w:asciiTheme="majorBidi" w:hAnsiTheme="majorBidi" w:cstheme="majorBidi"/>
        </w:rPr>
        <w:t>approach</w:t>
      </w:r>
      <w:r w:rsidRPr="00406369">
        <w:rPr>
          <w:rFonts w:asciiTheme="majorBidi" w:hAnsiTheme="majorBidi" w:cstheme="majorBidi"/>
        </w:rPr>
        <w:t xml:space="preserve"> is the insufficient level of </w:t>
      </w:r>
      <w:r w:rsidR="00472890" w:rsidRPr="00406369">
        <w:rPr>
          <w:rFonts w:asciiTheme="majorBidi" w:hAnsiTheme="majorBidi" w:cstheme="majorBidi"/>
        </w:rPr>
        <w:t xml:space="preserve">websites </w:t>
      </w:r>
      <w:r w:rsidRPr="00406369">
        <w:rPr>
          <w:rFonts w:asciiTheme="majorBidi" w:hAnsiTheme="majorBidi" w:cstheme="majorBidi"/>
        </w:rPr>
        <w:t>cover</w:t>
      </w:r>
      <w:r w:rsidR="00472890" w:rsidRPr="00406369">
        <w:rPr>
          <w:rFonts w:asciiTheme="majorBidi" w:hAnsiTheme="majorBidi" w:cstheme="majorBidi"/>
        </w:rPr>
        <w:t>ed</w:t>
      </w:r>
      <w:r w:rsidRPr="00406369">
        <w:rPr>
          <w:rFonts w:asciiTheme="majorBidi" w:hAnsiTheme="majorBidi" w:cstheme="majorBidi"/>
        </w:rPr>
        <w:t xml:space="preserve"> on Delicious. We saw that the level of overlapping between the search engine and the social bookmarking system influence</w:t>
      </w:r>
      <w:r w:rsidR="00472890" w:rsidRPr="00406369">
        <w:rPr>
          <w:rFonts w:asciiTheme="majorBidi" w:hAnsiTheme="majorBidi" w:cstheme="majorBidi"/>
        </w:rPr>
        <w:t>d</w:t>
      </w:r>
      <w:r w:rsidRPr="00406369">
        <w:rPr>
          <w:rFonts w:asciiTheme="majorBidi" w:hAnsiTheme="majorBidi" w:cstheme="majorBidi"/>
        </w:rPr>
        <w:t xml:space="preserve"> the performance of the system</w:t>
      </w:r>
      <w:r w:rsidR="00D925FA" w:rsidRPr="00406369">
        <w:rPr>
          <w:rFonts w:asciiTheme="majorBidi" w:hAnsiTheme="majorBidi" w:cstheme="majorBidi"/>
        </w:rPr>
        <w:t xml:space="preserve">: </w:t>
      </w:r>
      <w:r w:rsidR="00472890" w:rsidRPr="00406369">
        <w:rPr>
          <w:rFonts w:asciiTheme="majorBidi" w:hAnsiTheme="majorBidi" w:cstheme="majorBidi"/>
        </w:rPr>
        <w:t>performance</w:t>
      </w:r>
      <w:r w:rsidRPr="00406369">
        <w:rPr>
          <w:rFonts w:asciiTheme="majorBidi" w:hAnsiTheme="majorBidi" w:cstheme="majorBidi"/>
        </w:rPr>
        <w:t xml:space="preserve"> </w:t>
      </w:r>
      <w:r w:rsidR="00326A8C" w:rsidRPr="00406369">
        <w:rPr>
          <w:rFonts w:asciiTheme="majorBidi" w:hAnsiTheme="majorBidi" w:cstheme="majorBidi"/>
        </w:rPr>
        <w:t xml:space="preserve">improvement </w:t>
      </w:r>
      <w:r w:rsidRPr="00406369">
        <w:rPr>
          <w:rFonts w:asciiTheme="majorBidi" w:hAnsiTheme="majorBidi" w:cstheme="majorBidi"/>
        </w:rPr>
        <w:t xml:space="preserve">for the </w:t>
      </w:r>
      <w:r w:rsidR="00D925FA" w:rsidRPr="00406369">
        <w:rPr>
          <w:rFonts w:asciiTheme="majorBidi" w:hAnsiTheme="majorBidi" w:cstheme="majorBidi"/>
        </w:rPr>
        <w:t>t</w:t>
      </w:r>
      <w:r w:rsidR="002313E6" w:rsidRPr="00406369">
        <w:rPr>
          <w:rFonts w:asciiTheme="majorBidi" w:hAnsiTheme="majorBidi" w:cstheme="majorBidi"/>
        </w:rPr>
        <w:t>op</w:t>
      </w:r>
      <w:r w:rsidRPr="00406369">
        <w:rPr>
          <w:rFonts w:asciiTheme="majorBidi" w:hAnsiTheme="majorBidi" w:cstheme="majorBidi"/>
        </w:rPr>
        <w:t xml:space="preserve"> </w:t>
      </w:r>
      <w:r w:rsidR="00472890" w:rsidRPr="00406369">
        <w:rPr>
          <w:rFonts w:asciiTheme="majorBidi" w:hAnsiTheme="majorBidi" w:cstheme="majorBidi"/>
        </w:rPr>
        <w:t>queries</w:t>
      </w:r>
      <w:r w:rsidRPr="00406369">
        <w:rPr>
          <w:rFonts w:asciiTheme="majorBidi" w:hAnsiTheme="majorBidi" w:cstheme="majorBidi"/>
        </w:rPr>
        <w:t xml:space="preserve"> </w:t>
      </w:r>
      <w:r w:rsidR="00472890" w:rsidRPr="00406369">
        <w:rPr>
          <w:rFonts w:asciiTheme="majorBidi" w:hAnsiTheme="majorBidi" w:cstheme="majorBidi"/>
        </w:rPr>
        <w:t>was superior to</w:t>
      </w:r>
      <w:r w:rsidRPr="00406369">
        <w:rPr>
          <w:rFonts w:asciiTheme="majorBidi" w:hAnsiTheme="majorBidi" w:cstheme="majorBidi"/>
        </w:rPr>
        <w:t xml:space="preserve"> </w:t>
      </w:r>
      <w:r w:rsidR="00472890" w:rsidRPr="00406369">
        <w:rPr>
          <w:rFonts w:asciiTheme="majorBidi" w:hAnsiTheme="majorBidi" w:cstheme="majorBidi"/>
        </w:rPr>
        <w:t>its performance for</w:t>
      </w:r>
      <w:r w:rsidRPr="00406369">
        <w:rPr>
          <w:rFonts w:asciiTheme="majorBidi" w:hAnsiTheme="majorBidi" w:cstheme="majorBidi"/>
        </w:rPr>
        <w:t xml:space="preserve"> </w:t>
      </w:r>
      <w:r w:rsidR="002312FD" w:rsidRPr="00406369">
        <w:rPr>
          <w:rFonts w:asciiTheme="majorBidi" w:hAnsiTheme="majorBidi" w:cstheme="majorBidi"/>
        </w:rPr>
        <w:t xml:space="preserve">the </w:t>
      </w:r>
      <w:r w:rsidR="00D925FA" w:rsidRPr="00406369">
        <w:rPr>
          <w:rFonts w:asciiTheme="majorBidi" w:hAnsiTheme="majorBidi" w:cstheme="majorBidi"/>
        </w:rPr>
        <w:t>n</w:t>
      </w:r>
      <w:r w:rsidRPr="00406369">
        <w:rPr>
          <w:rFonts w:asciiTheme="majorBidi" w:hAnsiTheme="majorBidi" w:cstheme="majorBidi"/>
        </w:rPr>
        <w:t xml:space="preserve">amed </w:t>
      </w:r>
      <w:r w:rsidR="00D925FA" w:rsidRPr="00406369">
        <w:rPr>
          <w:rFonts w:asciiTheme="majorBidi" w:hAnsiTheme="majorBidi" w:cstheme="majorBidi"/>
        </w:rPr>
        <w:t>e</w:t>
      </w:r>
      <w:r w:rsidRPr="00406369">
        <w:rPr>
          <w:rFonts w:asciiTheme="majorBidi" w:hAnsiTheme="majorBidi" w:cstheme="majorBidi"/>
        </w:rPr>
        <w:t xml:space="preserve">ntity </w:t>
      </w:r>
      <w:r w:rsidR="00472890" w:rsidRPr="00406369">
        <w:rPr>
          <w:rFonts w:asciiTheme="majorBidi" w:hAnsiTheme="majorBidi" w:cstheme="majorBidi"/>
        </w:rPr>
        <w:t xml:space="preserve">queries. In other words, there is </w:t>
      </w:r>
      <w:r w:rsidR="00E67462" w:rsidRPr="00406369">
        <w:rPr>
          <w:rFonts w:asciiTheme="majorBidi" w:hAnsiTheme="majorBidi" w:cstheme="majorBidi"/>
        </w:rPr>
        <w:t xml:space="preserve">a need </w:t>
      </w:r>
      <w:r w:rsidR="000572C8">
        <w:rPr>
          <w:rFonts w:asciiTheme="majorBidi" w:hAnsiTheme="majorBidi" w:cstheme="majorBidi"/>
        </w:rPr>
        <w:t>to</w:t>
      </w:r>
      <w:r w:rsidR="00472890" w:rsidRPr="00406369">
        <w:rPr>
          <w:rFonts w:asciiTheme="majorBidi" w:hAnsiTheme="majorBidi" w:cstheme="majorBidi"/>
        </w:rPr>
        <w:t xml:space="preserve"> expand </w:t>
      </w:r>
      <w:r w:rsidR="00E67462" w:rsidRPr="00406369">
        <w:rPr>
          <w:rFonts w:asciiTheme="majorBidi" w:hAnsiTheme="majorBidi" w:cstheme="majorBidi"/>
        </w:rPr>
        <w:t xml:space="preserve">social tagging </w:t>
      </w:r>
      <w:r w:rsidR="00472890" w:rsidRPr="00406369">
        <w:rPr>
          <w:rFonts w:asciiTheme="majorBidi" w:hAnsiTheme="majorBidi" w:cstheme="majorBidi"/>
        </w:rPr>
        <w:t>coverage of the</w:t>
      </w:r>
      <w:r w:rsidRPr="00406369">
        <w:rPr>
          <w:rFonts w:asciiTheme="majorBidi" w:hAnsiTheme="majorBidi" w:cstheme="majorBidi"/>
        </w:rPr>
        <w:t xml:space="preserve"> </w:t>
      </w:r>
      <w:r w:rsidR="00253433">
        <w:rPr>
          <w:rFonts w:asciiTheme="majorBidi" w:hAnsiTheme="majorBidi" w:cstheme="majorBidi"/>
        </w:rPr>
        <w:t>Web</w:t>
      </w:r>
      <w:r w:rsidRPr="00406369">
        <w:rPr>
          <w:rFonts w:asciiTheme="majorBidi" w:hAnsiTheme="majorBidi" w:cstheme="majorBidi"/>
        </w:rPr>
        <w:t xml:space="preserve">. </w:t>
      </w:r>
      <w:r w:rsidR="00AF288D" w:rsidRPr="00406369">
        <w:rPr>
          <w:rFonts w:asciiTheme="majorBidi" w:hAnsiTheme="majorBidi" w:cstheme="majorBidi"/>
        </w:rPr>
        <w:t xml:space="preserve">These limitations </w:t>
      </w:r>
      <w:r w:rsidR="001F6691" w:rsidRPr="00406369">
        <w:rPr>
          <w:rFonts w:asciiTheme="majorBidi" w:hAnsiTheme="majorBidi" w:cstheme="majorBidi"/>
        </w:rPr>
        <w:t xml:space="preserve">might </w:t>
      </w:r>
      <w:r w:rsidR="00AF288D" w:rsidRPr="00406369">
        <w:rPr>
          <w:rFonts w:asciiTheme="majorBidi" w:hAnsiTheme="majorBidi" w:cstheme="majorBidi"/>
        </w:rPr>
        <w:t xml:space="preserve">decrease the </w:t>
      </w:r>
      <w:r w:rsidR="002E7D97" w:rsidRPr="00406369">
        <w:rPr>
          <w:rFonts w:asciiTheme="majorBidi" w:hAnsiTheme="majorBidi" w:cstheme="majorBidi"/>
        </w:rPr>
        <w:t xml:space="preserve">performance, especially </w:t>
      </w:r>
      <w:r w:rsidR="00AF288D" w:rsidRPr="00406369">
        <w:rPr>
          <w:rFonts w:asciiTheme="majorBidi" w:hAnsiTheme="majorBidi" w:cstheme="majorBidi"/>
        </w:rPr>
        <w:t>recall and the coverage</w:t>
      </w:r>
      <w:r w:rsidR="002E7D97" w:rsidRPr="00406369">
        <w:rPr>
          <w:rFonts w:asciiTheme="majorBidi" w:hAnsiTheme="majorBidi" w:cstheme="majorBidi"/>
        </w:rPr>
        <w:t>,</w:t>
      </w:r>
      <w:r w:rsidR="00AF288D" w:rsidRPr="00406369">
        <w:rPr>
          <w:rFonts w:asciiTheme="majorBidi" w:hAnsiTheme="majorBidi" w:cstheme="majorBidi"/>
        </w:rPr>
        <w:t xml:space="preserve"> of the results obtained by our method. For more specific queries there might be a too small amount of results tagged with social tags on Delicious. This can be accomplished by integrating additional sources that provide social tagging data such as </w:t>
      </w:r>
      <w:proofErr w:type="spellStart"/>
      <w:r w:rsidR="00AF288D" w:rsidRPr="00406369">
        <w:rPr>
          <w:rFonts w:asciiTheme="majorBidi" w:hAnsiTheme="majorBidi" w:cstheme="majorBidi"/>
        </w:rPr>
        <w:t>Diigo</w:t>
      </w:r>
      <w:proofErr w:type="spellEnd"/>
      <w:r w:rsidR="0059299F">
        <w:rPr>
          <w:rFonts w:asciiTheme="majorBidi" w:hAnsiTheme="majorBidi" w:cstheme="majorBidi"/>
        </w:rPr>
        <w:t xml:space="preserve"> (</w:t>
      </w:r>
      <w:r w:rsidR="00DE7797">
        <w:rPr>
          <w:rFonts w:asciiTheme="majorBidi" w:hAnsiTheme="majorBidi" w:cstheme="majorBidi"/>
        </w:rPr>
        <w:t>http://</w:t>
      </w:r>
      <w:r w:rsidR="0059299F">
        <w:rPr>
          <w:rFonts w:asciiTheme="majorBidi" w:hAnsiTheme="majorBidi" w:cstheme="majorBidi"/>
        </w:rPr>
        <w:t>www.diigo.com)</w:t>
      </w:r>
      <w:r w:rsidR="00AF288D" w:rsidRPr="00406369">
        <w:rPr>
          <w:rFonts w:asciiTheme="majorBidi" w:hAnsiTheme="majorBidi" w:cstheme="majorBidi"/>
        </w:rPr>
        <w:t xml:space="preserve"> and Twitter</w:t>
      </w:r>
      <w:r w:rsidR="0059299F">
        <w:rPr>
          <w:rFonts w:asciiTheme="majorBidi" w:hAnsiTheme="majorBidi" w:cstheme="majorBidi"/>
        </w:rPr>
        <w:t xml:space="preserve"> (</w:t>
      </w:r>
      <w:r w:rsidR="00DE7797">
        <w:rPr>
          <w:rFonts w:asciiTheme="majorBidi" w:hAnsiTheme="majorBidi" w:cstheme="majorBidi"/>
        </w:rPr>
        <w:t>http://</w:t>
      </w:r>
      <w:r w:rsidR="0059299F">
        <w:rPr>
          <w:rFonts w:asciiTheme="majorBidi" w:hAnsiTheme="majorBidi" w:cstheme="majorBidi"/>
        </w:rPr>
        <w:t>www.twitter.com)</w:t>
      </w:r>
      <w:r w:rsidR="00AF288D" w:rsidRPr="00406369">
        <w:rPr>
          <w:rFonts w:asciiTheme="majorBidi" w:hAnsiTheme="majorBidi" w:cstheme="majorBidi"/>
        </w:rPr>
        <w:t>.</w:t>
      </w:r>
    </w:p>
    <w:p w:rsidR="00844574" w:rsidRPr="00406369" w:rsidRDefault="00844574" w:rsidP="00F560E3">
      <w:pPr>
        <w:jc w:val="both"/>
        <w:rPr>
          <w:rFonts w:asciiTheme="majorBidi" w:hAnsiTheme="majorBidi" w:cstheme="majorBidi"/>
          <w:rtl/>
        </w:rPr>
      </w:pPr>
    </w:p>
    <w:p w:rsidR="0096143F" w:rsidRPr="00406369" w:rsidRDefault="00472890" w:rsidP="00F560E3">
      <w:pPr>
        <w:bidi w:val="0"/>
        <w:jc w:val="both"/>
        <w:rPr>
          <w:rFonts w:asciiTheme="majorBidi" w:hAnsiTheme="majorBidi" w:cstheme="majorBidi"/>
        </w:rPr>
      </w:pPr>
      <w:r w:rsidRPr="00406369">
        <w:rPr>
          <w:rFonts w:asciiTheme="majorBidi" w:hAnsiTheme="majorBidi" w:cstheme="majorBidi"/>
        </w:rPr>
        <w:t>I</w:t>
      </w:r>
      <w:r w:rsidR="0096143F" w:rsidRPr="00406369">
        <w:rPr>
          <w:rFonts w:asciiTheme="majorBidi" w:hAnsiTheme="majorBidi" w:cstheme="majorBidi"/>
        </w:rPr>
        <w:t xml:space="preserve">n the future, we plan </w:t>
      </w:r>
      <w:r w:rsidR="004C767D">
        <w:rPr>
          <w:rFonts w:asciiTheme="majorBidi" w:hAnsiTheme="majorBidi" w:cstheme="majorBidi"/>
        </w:rPr>
        <w:t>to</w:t>
      </w:r>
      <w:r w:rsidR="0096143F" w:rsidRPr="00406369">
        <w:rPr>
          <w:rFonts w:asciiTheme="majorBidi" w:hAnsiTheme="majorBidi" w:cstheme="majorBidi"/>
        </w:rPr>
        <w:t xml:space="preserve"> develop a system for information retrieval with an interactive user interface</w:t>
      </w:r>
      <w:r w:rsidR="00764B81">
        <w:rPr>
          <w:rFonts w:asciiTheme="majorBidi" w:hAnsiTheme="majorBidi" w:cstheme="majorBidi"/>
        </w:rPr>
        <w:t>. This interface</w:t>
      </w:r>
      <w:r w:rsidR="0096143F" w:rsidRPr="00406369">
        <w:rPr>
          <w:rFonts w:asciiTheme="majorBidi" w:hAnsiTheme="majorBidi" w:cstheme="majorBidi"/>
        </w:rPr>
        <w:t xml:space="preserve"> will present subtopics when a query is submitted</w:t>
      </w:r>
      <w:r w:rsidR="00764B81">
        <w:rPr>
          <w:rFonts w:asciiTheme="majorBidi" w:hAnsiTheme="majorBidi" w:cstheme="majorBidi"/>
        </w:rPr>
        <w:t>, replacing</w:t>
      </w:r>
      <w:r w:rsidR="0096143F" w:rsidRPr="00406369">
        <w:rPr>
          <w:rFonts w:asciiTheme="majorBidi" w:hAnsiTheme="majorBidi" w:cstheme="majorBidi"/>
        </w:rPr>
        <w:t xml:space="preserve"> lengthy, exhausting list</w:t>
      </w:r>
      <w:r w:rsidR="006979D2">
        <w:rPr>
          <w:rFonts w:asciiTheme="majorBidi" w:hAnsiTheme="majorBidi" w:cstheme="majorBidi"/>
        </w:rPr>
        <w:t>s</w:t>
      </w:r>
      <w:r w:rsidR="0096143F" w:rsidRPr="00406369">
        <w:rPr>
          <w:rFonts w:asciiTheme="majorBidi" w:hAnsiTheme="majorBidi" w:cstheme="majorBidi"/>
        </w:rPr>
        <w:t xml:space="preserve"> of results. </w:t>
      </w:r>
      <w:r w:rsidR="00E67462" w:rsidRPr="00406369">
        <w:rPr>
          <w:rFonts w:asciiTheme="majorBidi" w:hAnsiTheme="majorBidi" w:cstheme="majorBidi"/>
        </w:rPr>
        <w:t xml:space="preserve">These subtopics will be calculated from social tags originated in various sites (including social networks like Twitter). </w:t>
      </w:r>
      <w:r w:rsidR="0096143F" w:rsidRPr="00406369">
        <w:rPr>
          <w:rFonts w:asciiTheme="majorBidi" w:hAnsiTheme="majorBidi" w:cstheme="majorBidi"/>
        </w:rPr>
        <w:t xml:space="preserve">Based on this interface, we </w:t>
      </w:r>
      <w:r w:rsidRPr="00406369">
        <w:rPr>
          <w:rFonts w:asciiTheme="majorBidi" w:hAnsiTheme="majorBidi" w:cstheme="majorBidi"/>
        </w:rPr>
        <w:t>will be able to</w:t>
      </w:r>
      <w:r w:rsidR="0096143F" w:rsidRPr="00406369">
        <w:rPr>
          <w:rFonts w:asciiTheme="majorBidi" w:hAnsiTheme="majorBidi" w:cstheme="majorBidi"/>
        </w:rPr>
        <w:t xml:space="preserve"> check the </w:t>
      </w:r>
      <w:r w:rsidR="006046CE" w:rsidRPr="00406369">
        <w:rPr>
          <w:rFonts w:asciiTheme="majorBidi" w:hAnsiTheme="majorBidi" w:cstheme="majorBidi"/>
        </w:rPr>
        <w:t>actual</w:t>
      </w:r>
      <w:r w:rsidR="0096143F" w:rsidRPr="00406369">
        <w:rPr>
          <w:rFonts w:asciiTheme="majorBidi" w:hAnsiTheme="majorBidi" w:cstheme="majorBidi"/>
        </w:rPr>
        <w:t xml:space="preserve"> level of </w:t>
      </w:r>
      <w:r w:rsidR="00E67462" w:rsidRPr="00406369">
        <w:rPr>
          <w:rFonts w:asciiTheme="majorBidi" w:hAnsiTheme="majorBidi" w:cstheme="majorBidi"/>
        </w:rPr>
        <w:t xml:space="preserve">query result </w:t>
      </w:r>
      <w:r w:rsidRPr="00406369">
        <w:rPr>
          <w:rFonts w:asciiTheme="majorBidi" w:hAnsiTheme="majorBidi" w:cstheme="majorBidi"/>
        </w:rPr>
        <w:t>enhancement with users.</w:t>
      </w:r>
      <w:r w:rsidR="0096143F" w:rsidRPr="00406369">
        <w:rPr>
          <w:rFonts w:asciiTheme="majorBidi" w:hAnsiTheme="majorBidi" w:cstheme="majorBidi"/>
        </w:rPr>
        <w:t xml:space="preserve"> </w:t>
      </w:r>
      <w:r w:rsidRPr="00406369">
        <w:rPr>
          <w:rFonts w:asciiTheme="majorBidi" w:hAnsiTheme="majorBidi" w:cstheme="majorBidi"/>
        </w:rPr>
        <w:t>The</w:t>
      </w:r>
      <w:r w:rsidR="0096143F" w:rsidRPr="00406369">
        <w:rPr>
          <w:rFonts w:asciiTheme="majorBidi" w:hAnsiTheme="majorBidi" w:cstheme="majorBidi"/>
        </w:rPr>
        <w:t xml:space="preserve"> users will </w:t>
      </w:r>
      <w:r w:rsidRPr="00406369">
        <w:rPr>
          <w:rFonts w:asciiTheme="majorBidi" w:hAnsiTheme="majorBidi" w:cstheme="majorBidi"/>
        </w:rPr>
        <w:t>select the subtopics related to their information needs</w:t>
      </w:r>
      <w:r w:rsidR="0096143F" w:rsidRPr="00406369">
        <w:rPr>
          <w:rFonts w:asciiTheme="majorBidi" w:hAnsiTheme="majorBidi" w:cstheme="majorBidi"/>
        </w:rPr>
        <w:t xml:space="preserve"> </w:t>
      </w:r>
      <w:r w:rsidRPr="00406369">
        <w:rPr>
          <w:rFonts w:asciiTheme="majorBidi" w:hAnsiTheme="majorBidi" w:cstheme="majorBidi"/>
        </w:rPr>
        <w:t>and will judge the relevance of the results based</w:t>
      </w:r>
      <w:r w:rsidR="00213B41" w:rsidRPr="00406369">
        <w:rPr>
          <w:rFonts w:asciiTheme="majorBidi" w:hAnsiTheme="majorBidi" w:cstheme="majorBidi"/>
        </w:rPr>
        <w:t xml:space="preserve"> on the meaning of the focused query</w:t>
      </w:r>
      <w:r w:rsidR="006046CE" w:rsidRPr="00406369">
        <w:rPr>
          <w:rFonts w:asciiTheme="majorBidi" w:hAnsiTheme="majorBidi" w:cstheme="majorBidi"/>
        </w:rPr>
        <w:t>.</w:t>
      </w:r>
    </w:p>
    <w:p w:rsidR="00B6712C" w:rsidRPr="00406369" w:rsidRDefault="00B6712C" w:rsidP="00B6712C">
      <w:pPr>
        <w:bidi w:val="0"/>
        <w:jc w:val="both"/>
        <w:rPr>
          <w:rFonts w:asciiTheme="majorBidi" w:hAnsiTheme="majorBidi" w:cstheme="majorBidi"/>
        </w:rPr>
      </w:pPr>
    </w:p>
    <w:p w:rsidR="00B6712C" w:rsidRPr="00406369" w:rsidRDefault="00B6712C" w:rsidP="00B6712C">
      <w:pPr>
        <w:bidi w:val="0"/>
        <w:jc w:val="both"/>
        <w:rPr>
          <w:rFonts w:asciiTheme="majorBidi" w:hAnsiTheme="majorBidi" w:cstheme="majorBidi"/>
          <w:b/>
          <w:bCs/>
        </w:rPr>
      </w:pPr>
      <w:r w:rsidRPr="00406369">
        <w:rPr>
          <w:rFonts w:asciiTheme="majorBidi" w:hAnsiTheme="majorBidi" w:cstheme="majorBidi"/>
          <w:b/>
          <w:bCs/>
        </w:rPr>
        <w:t>Acknowledgement</w:t>
      </w:r>
    </w:p>
    <w:p w:rsidR="00B6712C" w:rsidRDefault="00B6712C" w:rsidP="001E444C">
      <w:pPr>
        <w:bidi w:val="0"/>
        <w:jc w:val="both"/>
        <w:rPr>
          <w:rFonts w:asciiTheme="majorBidi" w:hAnsiTheme="majorBidi" w:cstheme="majorBidi"/>
        </w:rPr>
      </w:pPr>
      <w:r w:rsidRPr="00406369">
        <w:rPr>
          <w:rFonts w:asciiTheme="majorBidi" w:hAnsiTheme="majorBidi" w:cstheme="majorBidi"/>
        </w:rPr>
        <w:t xml:space="preserve">We are grateful to Dan </w:t>
      </w:r>
      <w:proofErr w:type="spellStart"/>
      <w:r w:rsidRPr="00406369">
        <w:rPr>
          <w:rFonts w:asciiTheme="majorBidi" w:hAnsiTheme="majorBidi" w:cstheme="majorBidi"/>
        </w:rPr>
        <w:t>Buchnick</w:t>
      </w:r>
      <w:proofErr w:type="spellEnd"/>
      <w:r w:rsidRPr="00406369">
        <w:rPr>
          <w:rFonts w:asciiTheme="majorBidi" w:hAnsiTheme="majorBidi" w:cstheme="majorBidi"/>
        </w:rPr>
        <w:t xml:space="preserve"> from the Information Science Department in Bar-</w:t>
      </w:r>
      <w:proofErr w:type="spellStart"/>
      <w:r w:rsidRPr="00406369">
        <w:rPr>
          <w:rFonts w:asciiTheme="majorBidi" w:hAnsiTheme="majorBidi" w:cstheme="majorBidi"/>
        </w:rPr>
        <w:t>Ilan</w:t>
      </w:r>
      <w:proofErr w:type="spellEnd"/>
      <w:r w:rsidRPr="00406369">
        <w:rPr>
          <w:rFonts w:asciiTheme="majorBidi" w:hAnsiTheme="majorBidi" w:cstheme="majorBidi"/>
        </w:rPr>
        <w:t xml:space="preserve"> University for </w:t>
      </w:r>
      <w:r w:rsidR="001E444C" w:rsidRPr="00406369">
        <w:rPr>
          <w:rFonts w:asciiTheme="majorBidi" w:hAnsiTheme="majorBidi" w:cstheme="majorBidi"/>
        </w:rPr>
        <w:t xml:space="preserve">fruitful discussions of the ideas and </w:t>
      </w:r>
      <w:r w:rsidRPr="00406369">
        <w:rPr>
          <w:rFonts w:asciiTheme="majorBidi" w:hAnsiTheme="majorBidi" w:cstheme="majorBidi"/>
        </w:rPr>
        <w:t>useful comments</w:t>
      </w:r>
      <w:r w:rsidR="001E444C" w:rsidRPr="00406369">
        <w:rPr>
          <w:rFonts w:asciiTheme="majorBidi" w:hAnsiTheme="majorBidi" w:cstheme="majorBidi"/>
        </w:rPr>
        <w:t xml:space="preserve"> for the article.</w:t>
      </w:r>
    </w:p>
    <w:p w:rsidR="00D54DA4" w:rsidRDefault="00D54DA4" w:rsidP="00D54DA4">
      <w:pPr>
        <w:bidi w:val="0"/>
        <w:jc w:val="both"/>
        <w:rPr>
          <w:rFonts w:asciiTheme="majorBidi" w:hAnsiTheme="majorBidi" w:cstheme="majorBidi"/>
        </w:rPr>
      </w:pPr>
    </w:p>
    <w:p w:rsidR="00D54DA4" w:rsidRDefault="007F1274" w:rsidP="007F1274">
      <w:pPr>
        <w:bidi w:val="0"/>
        <w:jc w:val="both"/>
        <w:rPr>
          <w:rFonts w:asciiTheme="majorBidi" w:hAnsiTheme="majorBidi" w:cstheme="majorBidi"/>
          <w:b/>
          <w:bCs/>
        </w:rPr>
      </w:pPr>
      <w:r>
        <w:rPr>
          <w:rFonts w:asciiTheme="majorBidi" w:hAnsiTheme="majorBidi" w:cstheme="majorBidi"/>
          <w:b/>
          <w:bCs/>
        </w:rPr>
        <w:t xml:space="preserve">About the </w:t>
      </w:r>
      <w:r w:rsidR="00D54DA4" w:rsidRPr="00D54DA4">
        <w:rPr>
          <w:rFonts w:asciiTheme="majorBidi" w:hAnsiTheme="majorBidi" w:cstheme="majorBidi"/>
          <w:b/>
          <w:bCs/>
        </w:rPr>
        <w:t>Authors</w:t>
      </w:r>
    </w:p>
    <w:p w:rsidR="00D54DA4" w:rsidRDefault="00D54DA4" w:rsidP="00D54DA4">
      <w:pPr>
        <w:rPr>
          <w:rFonts w:asciiTheme="majorBidi" w:hAnsiTheme="majorBidi" w:cstheme="majorBidi"/>
          <w:b/>
          <w:bCs/>
        </w:rPr>
      </w:pPr>
    </w:p>
    <w:p w:rsidR="000A5E36" w:rsidRDefault="00D54DA4" w:rsidP="000A5E36">
      <w:pPr>
        <w:bidi w:val="0"/>
      </w:pPr>
      <w:r w:rsidRPr="00272302">
        <w:rPr>
          <w:rFonts w:asciiTheme="majorBidi" w:hAnsiTheme="majorBidi" w:cstheme="majorBidi"/>
        </w:rPr>
        <w:t>Dr</w:t>
      </w:r>
      <w:r w:rsidR="00680CF1">
        <w:rPr>
          <w:rFonts w:asciiTheme="majorBidi" w:hAnsiTheme="majorBidi" w:cstheme="majorBidi"/>
        </w:rPr>
        <w:t>.</w:t>
      </w:r>
      <w:r w:rsidRPr="00272302">
        <w:rPr>
          <w:rFonts w:asciiTheme="majorBidi" w:hAnsiTheme="majorBidi" w:cstheme="majorBidi"/>
        </w:rPr>
        <w:t xml:space="preserve"> </w:t>
      </w:r>
      <w:proofErr w:type="spellStart"/>
      <w:r w:rsidRPr="00272302">
        <w:rPr>
          <w:rFonts w:asciiTheme="majorBidi" w:hAnsiTheme="majorBidi" w:cstheme="majorBidi"/>
        </w:rPr>
        <w:t>Zhitomirsky-Geffet</w:t>
      </w:r>
      <w:proofErr w:type="spellEnd"/>
      <w:r w:rsidRPr="00272302">
        <w:rPr>
          <w:rFonts w:asciiTheme="majorBidi" w:hAnsiTheme="majorBidi" w:cstheme="majorBidi"/>
        </w:rPr>
        <w:t xml:space="preserve"> is an Assistant Professor in the Department of Information Science in Bar-</w:t>
      </w:r>
      <w:proofErr w:type="spellStart"/>
      <w:r w:rsidRPr="00272302">
        <w:rPr>
          <w:rFonts w:asciiTheme="majorBidi" w:hAnsiTheme="majorBidi" w:cstheme="majorBidi"/>
        </w:rPr>
        <w:t>Ilan</w:t>
      </w:r>
      <w:proofErr w:type="spellEnd"/>
      <w:r w:rsidRPr="00272302">
        <w:rPr>
          <w:rFonts w:asciiTheme="majorBidi" w:hAnsiTheme="majorBidi" w:cstheme="majorBidi"/>
        </w:rPr>
        <w:t xml:space="preserve"> University</w:t>
      </w:r>
      <w:r w:rsidR="00680CF1">
        <w:rPr>
          <w:rFonts w:asciiTheme="majorBidi" w:hAnsiTheme="majorBidi" w:cstheme="majorBidi"/>
        </w:rPr>
        <w:t>. H</w:t>
      </w:r>
      <w:r w:rsidRPr="00272302">
        <w:rPr>
          <w:rFonts w:asciiTheme="majorBidi" w:hAnsiTheme="majorBidi" w:cstheme="majorBidi"/>
        </w:rPr>
        <w:t xml:space="preserve">er main research fields include Internet research, semantic </w:t>
      </w:r>
      <w:r w:rsidR="00253433">
        <w:rPr>
          <w:rFonts w:asciiTheme="majorBidi" w:hAnsiTheme="majorBidi" w:cstheme="majorBidi"/>
        </w:rPr>
        <w:t>Web</w:t>
      </w:r>
      <w:r w:rsidRPr="00272302">
        <w:rPr>
          <w:rFonts w:asciiTheme="majorBidi" w:hAnsiTheme="majorBidi" w:cstheme="majorBidi"/>
        </w:rPr>
        <w:t xml:space="preserve">, social </w:t>
      </w:r>
      <w:r w:rsidR="00253433">
        <w:rPr>
          <w:rFonts w:asciiTheme="majorBidi" w:hAnsiTheme="majorBidi" w:cstheme="majorBidi"/>
        </w:rPr>
        <w:t>Web</w:t>
      </w:r>
      <w:r w:rsidRPr="00272302">
        <w:rPr>
          <w:rFonts w:asciiTheme="majorBidi" w:hAnsiTheme="majorBidi" w:cstheme="majorBidi"/>
        </w:rPr>
        <w:t xml:space="preserve">, and </w:t>
      </w:r>
      <w:r w:rsidR="00253433">
        <w:rPr>
          <w:rFonts w:asciiTheme="majorBidi" w:hAnsiTheme="majorBidi" w:cstheme="majorBidi"/>
        </w:rPr>
        <w:t>Web</w:t>
      </w:r>
      <w:r w:rsidRPr="00272302">
        <w:rPr>
          <w:rFonts w:asciiTheme="majorBidi" w:hAnsiTheme="majorBidi" w:cstheme="majorBidi"/>
        </w:rPr>
        <w:t>-based information retrieval.</w:t>
      </w:r>
      <w:r w:rsidR="000A5E36">
        <w:rPr>
          <w:rFonts w:asciiTheme="majorBidi" w:hAnsiTheme="majorBidi" w:cstheme="majorBidi"/>
        </w:rPr>
        <w:t xml:space="preserve"> </w:t>
      </w:r>
      <w:r w:rsidR="00BF5A14">
        <w:rPr>
          <w:rFonts w:asciiTheme="majorBidi" w:hAnsiTheme="majorBidi" w:cstheme="majorBidi"/>
        </w:rPr>
        <w:t xml:space="preserve">She can be contacted at: </w:t>
      </w:r>
      <w:hyperlink r:id="rId15" w:history="1">
        <w:r w:rsidR="000A5E36" w:rsidRPr="00DE1716">
          <w:rPr>
            <w:rStyle w:val="Hyperlink"/>
          </w:rPr>
          <w:t>Maayan.Zhitomirsky-Geffet@biu.ac.il</w:t>
        </w:r>
      </w:hyperlink>
      <w:r w:rsidR="00BF5A14">
        <w:rPr>
          <w:rStyle w:val="Hyperlink"/>
        </w:rPr>
        <w:t>.</w:t>
      </w:r>
    </w:p>
    <w:p w:rsidR="00D54DA4" w:rsidRPr="00272302" w:rsidRDefault="00D54DA4" w:rsidP="00B91BD3">
      <w:pPr>
        <w:bidi w:val="0"/>
        <w:jc w:val="both"/>
        <w:rPr>
          <w:rFonts w:asciiTheme="majorBidi" w:hAnsiTheme="majorBidi" w:cstheme="majorBidi"/>
        </w:rPr>
      </w:pPr>
    </w:p>
    <w:p w:rsidR="00D54DA4" w:rsidRPr="00272302" w:rsidRDefault="00D54DA4" w:rsidP="00B91BD3">
      <w:pPr>
        <w:jc w:val="both"/>
        <w:rPr>
          <w:rFonts w:asciiTheme="majorBidi" w:hAnsiTheme="majorBidi" w:cstheme="majorBidi"/>
        </w:rPr>
      </w:pPr>
    </w:p>
    <w:p w:rsidR="000A5E36" w:rsidRDefault="00D54DA4" w:rsidP="000B5E1B">
      <w:pPr>
        <w:bidi w:val="0"/>
        <w:jc w:val="both"/>
      </w:pPr>
      <w:r w:rsidRPr="00272302">
        <w:rPr>
          <w:rFonts w:asciiTheme="majorBidi" w:hAnsiTheme="majorBidi" w:cstheme="majorBidi"/>
        </w:rPr>
        <w:t xml:space="preserve">Yossi </w:t>
      </w:r>
      <w:proofErr w:type="spellStart"/>
      <w:r w:rsidRPr="00272302">
        <w:rPr>
          <w:rFonts w:asciiTheme="majorBidi" w:hAnsiTheme="majorBidi" w:cstheme="majorBidi"/>
        </w:rPr>
        <w:t>Daya</w:t>
      </w:r>
      <w:proofErr w:type="spellEnd"/>
      <w:r w:rsidRPr="00272302">
        <w:rPr>
          <w:rFonts w:asciiTheme="majorBidi" w:hAnsiTheme="majorBidi" w:cstheme="majorBidi"/>
        </w:rPr>
        <w:t xml:space="preserve"> </w:t>
      </w:r>
      <w:r w:rsidRPr="00272302">
        <w:rPr>
          <w:rFonts w:asciiTheme="majorBidi" w:hAnsiTheme="majorBidi" w:cstheme="majorBidi"/>
          <w:color w:val="000000"/>
        </w:rPr>
        <w:t>received his M.A. degree at the Department of Information Science of Bar-</w:t>
      </w:r>
      <w:proofErr w:type="spellStart"/>
      <w:r w:rsidRPr="00272302">
        <w:rPr>
          <w:rFonts w:asciiTheme="majorBidi" w:hAnsiTheme="majorBidi" w:cstheme="majorBidi"/>
          <w:color w:val="000000"/>
        </w:rPr>
        <w:t>Ilan</w:t>
      </w:r>
      <w:proofErr w:type="spellEnd"/>
      <w:r w:rsidRPr="00272302">
        <w:rPr>
          <w:rFonts w:asciiTheme="majorBidi" w:hAnsiTheme="majorBidi" w:cstheme="majorBidi"/>
          <w:color w:val="000000"/>
        </w:rPr>
        <w:t xml:space="preserve"> University in Israel. His main areas of interest include: Internet research, social </w:t>
      </w:r>
      <w:r w:rsidR="00253433">
        <w:rPr>
          <w:rFonts w:asciiTheme="majorBidi" w:hAnsiTheme="majorBidi" w:cstheme="majorBidi"/>
          <w:color w:val="000000"/>
        </w:rPr>
        <w:t>Web</w:t>
      </w:r>
      <w:r w:rsidRPr="00272302">
        <w:rPr>
          <w:rFonts w:asciiTheme="majorBidi" w:hAnsiTheme="majorBidi" w:cstheme="majorBidi"/>
          <w:color w:val="000000"/>
        </w:rPr>
        <w:t xml:space="preserve"> and information </w:t>
      </w:r>
      <w:r w:rsidR="00B91BD3" w:rsidRPr="00272302">
        <w:rPr>
          <w:rFonts w:asciiTheme="majorBidi" w:hAnsiTheme="majorBidi" w:cstheme="majorBidi"/>
          <w:color w:val="000000"/>
        </w:rPr>
        <w:t xml:space="preserve">retrieval on the </w:t>
      </w:r>
      <w:r w:rsidR="00253433">
        <w:rPr>
          <w:rFonts w:asciiTheme="majorBidi" w:hAnsiTheme="majorBidi" w:cstheme="majorBidi"/>
          <w:color w:val="000000"/>
        </w:rPr>
        <w:t>Web</w:t>
      </w:r>
      <w:r w:rsidRPr="00272302">
        <w:rPr>
          <w:rFonts w:asciiTheme="majorBidi" w:hAnsiTheme="majorBidi" w:cstheme="majorBidi"/>
          <w:color w:val="000000"/>
        </w:rPr>
        <w:t>.</w:t>
      </w:r>
      <w:r w:rsidR="00BF5A14">
        <w:rPr>
          <w:rFonts w:asciiTheme="majorBidi" w:hAnsiTheme="majorBidi" w:cstheme="majorBidi"/>
          <w:color w:val="000000"/>
        </w:rPr>
        <w:t xml:space="preserve"> He can be contacted at: </w:t>
      </w:r>
      <w:hyperlink r:id="rId16" w:history="1">
        <w:r w:rsidR="000A5E36" w:rsidRPr="00DE1716">
          <w:rPr>
            <w:rStyle w:val="Hyperlink"/>
          </w:rPr>
          <w:t>Yossi.Daya@gmail.com</w:t>
        </w:r>
      </w:hyperlink>
      <w:r w:rsidR="000A6478">
        <w:rPr>
          <w:rStyle w:val="Hyperlink"/>
        </w:rPr>
        <w:t>.</w:t>
      </w:r>
    </w:p>
    <w:p w:rsidR="000A5E36" w:rsidRPr="00272302" w:rsidRDefault="000A5E36" w:rsidP="000A5E36">
      <w:pPr>
        <w:bidi w:val="0"/>
        <w:jc w:val="both"/>
        <w:rPr>
          <w:rFonts w:asciiTheme="majorBidi" w:hAnsiTheme="majorBidi" w:cstheme="majorBidi"/>
        </w:rPr>
      </w:pPr>
    </w:p>
    <w:p w:rsidR="00D54DA4" w:rsidRPr="00C26FAF" w:rsidRDefault="00D54DA4" w:rsidP="00D54DA4">
      <w:pPr>
        <w:rPr>
          <w:rFonts w:ascii="Arial" w:hAnsi="Arial" w:cs="Arial"/>
          <w:sz w:val="18"/>
          <w:szCs w:val="18"/>
        </w:rPr>
      </w:pPr>
    </w:p>
    <w:p w:rsidR="00D54DA4" w:rsidRDefault="00D54DA4" w:rsidP="00D54DA4">
      <w:pPr>
        <w:bidi w:val="0"/>
        <w:jc w:val="both"/>
        <w:rPr>
          <w:rFonts w:asciiTheme="majorBidi" w:hAnsiTheme="majorBidi" w:cstheme="majorBidi"/>
        </w:rPr>
      </w:pPr>
    </w:p>
    <w:p w:rsidR="00D64790" w:rsidRPr="00406369" w:rsidRDefault="00CF2BDF" w:rsidP="00F560E3">
      <w:pPr>
        <w:shd w:val="clear" w:color="auto" w:fill="FFFFFF"/>
        <w:bidi w:val="0"/>
        <w:spacing w:before="100" w:beforeAutospacing="1" w:after="240"/>
        <w:rPr>
          <w:rFonts w:asciiTheme="majorBidi" w:hAnsiTheme="majorBidi" w:cstheme="majorBidi"/>
          <w:b/>
          <w:bCs/>
          <w:color w:val="333333"/>
        </w:rPr>
      </w:pPr>
      <w:r w:rsidRPr="00406369">
        <w:rPr>
          <w:rFonts w:asciiTheme="majorBidi" w:hAnsiTheme="majorBidi" w:cstheme="majorBidi"/>
          <w:b/>
          <w:bCs/>
        </w:rPr>
        <w:t>References</w:t>
      </w:r>
    </w:p>
    <w:p w:rsidR="00B27B69" w:rsidRPr="00406369" w:rsidRDefault="00B27B69" w:rsidP="00986A20">
      <w:pPr>
        <w:pStyle w:val="2"/>
        <w:bidi w:val="0"/>
        <w:jc w:val="left"/>
        <w:rPr>
          <w:rFonts w:asciiTheme="majorBidi" w:hAnsiTheme="majorBidi" w:cstheme="majorBidi"/>
        </w:rPr>
      </w:pPr>
      <w:proofErr w:type="spellStart"/>
      <w:r w:rsidRPr="00406369">
        <w:rPr>
          <w:rFonts w:asciiTheme="majorBidi" w:hAnsiTheme="majorBidi" w:cstheme="majorBidi"/>
        </w:rPr>
        <w:t>Agichtein</w:t>
      </w:r>
      <w:proofErr w:type="spellEnd"/>
      <w:r w:rsidRPr="00406369">
        <w:rPr>
          <w:rFonts w:asciiTheme="majorBidi" w:hAnsiTheme="majorBidi" w:cstheme="majorBidi"/>
        </w:rPr>
        <w:t xml:space="preserve">, E., Brill, E. &amp; </w:t>
      </w:r>
      <w:proofErr w:type="spellStart"/>
      <w:r w:rsidRPr="00406369">
        <w:rPr>
          <w:rFonts w:asciiTheme="majorBidi" w:hAnsiTheme="majorBidi" w:cstheme="majorBidi"/>
        </w:rPr>
        <w:t>Dumais</w:t>
      </w:r>
      <w:proofErr w:type="spellEnd"/>
      <w:r w:rsidR="004D1579">
        <w:rPr>
          <w:rFonts w:asciiTheme="majorBidi" w:hAnsiTheme="majorBidi" w:cstheme="majorBidi"/>
        </w:rPr>
        <w:t>, S. T.</w:t>
      </w:r>
      <w:r w:rsidRPr="00406369">
        <w:rPr>
          <w:rFonts w:asciiTheme="majorBidi" w:hAnsiTheme="majorBidi" w:cstheme="majorBidi"/>
        </w:rPr>
        <w:t xml:space="preserve"> (2006). </w:t>
      </w:r>
      <w:hyperlink r:id="rId17" w:history="1">
        <w:r w:rsidRPr="00406369">
          <w:rPr>
            <w:rStyle w:val="Hyperlink"/>
            <w:rFonts w:asciiTheme="majorBidi" w:hAnsiTheme="majorBidi" w:cstheme="majorBidi"/>
            <w:color w:val="auto"/>
            <w:u w:val="none"/>
          </w:rPr>
          <w:t xml:space="preserve">Improving </w:t>
        </w:r>
        <w:r w:rsidR="00253433">
          <w:rPr>
            <w:rStyle w:val="Hyperlink"/>
            <w:rFonts w:asciiTheme="majorBidi" w:hAnsiTheme="majorBidi" w:cstheme="majorBidi"/>
            <w:color w:val="auto"/>
            <w:u w:val="none"/>
          </w:rPr>
          <w:t>Web</w:t>
        </w:r>
        <w:r w:rsidRPr="00406369">
          <w:rPr>
            <w:rStyle w:val="Hyperlink"/>
            <w:rFonts w:asciiTheme="majorBidi" w:hAnsiTheme="majorBidi" w:cstheme="majorBidi"/>
            <w:color w:val="auto"/>
            <w:u w:val="none"/>
          </w:rPr>
          <w:t xml:space="preserve"> search ranking by incorporating user behavior information</w:t>
        </w:r>
      </w:hyperlink>
      <w:r w:rsidR="00D320C6" w:rsidRPr="00406369">
        <w:rPr>
          <w:rFonts w:asciiTheme="majorBidi" w:hAnsiTheme="majorBidi" w:cstheme="majorBidi"/>
        </w:rPr>
        <w:t xml:space="preserve">. </w:t>
      </w:r>
      <w:r w:rsidR="00D320C6" w:rsidRPr="00406369">
        <w:t xml:space="preserve">In S. </w:t>
      </w:r>
      <w:proofErr w:type="spellStart"/>
      <w:r w:rsidR="00D320C6" w:rsidRPr="00406369">
        <w:t>Dumais</w:t>
      </w:r>
      <w:proofErr w:type="spellEnd"/>
      <w:r w:rsidR="00D320C6" w:rsidRPr="00406369">
        <w:t xml:space="preserve">, D. Hawking, &amp; K. </w:t>
      </w:r>
      <w:proofErr w:type="spellStart"/>
      <w:r w:rsidR="00D320C6" w:rsidRPr="00406369">
        <w:t>Jarvelin</w:t>
      </w:r>
      <w:proofErr w:type="spellEnd"/>
      <w:r w:rsidR="002B3288">
        <w:t xml:space="preserve"> (Eds.)</w:t>
      </w:r>
      <w:r w:rsidR="00D320C6" w:rsidRPr="00406369">
        <w:rPr>
          <w:rFonts w:asciiTheme="majorBidi" w:hAnsiTheme="majorBidi" w:cstheme="majorBidi"/>
        </w:rPr>
        <w:t>,</w:t>
      </w:r>
      <w:r w:rsidRPr="00406369">
        <w:rPr>
          <w:rFonts w:asciiTheme="majorBidi" w:hAnsiTheme="majorBidi" w:cstheme="majorBidi"/>
        </w:rPr>
        <w:t xml:space="preserve"> </w:t>
      </w:r>
      <w:r w:rsidRPr="00406369">
        <w:rPr>
          <w:rFonts w:asciiTheme="majorBidi" w:hAnsiTheme="majorBidi" w:cstheme="majorBidi"/>
          <w:i/>
          <w:iCs/>
        </w:rPr>
        <w:t>Proceedings of the</w:t>
      </w:r>
      <w:r w:rsidR="00D320C6" w:rsidRPr="00406369">
        <w:rPr>
          <w:rFonts w:asciiTheme="majorBidi" w:hAnsiTheme="majorBidi" w:cstheme="majorBidi"/>
          <w:i/>
          <w:iCs/>
        </w:rPr>
        <w:t xml:space="preserve"> 29</w:t>
      </w:r>
      <w:r w:rsidR="00D320C6" w:rsidRPr="00406369">
        <w:rPr>
          <w:rFonts w:asciiTheme="majorBidi" w:hAnsiTheme="majorBidi" w:cstheme="majorBidi"/>
          <w:i/>
          <w:iCs/>
          <w:vertAlign w:val="superscript"/>
        </w:rPr>
        <w:t>th</w:t>
      </w:r>
      <w:r w:rsidR="00D320C6" w:rsidRPr="00406369">
        <w:rPr>
          <w:rFonts w:asciiTheme="majorBidi" w:hAnsiTheme="majorBidi" w:cstheme="majorBidi"/>
          <w:i/>
          <w:iCs/>
        </w:rPr>
        <w:t xml:space="preserve"> </w:t>
      </w:r>
      <w:r w:rsidR="004D1579">
        <w:rPr>
          <w:rFonts w:asciiTheme="majorBidi" w:hAnsiTheme="majorBidi" w:cstheme="majorBidi"/>
          <w:i/>
          <w:iCs/>
        </w:rPr>
        <w:t>A</w:t>
      </w:r>
      <w:r w:rsidR="00D320C6" w:rsidRPr="00406369">
        <w:rPr>
          <w:rFonts w:asciiTheme="majorBidi" w:hAnsiTheme="majorBidi" w:cstheme="majorBidi"/>
          <w:i/>
          <w:iCs/>
        </w:rPr>
        <w:t>nnual</w:t>
      </w:r>
      <w:r w:rsidRPr="00406369">
        <w:rPr>
          <w:rFonts w:asciiTheme="majorBidi" w:hAnsiTheme="majorBidi" w:cstheme="majorBidi"/>
          <w:i/>
          <w:iCs/>
        </w:rPr>
        <w:t xml:space="preserve"> </w:t>
      </w:r>
      <w:r w:rsidR="004D1579">
        <w:rPr>
          <w:rFonts w:asciiTheme="majorBidi" w:hAnsiTheme="majorBidi" w:cstheme="majorBidi"/>
          <w:i/>
          <w:iCs/>
        </w:rPr>
        <w:t>I</w:t>
      </w:r>
      <w:r w:rsidR="00D320C6" w:rsidRPr="00406369">
        <w:rPr>
          <w:rFonts w:asciiTheme="majorBidi" w:hAnsiTheme="majorBidi" w:cstheme="majorBidi"/>
          <w:i/>
          <w:iCs/>
        </w:rPr>
        <w:t xml:space="preserve">nternational </w:t>
      </w:r>
      <w:r w:rsidRPr="00406369">
        <w:rPr>
          <w:rFonts w:asciiTheme="majorBidi" w:hAnsiTheme="majorBidi" w:cstheme="majorBidi"/>
          <w:i/>
          <w:iCs/>
        </w:rPr>
        <w:t>ACM SIGIR Conference on Research and Deve</w:t>
      </w:r>
      <w:r w:rsidR="00D320C6" w:rsidRPr="00406369">
        <w:rPr>
          <w:rFonts w:asciiTheme="majorBidi" w:hAnsiTheme="majorBidi" w:cstheme="majorBidi"/>
          <w:i/>
          <w:iCs/>
        </w:rPr>
        <w:t xml:space="preserve">lopment on Information Retrieval </w:t>
      </w:r>
      <w:r w:rsidR="00AD2506" w:rsidRPr="00406369">
        <w:rPr>
          <w:rFonts w:asciiTheme="majorBidi" w:hAnsiTheme="majorBidi" w:cstheme="majorBidi"/>
          <w:i/>
          <w:iCs/>
        </w:rPr>
        <w:t>(pp. 19-26).</w:t>
      </w:r>
      <w:r w:rsidR="00D320C6" w:rsidRPr="00406369">
        <w:rPr>
          <w:rFonts w:asciiTheme="majorBidi" w:hAnsiTheme="majorBidi" w:cstheme="majorBidi"/>
          <w:i/>
          <w:iCs/>
        </w:rPr>
        <w:t xml:space="preserve"> </w:t>
      </w:r>
      <w:r w:rsidR="00D320C6" w:rsidRPr="00406369">
        <w:rPr>
          <w:rFonts w:asciiTheme="majorBidi" w:hAnsiTheme="majorBidi" w:cstheme="majorBidi"/>
        </w:rPr>
        <w:t>Seat</w:t>
      </w:r>
      <w:r w:rsidR="004D1579">
        <w:rPr>
          <w:rFonts w:asciiTheme="majorBidi" w:hAnsiTheme="majorBidi" w:cstheme="majorBidi"/>
        </w:rPr>
        <w:t>t</w:t>
      </w:r>
      <w:r w:rsidR="00D320C6" w:rsidRPr="00406369">
        <w:rPr>
          <w:rFonts w:asciiTheme="majorBidi" w:hAnsiTheme="majorBidi" w:cstheme="majorBidi"/>
        </w:rPr>
        <w:t>le,</w:t>
      </w:r>
      <w:r w:rsidR="00AD2506" w:rsidRPr="00406369">
        <w:rPr>
          <w:rFonts w:asciiTheme="majorBidi" w:hAnsiTheme="majorBidi" w:cstheme="majorBidi"/>
        </w:rPr>
        <w:t xml:space="preserve"> Washington</w:t>
      </w:r>
      <w:r w:rsidR="00E82C43" w:rsidRPr="00406369">
        <w:rPr>
          <w:rFonts w:asciiTheme="majorBidi" w:hAnsiTheme="majorBidi" w:cstheme="majorBidi"/>
        </w:rPr>
        <w:t>,</w:t>
      </w:r>
      <w:r w:rsidR="00D320C6" w:rsidRPr="00406369">
        <w:rPr>
          <w:rFonts w:asciiTheme="majorBidi" w:hAnsiTheme="majorBidi" w:cstheme="majorBidi"/>
        </w:rPr>
        <w:t xml:space="preserve"> </w:t>
      </w:r>
      <w:r w:rsidR="00683E7C" w:rsidRPr="00406369">
        <w:rPr>
          <w:rFonts w:asciiTheme="majorBidi" w:hAnsiTheme="majorBidi" w:cstheme="majorBidi"/>
        </w:rPr>
        <w:t xml:space="preserve">USA, </w:t>
      </w:r>
      <w:r w:rsidR="00F34F5B">
        <w:rPr>
          <w:rFonts w:asciiTheme="majorBidi" w:hAnsiTheme="majorBidi" w:cstheme="majorBidi"/>
        </w:rPr>
        <w:t>Augu</w:t>
      </w:r>
      <w:r w:rsidR="00D320C6" w:rsidRPr="00406369">
        <w:rPr>
          <w:rFonts w:asciiTheme="majorBidi" w:hAnsiTheme="majorBidi" w:cstheme="majorBidi"/>
        </w:rPr>
        <w:t>st 2006</w:t>
      </w:r>
      <w:r w:rsidRPr="00406369">
        <w:rPr>
          <w:rFonts w:asciiTheme="majorBidi" w:hAnsiTheme="majorBidi" w:cstheme="majorBidi"/>
        </w:rPr>
        <w:t>.</w:t>
      </w:r>
    </w:p>
    <w:p w:rsidR="00986A20" w:rsidRDefault="00986A20" w:rsidP="00986A20">
      <w:pPr>
        <w:pStyle w:val="2"/>
        <w:bidi w:val="0"/>
        <w:jc w:val="left"/>
        <w:rPr>
          <w:rFonts w:asciiTheme="majorBidi" w:hAnsiTheme="majorBidi" w:cstheme="majorBidi"/>
        </w:rPr>
      </w:pPr>
    </w:p>
    <w:p w:rsidR="00CF2BDF" w:rsidRPr="00406369" w:rsidRDefault="00CF2BDF" w:rsidP="00986A20">
      <w:pPr>
        <w:pStyle w:val="2"/>
        <w:bidi w:val="0"/>
        <w:jc w:val="left"/>
        <w:rPr>
          <w:rFonts w:asciiTheme="majorBidi" w:hAnsiTheme="majorBidi" w:cstheme="majorBidi"/>
        </w:rPr>
      </w:pPr>
      <w:proofErr w:type="spellStart"/>
      <w:r w:rsidRPr="00406369">
        <w:rPr>
          <w:rFonts w:asciiTheme="majorBidi" w:hAnsiTheme="majorBidi" w:cstheme="majorBidi"/>
        </w:rPr>
        <w:t>Bao</w:t>
      </w:r>
      <w:proofErr w:type="spellEnd"/>
      <w:r w:rsidRPr="00406369">
        <w:rPr>
          <w:rFonts w:asciiTheme="majorBidi" w:hAnsiTheme="majorBidi" w:cstheme="majorBidi"/>
        </w:rPr>
        <w:t xml:space="preserve">, </w:t>
      </w:r>
      <w:r w:rsidR="00DA343C" w:rsidRPr="00406369">
        <w:rPr>
          <w:rFonts w:asciiTheme="majorBidi" w:hAnsiTheme="majorBidi" w:cstheme="majorBidi"/>
        </w:rPr>
        <w:t>S. G.</w:t>
      </w:r>
      <w:r w:rsidR="002F1D00" w:rsidRPr="00406369">
        <w:rPr>
          <w:rFonts w:asciiTheme="majorBidi" w:hAnsiTheme="majorBidi" w:cstheme="majorBidi"/>
        </w:rPr>
        <w:t>,</w:t>
      </w:r>
      <w:r w:rsidR="00DA343C" w:rsidRPr="00406369">
        <w:rPr>
          <w:rFonts w:asciiTheme="majorBidi" w:hAnsiTheme="majorBidi" w:cstheme="majorBidi"/>
        </w:rPr>
        <w:t xml:space="preserve"> </w:t>
      </w:r>
      <w:proofErr w:type="spellStart"/>
      <w:r w:rsidR="00DA343C" w:rsidRPr="00406369">
        <w:rPr>
          <w:rFonts w:asciiTheme="majorBidi" w:hAnsiTheme="majorBidi" w:cstheme="majorBidi"/>
        </w:rPr>
        <w:t>Xue</w:t>
      </w:r>
      <w:proofErr w:type="spellEnd"/>
      <w:r w:rsidR="00DA343C" w:rsidRPr="00406369">
        <w:rPr>
          <w:rFonts w:asciiTheme="majorBidi" w:hAnsiTheme="majorBidi" w:cstheme="majorBidi"/>
        </w:rPr>
        <w:t xml:space="preserve">, X. Wu, Y. Yu, B. </w:t>
      </w:r>
      <w:proofErr w:type="spellStart"/>
      <w:r w:rsidR="00DA343C" w:rsidRPr="00406369">
        <w:rPr>
          <w:rFonts w:asciiTheme="majorBidi" w:hAnsiTheme="majorBidi" w:cstheme="majorBidi"/>
        </w:rPr>
        <w:t>Fei</w:t>
      </w:r>
      <w:proofErr w:type="spellEnd"/>
      <w:r w:rsidRPr="00406369">
        <w:rPr>
          <w:rFonts w:asciiTheme="majorBidi" w:hAnsiTheme="majorBidi" w:cstheme="majorBidi"/>
        </w:rPr>
        <w:t xml:space="preserve"> </w:t>
      </w:r>
      <w:r w:rsidR="008F5668" w:rsidRPr="00406369">
        <w:rPr>
          <w:rFonts w:asciiTheme="majorBidi" w:hAnsiTheme="majorBidi" w:cstheme="majorBidi"/>
        </w:rPr>
        <w:t>&amp;</w:t>
      </w:r>
      <w:r w:rsidRPr="00406369">
        <w:rPr>
          <w:rFonts w:asciiTheme="majorBidi" w:hAnsiTheme="majorBidi" w:cstheme="majorBidi"/>
        </w:rPr>
        <w:t xml:space="preserve"> Z. Su. </w:t>
      </w:r>
      <w:r w:rsidR="008F5668" w:rsidRPr="00406369">
        <w:rPr>
          <w:rFonts w:asciiTheme="majorBidi" w:hAnsiTheme="majorBidi" w:cstheme="majorBidi"/>
        </w:rPr>
        <w:t xml:space="preserve">(2007). </w:t>
      </w:r>
      <w:r w:rsidR="00F373D9" w:rsidRPr="00406369">
        <w:rPr>
          <w:rFonts w:asciiTheme="majorBidi" w:hAnsiTheme="majorBidi" w:cstheme="majorBidi"/>
        </w:rPr>
        <w:t xml:space="preserve">Optimizing </w:t>
      </w:r>
      <w:r w:rsidR="00253433">
        <w:rPr>
          <w:rFonts w:asciiTheme="majorBidi" w:hAnsiTheme="majorBidi" w:cstheme="majorBidi"/>
        </w:rPr>
        <w:t>Web</w:t>
      </w:r>
      <w:r w:rsidR="00F373D9" w:rsidRPr="00406369">
        <w:rPr>
          <w:rFonts w:asciiTheme="majorBidi" w:hAnsiTheme="majorBidi" w:cstheme="majorBidi"/>
        </w:rPr>
        <w:t xml:space="preserve"> search using social annotations.</w:t>
      </w:r>
      <w:r w:rsidR="00E82C43" w:rsidRPr="00406369">
        <w:rPr>
          <w:rFonts w:asciiTheme="majorBidi" w:hAnsiTheme="majorBidi" w:cstheme="majorBidi"/>
        </w:rPr>
        <w:t xml:space="preserve"> In </w:t>
      </w:r>
      <w:r w:rsidR="006C1FCE" w:rsidRPr="00406369">
        <w:rPr>
          <w:rFonts w:asciiTheme="majorBidi" w:hAnsiTheme="majorBidi" w:cstheme="majorBidi"/>
        </w:rPr>
        <w:t>P. Patel-</w:t>
      </w:r>
      <w:proofErr w:type="spellStart"/>
      <w:r w:rsidR="006C1FCE" w:rsidRPr="00406369">
        <w:rPr>
          <w:rFonts w:asciiTheme="majorBidi" w:hAnsiTheme="majorBidi" w:cstheme="majorBidi"/>
        </w:rPr>
        <w:t>Schnider</w:t>
      </w:r>
      <w:proofErr w:type="spellEnd"/>
      <w:r w:rsidR="006C1FCE" w:rsidRPr="00406369">
        <w:rPr>
          <w:rFonts w:asciiTheme="majorBidi" w:hAnsiTheme="majorBidi" w:cstheme="majorBidi"/>
        </w:rPr>
        <w:t xml:space="preserve">, P. </w:t>
      </w:r>
      <w:proofErr w:type="spellStart"/>
      <w:r w:rsidR="006C1FCE" w:rsidRPr="00406369">
        <w:rPr>
          <w:rFonts w:asciiTheme="majorBidi" w:hAnsiTheme="majorBidi" w:cstheme="majorBidi"/>
        </w:rPr>
        <w:t>Shenoy</w:t>
      </w:r>
      <w:proofErr w:type="spellEnd"/>
      <w:r w:rsidR="006C1FCE" w:rsidRPr="000B5E1B">
        <w:rPr>
          <w:rFonts w:asciiTheme="majorBidi" w:hAnsiTheme="majorBidi" w:cstheme="majorBidi"/>
          <w:iCs/>
        </w:rPr>
        <w:t>, C.</w:t>
      </w:r>
      <w:r w:rsidR="006C1FCE" w:rsidRPr="00406369">
        <w:rPr>
          <w:rFonts w:asciiTheme="majorBidi" w:hAnsiTheme="majorBidi" w:cstheme="majorBidi"/>
          <w:i/>
          <w:iCs/>
        </w:rPr>
        <w:t xml:space="preserve"> </w:t>
      </w:r>
      <w:r w:rsidR="006C1FCE" w:rsidRPr="00406369">
        <w:rPr>
          <w:rFonts w:asciiTheme="majorBidi" w:hAnsiTheme="majorBidi" w:cstheme="majorBidi"/>
        </w:rPr>
        <w:t xml:space="preserve">Williamson, &amp; M. </w:t>
      </w:r>
      <w:proofErr w:type="spellStart"/>
      <w:r w:rsidR="006C1FCE" w:rsidRPr="00406369">
        <w:rPr>
          <w:rFonts w:asciiTheme="majorBidi" w:hAnsiTheme="majorBidi" w:cstheme="majorBidi"/>
        </w:rPr>
        <w:t>Zurko</w:t>
      </w:r>
      <w:proofErr w:type="spellEnd"/>
      <w:r w:rsidR="00920817">
        <w:rPr>
          <w:rFonts w:asciiTheme="majorBidi" w:hAnsiTheme="majorBidi" w:cstheme="majorBidi"/>
        </w:rPr>
        <w:t xml:space="preserve"> (Eds.)</w:t>
      </w:r>
      <w:r w:rsidR="006C1FCE" w:rsidRPr="00406369">
        <w:rPr>
          <w:rFonts w:asciiTheme="majorBidi" w:hAnsiTheme="majorBidi" w:cstheme="majorBidi"/>
        </w:rPr>
        <w:t>,</w:t>
      </w:r>
      <w:r w:rsidR="006C1FCE" w:rsidRPr="00406369">
        <w:rPr>
          <w:rFonts w:asciiTheme="majorBidi" w:hAnsiTheme="majorBidi" w:cstheme="majorBidi"/>
          <w:i/>
          <w:iCs/>
        </w:rPr>
        <w:t xml:space="preserve"> </w:t>
      </w:r>
      <w:r w:rsidR="00E82C43" w:rsidRPr="00406369">
        <w:rPr>
          <w:rFonts w:asciiTheme="majorBidi" w:hAnsiTheme="majorBidi" w:cstheme="majorBidi"/>
          <w:i/>
          <w:iCs/>
        </w:rPr>
        <w:t xml:space="preserve">WWW '07: </w:t>
      </w:r>
      <w:r w:rsidRPr="00406369">
        <w:rPr>
          <w:rFonts w:asciiTheme="majorBidi" w:hAnsiTheme="majorBidi" w:cstheme="majorBidi"/>
          <w:i/>
          <w:iCs/>
        </w:rPr>
        <w:t>Proceedings of the 16th International Conf</w:t>
      </w:r>
      <w:r w:rsidR="008F5668" w:rsidRPr="00406369">
        <w:rPr>
          <w:rFonts w:asciiTheme="majorBidi" w:hAnsiTheme="majorBidi" w:cstheme="majorBidi"/>
          <w:i/>
          <w:iCs/>
        </w:rPr>
        <w:t>erence on World Wide Web</w:t>
      </w:r>
      <w:r w:rsidR="00E82C43" w:rsidRPr="00406369">
        <w:rPr>
          <w:rFonts w:asciiTheme="majorBidi" w:hAnsiTheme="majorBidi" w:cstheme="majorBidi"/>
        </w:rPr>
        <w:t xml:space="preserve"> (pp</w:t>
      </w:r>
      <w:r w:rsidR="000F22A9" w:rsidRPr="00406369">
        <w:rPr>
          <w:rFonts w:asciiTheme="majorBidi" w:hAnsiTheme="majorBidi" w:cstheme="majorBidi"/>
        </w:rPr>
        <w:t>.</w:t>
      </w:r>
      <w:r w:rsidR="00E82C43" w:rsidRPr="00406369">
        <w:rPr>
          <w:rFonts w:asciiTheme="majorBidi" w:hAnsiTheme="majorBidi" w:cstheme="majorBidi"/>
        </w:rPr>
        <w:t xml:space="preserve"> 501-510)</w:t>
      </w:r>
      <w:r w:rsidR="008F5668" w:rsidRPr="00406369">
        <w:rPr>
          <w:rFonts w:asciiTheme="majorBidi" w:hAnsiTheme="majorBidi" w:cstheme="majorBidi"/>
        </w:rPr>
        <w:t>.</w:t>
      </w:r>
      <w:r w:rsidR="00E82C43" w:rsidRPr="00406369">
        <w:rPr>
          <w:rFonts w:asciiTheme="majorBidi" w:hAnsiTheme="majorBidi" w:cstheme="majorBidi"/>
        </w:rPr>
        <w:t xml:space="preserve"> New York, NY</w:t>
      </w:r>
      <w:r w:rsidR="00074276">
        <w:rPr>
          <w:rFonts w:asciiTheme="majorBidi" w:hAnsiTheme="majorBidi" w:cstheme="majorBidi"/>
        </w:rPr>
        <w:t xml:space="preserve">, </w:t>
      </w:r>
      <w:r w:rsidR="00E82C43" w:rsidRPr="00406369">
        <w:rPr>
          <w:rFonts w:asciiTheme="majorBidi" w:hAnsiTheme="majorBidi" w:cstheme="majorBidi"/>
        </w:rPr>
        <w:t>2007.</w:t>
      </w:r>
    </w:p>
    <w:p w:rsidR="00986A20" w:rsidRDefault="00986A20" w:rsidP="00986A20">
      <w:pPr>
        <w:pStyle w:val="2"/>
        <w:bidi w:val="0"/>
        <w:jc w:val="left"/>
        <w:rPr>
          <w:rFonts w:asciiTheme="majorBidi" w:hAnsiTheme="majorBidi" w:cstheme="majorBidi"/>
        </w:rPr>
      </w:pPr>
    </w:p>
    <w:p w:rsidR="00676A39" w:rsidRPr="00406369" w:rsidRDefault="002F1D00" w:rsidP="00825020">
      <w:pPr>
        <w:pStyle w:val="2"/>
        <w:bidi w:val="0"/>
        <w:jc w:val="left"/>
        <w:rPr>
          <w:rFonts w:asciiTheme="majorBidi" w:hAnsiTheme="majorBidi" w:cstheme="majorBidi"/>
        </w:rPr>
      </w:pPr>
      <w:r w:rsidRPr="00406369">
        <w:rPr>
          <w:rFonts w:asciiTheme="majorBidi" w:hAnsiTheme="majorBidi" w:cstheme="majorBidi"/>
        </w:rPr>
        <w:t xml:space="preserve">Bischoff K., </w:t>
      </w:r>
      <w:proofErr w:type="spellStart"/>
      <w:r w:rsidRPr="00406369">
        <w:rPr>
          <w:rFonts w:asciiTheme="majorBidi" w:hAnsiTheme="majorBidi" w:cstheme="majorBidi"/>
        </w:rPr>
        <w:t>Firan</w:t>
      </w:r>
      <w:proofErr w:type="spellEnd"/>
      <w:r w:rsidRPr="00406369">
        <w:rPr>
          <w:rFonts w:asciiTheme="majorBidi" w:hAnsiTheme="majorBidi" w:cstheme="majorBidi"/>
        </w:rPr>
        <w:t xml:space="preserve"> C. S., </w:t>
      </w:r>
      <w:proofErr w:type="spellStart"/>
      <w:r w:rsidRPr="00406369">
        <w:rPr>
          <w:rFonts w:asciiTheme="majorBidi" w:hAnsiTheme="majorBidi" w:cstheme="majorBidi"/>
        </w:rPr>
        <w:t>Nejdl</w:t>
      </w:r>
      <w:proofErr w:type="spellEnd"/>
      <w:r w:rsidRPr="00406369">
        <w:rPr>
          <w:rFonts w:asciiTheme="majorBidi" w:hAnsiTheme="majorBidi" w:cstheme="majorBidi"/>
        </w:rPr>
        <w:t xml:space="preserve"> W., </w:t>
      </w:r>
      <w:r w:rsidR="00475E10">
        <w:rPr>
          <w:rFonts w:asciiTheme="majorBidi" w:hAnsiTheme="majorBidi" w:cstheme="majorBidi"/>
        </w:rPr>
        <w:t xml:space="preserve">&amp; </w:t>
      </w:r>
      <w:proofErr w:type="spellStart"/>
      <w:r w:rsidRPr="00406369">
        <w:rPr>
          <w:rFonts w:asciiTheme="majorBidi" w:hAnsiTheme="majorBidi" w:cstheme="majorBidi"/>
        </w:rPr>
        <w:t>Paiu</w:t>
      </w:r>
      <w:proofErr w:type="spellEnd"/>
      <w:r w:rsidRPr="00406369">
        <w:rPr>
          <w:rFonts w:asciiTheme="majorBidi" w:hAnsiTheme="majorBidi" w:cstheme="majorBidi"/>
        </w:rPr>
        <w:t xml:space="preserve"> R. (2008). Can all tags be used for search?</w:t>
      </w:r>
      <w:r w:rsidR="000F22A9" w:rsidRPr="00406369">
        <w:rPr>
          <w:rFonts w:asciiTheme="majorBidi" w:hAnsiTheme="majorBidi" w:cstheme="majorBidi"/>
        </w:rPr>
        <w:t xml:space="preserve"> In</w:t>
      </w:r>
      <w:r w:rsidR="00BB6653" w:rsidRPr="00406369">
        <w:rPr>
          <w:rFonts w:asciiTheme="majorBidi" w:hAnsiTheme="majorBidi" w:cstheme="majorBidi"/>
        </w:rPr>
        <w:t xml:space="preserve"> S. </w:t>
      </w:r>
      <w:proofErr w:type="spellStart"/>
      <w:r w:rsidR="00BB6653" w:rsidRPr="00406369">
        <w:rPr>
          <w:rFonts w:asciiTheme="majorBidi" w:hAnsiTheme="majorBidi" w:cstheme="majorBidi"/>
        </w:rPr>
        <w:t>Amer</w:t>
      </w:r>
      <w:proofErr w:type="spellEnd"/>
      <w:r w:rsidR="00BB6653" w:rsidRPr="00406369">
        <w:rPr>
          <w:rFonts w:asciiTheme="majorBidi" w:hAnsiTheme="majorBidi" w:cstheme="majorBidi"/>
        </w:rPr>
        <w:t>–</w:t>
      </w:r>
      <w:proofErr w:type="spellStart"/>
      <w:r w:rsidR="00951FA0" w:rsidRPr="00406369">
        <w:rPr>
          <w:rFonts w:asciiTheme="majorBidi" w:hAnsiTheme="majorBidi" w:cstheme="majorBidi"/>
        </w:rPr>
        <w:t>Yahia</w:t>
      </w:r>
      <w:proofErr w:type="spellEnd"/>
      <w:r w:rsidR="00951FA0" w:rsidRPr="00406369">
        <w:rPr>
          <w:rFonts w:asciiTheme="majorBidi" w:hAnsiTheme="majorBidi" w:cstheme="majorBidi"/>
        </w:rPr>
        <w:t xml:space="preserve">, K. Choi, A. </w:t>
      </w:r>
      <w:proofErr w:type="spellStart"/>
      <w:r w:rsidR="00951FA0" w:rsidRPr="00406369">
        <w:rPr>
          <w:rFonts w:asciiTheme="majorBidi" w:hAnsiTheme="majorBidi" w:cstheme="majorBidi"/>
        </w:rPr>
        <w:t>Chowduri</w:t>
      </w:r>
      <w:proofErr w:type="spellEnd"/>
      <w:r w:rsidR="00951FA0" w:rsidRPr="00406369">
        <w:rPr>
          <w:rFonts w:asciiTheme="majorBidi" w:hAnsiTheme="majorBidi" w:cstheme="majorBidi"/>
        </w:rPr>
        <w:t xml:space="preserve">, D. Evans, A. </w:t>
      </w:r>
      <w:proofErr w:type="spellStart"/>
      <w:r w:rsidR="00951FA0" w:rsidRPr="00406369">
        <w:rPr>
          <w:rFonts w:asciiTheme="majorBidi" w:hAnsiTheme="majorBidi" w:cstheme="majorBidi"/>
        </w:rPr>
        <w:t>Kolcz</w:t>
      </w:r>
      <w:proofErr w:type="spellEnd"/>
      <w:r w:rsidR="00951FA0" w:rsidRPr="00406369">
        <w:rPr>
          <w:rFonts w:asciiTheme="majorBidi" w:hAnsiTheme="majorBidi" w:cstheme="majorBidi"/>
        </w:rPr>
        <w:t xml:space="preserve">, I. </w:t>
      </w:r>
      <w:proofErr w:type="spellStart"/>
      <w:r w:rsidR="00951FA0" w:rsidRPr="00406369">
        <w:rPr>
          <w:rFonts w:asciiTheme="majorBidi" w:hAnsiTheme="majorBidi" w:cstheme="majorBidi"/>
        </w:rPr>
        <w:t>Manolescu</w:t>
      </w:r>
      <w:proofErr w:type="spellEnd"/>
      <w:r w:rsidR="00951FA0" w:rsidRPr="00406369">
        <w:rPr>
          <w:rFonts w:asciiTheme="majorBidi" w:hAnsiTheme="majorBidi" w:cstheme="majorBidi"/>
        </w:rPr>
        <w:t>, J. Shan</w:t>
      </w:r>
      <w:r w:rsidR="00E01B44" w:rsidRPr="00406369">
        <w:rPr>
          <w:rFonts w:asciiTheme="majorBidi" w:hAnsiTheme="majorBidi" w:cstheme="majorBidi"/>
        </w:rPr>
        <w:t>ahan, Y. Zhang</w:t>
      </w:r>
      <w:r w:rsidR="00920817">
        <w:rPr>
          <w:rFonts w:asciiTheme="majorBidi" w:hAnsiTheme="majorBidi" w:cstheme="majorBidi"/>
        </w:rPr>
        <w:t xml:space="preserve"> (Eds.)</w:t>
      </w:r>
      <w:r w:rsidR="00E01B44" w:rsidRPr="00406369">
        <w:rPr>
          <w:rFonts w:asciiTheme="majorBidi" w:hAnsiTheme="majorBidi" w:cstheme="majorBidi"/>
        </w:rPr>
        <w:t>,</w:t>
      </w:r>
      <w:r w:rsidRPr="00406369">
        <w:rPr>
          <w:rFonts w:asciiTheme="majorBidi" w:hAnsiTheme="majorBidi" w:cstheme="majorBidi"/>
        </w:rPr>
        <w:t xml:space="preserve"> </w:t>
      </w:r>
      <w:r w:rsidR="000F22A9" w:rsidRPr="00406369">
        <w:rPr>
          <w:rFonts w:asciiTheme="majorBidi" w:hAnsiTheme="majorBidi" w:cstheme="majorBidi"/>
          <w:i/>
          <w:iCs/>
        </w:rPr>
        <w:t xml:space="preserve">CIKM '08 </w:t>
      </w:r>
      <w:r w:rsidRPr="00406369">
        <w:rPr>
          <w:rFonts w:asciiTheme="majorBidi" w:hAnsiTheme="majorBidi" w:cstheme="majorBidi"/>
          <w:i/>
          <w:iCs/>
        </w:rPr>
        <w:t>Proceedings of the 17</w:t>
      </w:r>
      <w:r w:rsidRPr="00406369">
        <w:rPr>
          <w:rFonts w:asciiTheme="majorBidi" w:hAnsiTheme="majorBidi" w:cstheme="majorBidi"/>
          <w:i/>
          <w:iCs/>
          <w:vertAlign w:val="superscript"/>
        </w:rPr>
        <w:t>th</w:t>
      </w:r>
      <w:r w:rsidRPr="00406369">
        <w:rPr>
          <w:rFonts w:asciiTheme="majorBidi" w:hAnsiTheme="majorBidi" w:cstheme="majorBidi"/>
          <w:i/>
          <w:iCs/>
        </w:rPr>
        <w:t xml:space="preserve"> ACM Conference on Information and </w:t>
      </w:r>
      <w:r w:rsidR="001A3040">
        <w:rPr>
          <w:rFonts w:asciiTheme="majorBidi" w:hAnsiTheme="majorBidi" w:cstheme="majorBidi"/>
          <w:i/>
          <w:iCs/>
        </w:rPr>
        <w:t>K</w:t>
      </w:r>
      <w:r w:rsidRPr="00406369">
        <w:rPr>
          <w:rFonts w:asciiTheme="majorBidi" w:hAnsiTheme="majorBidi" w:cstheme="majorBidi"/>
          <w:i/>
          <w:iCs/>
        </w:rPr>
        <w:t xml:space="preserve">nowledge </w:t>
      </w:r>
      <w:r w:rsidR="001A3040">
        <w:rPr>
          <w:rFonts w:asciiTheme="majorBidi" w:hAnsiTheme="majorBidi" w:cstheme="majorBidi"/>
          <w:i/>
          <w:iCs/>
        </w:rPr>
        <w:t>M</w:t>
      </w:r>
      <w:r w:rsidRPr="00406369">
        <w:rPr>
          <w:rFonts w:asciiTheme="majorBidi" w:hAnsiTheme="majorBidi" w:cstheme="majorBidi"/>
          <w:i/>
          <w:iCs/>
        </w:rPr>
        <w:t>anagement</w:t>
      </w:r>
      <w:r w:rsidRPr="00406369">
        <w:rPr>
          <w:rFonts w:asciiTheme="majorBidi" w:hAnsiTheme="majorBidi" w:cstheme="majorBidi"/>
        </w:rPr>
        <w:t xml:space="preserve">, </w:t>
      </w:r>
      <w:r w:rsidR="000F22A9" w:rsidRPr="00406369">
        <w:rPr>
          <w:rFonts w:asciiTheme="majorBidi" w:hAnsiTheme="majorBidi" w:cstheme="majorBidi"/>
        </w:rPr>
        <w:t>(</w:t>
      </w:r>
      <w:r w:rsidRPr="00406369">
        <w:rPr>
          <w:rFonts w:asciiTheme="majorBidi" w:hAnsiTheme="majorBidi" w:cstheme="majorBidi"/>
        </w:rPr>
        <w:t>pp. 193-202</w:t>
      </w:r>
      <w:r w:rsidR="000F22A9" w:rsidRPr="00406369">
        <w:rPr>
          <w:rFonts w:asciiTheme="majorBidi" w:hAnsiTheme="majorBidi" w:cstheme="majorBidi"/>
        </w:rPr>
        <w:t>). New York, NY,</w:t>
      </w:r>
      <w:r w:rsidR="001A3040">
        <w:rPr>
          <w:rFonts w:asciiTheme="majorBidi" w:hAnsiTheme="majorBidi" w:cstheme="majorBidi"/>
        </w:rPr>
        <w:t xml:space="preserve"> </w:t>
      </w:r>
      <w:r w:rsidR="000F22A9" w:rsidRPr="00406369">
        <w:rPr>
          <w:rFonts w:asciiTheme="majorBidi" w:hAnsiTheme="majorBidi" w:cstheme="majorBidi"/>
        </w:rPr>
        <w:t>2008. ACM</w:t>
      </w:r>
      <w:r w:rsidR="00222EDA">
        <w:rPr>
          <w:rFonts w:asciiTheme="majorBidi" w:hAnsiTheme="majorBidi" w:cstheme="majorBidi"/>
        </w:rPr>
        <w:t>.</w:t>
      </w:r>
    </w:p>
    <w:p w:rsidR="00986A20" w:rsidRDefault="00986A20" w:rsidP="00986A20">
      <w:pPr>
        <w:bidi w:val="0"/>
        <w:rPr>
          <w:rFonts w:asciiTheme="majorBidi" w:hAnsiTheme="majorBidi" w:cstheme="majorBidi"/>
        </w:rPr>
      </w:pPr>
    </w:p>
    <w:p w:rsidR="00CF2BDF" w:rsidRPr="00986A20" w:rsidRDefault="00CF2BDF" w:rsidP="00986A20">
      <w:pPr>
        <w:bidi w:val="0"/>
        <w:rPr>
          <w:rFonts w:asciiTheme="majorBidi" w:hAnsiTheme="majorBidi" w:cstheme="majorBidi"/>
          <w:rtl/>
        </w:rPr>
      </w:pPr>
      <w:r w:rsidRPr="00986A20">
        <w:rPr>
          <w:rFonts w:asciiTheme="majorBidi" w:hAnsiTheme="majorBidi" w:cstheme="majorBidi"/>
        </w:rPr>
        <w:t xml:space="preserve">Broder, A. (2002). </w:t>
      </w:r>
      <w:r w:rsidR="00225C2C" w:rsidRPr="00986A20">
        <w:rPr>
          <w:rFonts w:asciiTheme="majorBidi" w:hAnsiTheme="majorBidi" w:cstheme="majorBidi"/>
        </w:rPr>
        <w:t xml:space="preserve">A taxonomy of </w:t>
      </w:r>
      <w:r w:rsidR="00253433">
        <w:rPr>
          <w:rFonts w:asciiTheme="majorBidi" w:hAnsiTheme="majorBidi" w:cstheme="majorBidi"/>
        </w:rPr>
        <w:t>Web</w:t>
      </w:r>
      <w:r w:rsidR="00225C2C" w:rsidRPr="00986A20">
        <w:rPr>
          <w:rFonts w:asciiTheme="majorBidi" w:hAnsiTheme="majorBidi" w:cstheme="majorBidi"/>
        </w:rPr>
        <w:t xml:space="preserve"> search</w:t>
      </w:r>
      <w:r w:rsidRPr="00986A20">
        <w:rPr>
          <w:rFonts w:asciiTheme="majorBidi" w:hAnsiTheme="majorBidi" w:cstheme="majorBidi"/>
        </w:rPr>
        <w:t xml:space="preserve">. </w:t>
      </w:r>
      <w:r w:rsidRPr="00986A20">
        <w:rPr>
          <w:rFonts w:asciiTheme="majorBidi" w:hAnsiTheme="majorBidi" w:cstheme="majorBidi"/>
          <w:i/>
          <w:iCs/>
          <w:lang w:val="pt-BR"/>
        </w:rPr>
        <w:t>SIGIR Forum</w:t>
      </w:r>
      <w:r w:rsidRPr="00986A20">
        <w:rPr>
          <w:rFonts w:asciiTheme="majorBidi" w:hAnsiTheme="majorBidi" w:cstheme="majorBidi"/>
          <w:lang w:val="pt-BR"/>
        </w:rPr>
        <w:t xml:space="preserve">, </w:t>
      </w:r>
      <w:r w:rsidRPr="00F223B0">
        <w:rPr>
          <w:rFonts w:asciiTheme="majorBidi" w:hAnsiTheme="majorBidi" w:cstheme="majorBidi"/>
          <w:i/>
          <w:iCs/>
          <w:lang w:val="pt-BR"/>
        </w:rPr>
        <w:t>36</w:t>
      </w:r>
      <w:r w:rsidRPr="00986A20">
        <w:rPr>
          <w:rFonts w:asciiTheme="majorBidi" w:hAnsiTheme="majorBidi" w:cstheme="majorBidi"/>
          <w:lang w:val="pt-BR"/>
        </w:rPr>
        <w:t>(2), 3-10.</w:t>
      </w:r>
    </w:p>
    <w:p w:rsidR="00986A20" w:rsidRDefault="00986A20" w:rsidP="00986A20">
      <w:pPr>
        <w:bidi w:val="0"/>
        <w:rPr>
          <w:rFonts w:asciiTheme="majorBidi" w:hAnsiTheme="majorBidi" w:cstheme="majorBidi"/>
        </w:rPr>
      </w:pPr>
    </w:p>
    <w:p w:rsidR="006C5E0A" w:rsidRDefault="00701264" w:rsidP="00986A20">
      <w:pPr>
        <w:bidi w:val="0"/>
        <w:rPr>
          <w:rFonts w:asciiTheme="majorBidi" w:hAnsiTheme="majorBidi" w:cstheme="majorBidi"/>
        </w:rPr>
      </w:pPr>
      <w:proofErr w:type="spellStart"/>
      <w:r w:rsidRPr="00986A20">
        <w:rPr>
          <w:rFonts w:asciiTheme="majorBidi" w:hAnsiTheme="majorBidi" w:cstheme="majorBidi"/>
        </w:rPr>
        <w:t>Choochaiwattana</w:t>
      </w:r>
      <w:proofErr w:type="spellEnd"/>
      <w:r w:rsidRPr="00986A20">
        <w:rPr>
          <w:rFonts w:asciiTheme="majorBidi" w:hAnsiTheme="majorBidi" w:cstheme="majorBidi"/>
        </w:rPr>
        <w:t>, W.</w:t>
      </w:r>
      <w:r w:rsidR="00CF2BDF" w:rsidRPr="00986A20">
        <w:rPr>
          <w:rFonts w:asciiTheme="majorBidi" w:hAnsiTheme="majorBidi" w:cstheme="majorBidi"/>
        </w:rPr>
        <w:t xml:space="preserve"> &amp; Spring, M. B. (2009). </w:t>
      </w:r>
      <w:r w:rsidR="00225C2C" w:rsidRPr="00986A20">
        <w:rPr>
          <w:rFonts w:asciiTheme="majorBidi" w:hAnsiTheme="majorBidi" w:cstheme="majorBidi"/>
        </w:rPr>
        <w:t xml:space="preserve">Applying social annotations to retrieve and re-rank </w:t>
      </w:r>
      <w:r w:rsidR="00253433">
        <w:rPr>
          <w:rFonts w:asciiTheme="majorBidi" w:hAnsiTheme="majorBidi" w:cstheme="majorBidi"/>
        </w:rPr>
        <w:t>Web</w:t>
      </w:r>
      <w:r w:rsidR="00225C2C" w:rsidRPr="00986A20">
        <w:rPr>
          <w:rFonts w:asciiTheme="majorBidi" w:hAnsiTheme="majorBidi" w:cstheme="majorBidi"/>
        </w:rPr>
        <w:t xml:space="preserve"> resources.</w:t>
      </w:r>
      <w:r w:rsidR="00FB701B" w:rsidRPr="00986A20">
        <w:rPr>
          <w:rFonts w:asciiTheme="majorBidi" w:hAnsiTheme="majorBidi" w:cstheme="majorBidi"/>
        </w:rPr>
        <w:t xml:space="preserve"> In </w:t>
      </w:r>
      <w:proofErr w:type="spellStart"/>
      <w:r w:rsidR="00BB6653" w:rsidRPr="00986A20">
        <w:rPr>
          <w:rFonts w:asciiTheme="majorBidi" w:hAnsiTheme="majorBidi" w:cstheme="majorBidi"/>
        </w:rPr>
        <w:t>Mahadevan</w:t>
      </w:r>
      <w:proofErr w:type="spellEnd"/>
      <w:r w:rsidR="00751D23" w:rsidRPr="00986A20">
        <w:rPr>
          <w:rFonts w:asciiTheme="majorBidi" w:hAnsiTheme="majorBidi" w:cstheme="majorBidi"/>
        </w:rPr>
        <w:t xml:space="preserve"> V.</w:t>
      </w:r>
      <w:r w:rsidR="00BB6653" w:rsidRPr="00986A20">
        <w:rPr>
          <w:rFonts w:asciiTheme="majorBidi" w:hAnsiTheme="majorBidi" w:cstheme="majorBidi"/>
        </w:rPr>
        <w:t xml:space="preserve">, Yi </w:t>
      </w:r>
      <w:proofErr w:type="spellStart"/>
      <w:r w:rsidR="00BB6653" w:rsidRPr="00986A20">
        <w:rPr>
          <w:rFonts w:asciiTheme="majorBidi" w:hAnsiTheme="majorBidi" w:cstheme="majorBidi"/>
        </w:rPr>
        <w:t>Xie</w:t>
      </w:r>
      <w:proofErr w:type="spellEnd"/>
      <w:r w:rsidR="00920817">
        <w:rPr>
          <w:rFonts w:asciiTheme="majorBidi" w:hAnsiTheme="majorBidi" w:cstheme="majorBidi"/>
        </w:rPr>
        <w:t xml:space="preserve"> (Eds.),</w:t>
      </w:r>
      <w:r w:rsidR="00BB6653" w:rsidRPr="00986A20">
        <w:rPr>
          <w:rFonts w:asciiTheme="majorBidi" w:hAnsiTheme="majorBidi" w:cstheme="majorBidi"/>
          <w:i/>
          <w:iCs/>
        </w:rPr>
        <w:t xml:space="preserve"> </w:t>
      </w:r>
      <w:r w:rsidR="00FB701B" w:rsidRPr="00986A20">
        <w:rPr>
          <w:rFonts w:asciiTheme="majorBidi" w:hAnsiTheme="majorBidi" w:cstheme="majorBidi"/>
          <w:i/>
          <w:iCs/>
        </w:rPr>
        <w:t xml:space="preserve">ICIME '09 : Proceeding of 2009 International Conference On </w:t>
      </w:r>
      <w:r w:rsidR="00CF2BDF" w:rsidRPr="00986A20">
        <w:rPr>
          <w:rFonts w:asciiTheme="majorBidi" w:hAnsiTheme="majorBidi" w:cstheme="majorBidi"/>
          <w:i/>
          <w:iCs/>
        </w:rPr>
        <w:t>Informat</w:t>
      </w:r>
      <w:r w:rsidR="00FB701B" w:rsidRPr="00986A20">
        <w:rPr>
          <w:rFonts w:asciiTheme="majorBidi" w:hAnsiTheme="majorBidi" w:cstheme="majorBidi"/>
          <w:i/>
          <w:iCs/>
        </w:rPr>
        <w:t>ion Management and Engineering,(pp.</w:t>
      </w:r>
      <w:r w:rsidR="00CF2BDF" w:rsidRPr="00986A20">
        <w:rPr>
          <w:rFonts w:asciiTheme="majorBidi" w:hAnsiTheme="majorBidi" w:cstheme="majorBidi"/>
        </w:rPr>
        <w:t xml:space="preserve"> 215-219</w:t>
      </w:r>
      <w:r w:rsidR="00FB701B" w:rsidRPr="00986A20">
        <w:rPr>
          <w:rFonts w:asciiTheme="majorBidi" w:hAnsiTheme="majorBidi" w:cstheme="majorBidi"/>
        </w:rPr>
        <w:t>)</w:t>
      </w:r>
      <w:r w:rsidR="00CF2BDF" w:rsidRPr="00986A20">
        <w:rPr>
          <w:rFonts w:asciiTheme="majorBidi" w:hAnsiTheme="majorBidi" w:cstheme="majorBidi"/>
        </w:rPr>
        <w:t>.</w:t>
      </w:r>
      <w:r w:rsidR="00FB701B" w:rsidRPr="00986A20">
        <w:rPr>
          <w:rFonts w:asciiTheme="majorBidi" w:hAnsiTheme="majorBidi" w:cstheme="majorBidi"/>
        </w:rPr>
        <w:t xml:space="preserve"> Kuala Lumpur, Malaysia, </w:t>
      </w:r>
      <w:r w:rsidR="00FB701B" w:rsidRPr="00986A20">
        <w:rPr>
          <w:rFonts w:asciiTheme="majorBidi" w:hAnsiTheme="majorBidi" w:cstheme="majorBidi"/>
          <w:shd w:val="clear" w:color="auto" w:fill="FFFFFF"/>
        </w:rPr>
        <w:t>3-5 April 2009</w:t>
      </w:r>
      <w:r w:rsidR="00FB701B" w:rsidRPr="00986A20">
        <w:rPr>
          <w:rFonts w:ascii="Arial" w:hAnsi="Arial"/>
          <w:color w:val="333333"/>
          <w:sz w:val="23"/>
          <w:szCs w:val="23"/>
          <w:shd w:val="clear" w:color="auto" w:fill="FFFFFF"/>
        </w:rPr>
        <w:t>. </w:t>
      </w:r>
      <w:r w:rsidR="00751D23" w:rsidRPr="00986A20">
        <w:rPr>
          <w:rFonts w:asciiTheme="majorBidi" w:hAnsiTheme="majorBidi" w:cstheme="majorBidi"/>
        </w:rPr>
        <w:t>IEEE, Los-Alamitos, CA,.</w:t>
      </w:r>
    </w:p>
    <w:p w:rsidR="00A26E30" w:rsidRPr="00986A20" w:rsidRDefault="00A26E30" w:rsidP="00A26E30">
      <w:pPr>
        <w:bidi w:val="0"/>
        <w:rPr>
          <w:rFonts w:asciiTheme="majorBidi" w:hAnsiTheme="majorBidi" w:cstheme="majorBidi"/>
        </w:rPr>
      </w:pPr>
    </w:p>
    <w:p w:rsidR="005D25AC" w:rsidRPr="00986A20" w:rsidRDefault="005D25AC" w:rsidP="00986A20">
      <w:pPr>
        <w:bidi w:val="0"/>
        <w:rPr>
          <w:rFonts w:asciiTheme="majorBidi" w:hAnsiTheme="majorBidi" w:cstheme="majorBidi"/>
        </w:rPr>
      </w:pPr>
      <w:r w:rsidRPr="00986A20">
        <w:rPr>
          <w:rFonts w:asciiTheme="majorBidi" w:hAnsiTheme="majorBidi" w:cstheme="majorBidi"/>
          <w:lang w:val="sv-SE"/>
        </w:rPr>
        <w:t xml:space="preserve">Bruza, P., McArthur, R., &amp; Dennis, S. (2000). </w:t>
      </w:r>
      <w:r w:rsidRPr="00986A20">
        <w:rPr>
          <w:rFonts w:asciiTheme="majorBidi" w:hAnsiTheme="majorBidi" w:cstheme="majorBidi"/>
        </w:rPr>
        <w:t xml:space="preserve">Interactive internet search: </w:t>
      </w:r>
      <w:r w:rsidR="00504222">
        <w:rPr>
          <w:rFonts w:asciiTheme="majorBidi" w:hAnsiTheme="majorBidi" w:cstheme="majorBidi"/>
        </w:rPr>
        <w:t>k</w:t>
      </w:r>
      <w:r w:rsidRPr="00986A20">
        <w:rPr>
          <w:rFonts w:asciiTheme="majorBidi" w:hAnsiTheme="majorBidi" w:cstheme="majorBidi"/>
        </w:rPr>
        <w:t>eyword, directory and query reformulation mechanisms</w:t>
      </w:r>
      <w:r w:rsidR="002F1D00" w:rsidRPr="00986A20">
        <w:rPr>
          <w:rFonts w:asciiTheme="majorBidi" w:hAnsiTheme="majorBidi" w:cstheme="majorBidi"/>
        </w:rPr>
        <w:t xml:space="preserve"> compared.</w:t>
      </w:r>
      <w:r w:rsidR="002439BD" w:rsidRPr="00986A20">
        <w:rPr>
          <w:rFonts w:asciiTheme="majorBidi" w:hAnsiTheme="majorBidi" w:cstheme="majorBidi"/>
        </w:rPr>
        <w:t xml:space="preserve"> In</w:t>
      </w:r>
      <w:r w:rsidR="006148B4" w:rsidRPr="00986A20">
        <w:rPr>
          <w:rFonts w:asciiTheme="majorBidi" w:hAnsiTheme="majorBidi" w:cstheme="majorBidi"/>
        </w:rPr>
        <w:t xml:space="preserve"> N. Belkin, P. </w:t>
      </w:r>
      <w:proofErr w:type="spellStart"/>
      <w:r w:rsidR="006148B4" w:rsidRPr="00986A20">
        <w:rPr>
          <w:rFonts w:asciiTheme="majorBidi" w:hAnsiTheme="majorBidi" w:cstheme="majorBidi"/>
        </w:rPr>
        <w:t>Ingwersen</w:t>
      </w:r>
      <w:proofErr w:type="spellEnd"/>
      <w:r w:rsidR="006148B4" w:rsidRPr="00986A20">
        <w:rPr>
          <w:rFonts w:asciiTheme="majorBidi" w:hAnsiTheme="majorBidi" w:cstheme="majorBidi"/>
        </w:rPr>
        <w:t xml:space="preserve">, M. Leong,  &amp; E. </w:t>
      </w:r>
      <w:proofErr w:type="spellStart"/>
      <w:r w:rsidR="006148B4" w:rsidRPr="00986A20">
        <w:rPr>
          <w:rFonts w:asciiTheme="majorBidi" w:hAnsiTheme="majorBidi" w:cstheme="majorBidi"/>
        </w:rPr>
        <w:t>Yannakoudakis</w:t>
      </w:r>
      <w:proofErr w:type="spellEnd"/>
      <w:r w:rsidR="00920817">
        <w:rPr>
          <w:rFonts w:asciiTheme="majorBidi" w:hAnsiTheme="majorBidi" w:cstheme="majorBidi"/>
        </w:rPr>
        <w:t xml:space="preserve"> (Eds.)</w:t>
      </w:r>
      <w:r w:rsidR="006148B4" w:rsidRPr="00986A20">
        <w:rPr>
          <w:rFonts w:asciiTheme="majorBidi" w:hAnsiTheme="majorBidi" w:cstheme="majorBidi"/>
        </w:rPr>
        <w:t>,</w:t>
      </w:r>
      <w:r w:rsidR="002439BD" w:rsidRPr="00986A20">
        <w:rPr>
          <w:rFonts w:asciiTheme="majorBidi" w:hAnsiTheme="majorBidi" w:cstheme="majorBidi"/>
        </w:rPr>
        <w:t xml:space="preserve"> </w:t>
      </w:r>
      <w:r w:rsidR="002F1D00" w:rsidRPr="00986A20">
        <w:rPr>
          <w:rFonts w:asciiTheme="majorBidi" w:hAnsiTheme="majorBidi" w:cstheme="majorBidi"/>
        </w:rPr>
        <w:t xml:space="preserve"> </w:t>
      </w:r>
      <w:r w:rsidR="00825020">
        <w:rPr>
          <w:rFonts w:asciiTheme="majorBidi" w:hAnsiTheme="majorBidi" w:cstheme="majorBidi"/>
          <w:i/>
          <w:iCs/>
        </w:rPr>
        <w:t>SIGIR '00</w:t>
      </w:r>
      <w:r w:rsidR="006148B4" w:rsidRPr="00986A20">
        <w:rPr>
          <w:rFonts w:asciiTheme="majorBidi" w:hAnsiTheme="majorBidi" w:cstheme="majorBidi"/>
          <w:i/>
          <w:iCs/>
        </w:rPr>
        <w:t xml:space="preserve"> </w:t>
      </w:r>
      <w:r w:rsidRPr="00986A20">
        <w:rPr>
          <w:rFonts w:asciiTheme="majorBidi" w:hAnsiTheme="majorBidi" w:cstheme="majorBidi"/>
          <w:i/>
          <w:iCs/>
        </w:rPr>
        <w:t xml:space="preserve">Proceedings of the 23rd </w:t>
      </w:r>
      <w:r w:rsidR="00504222">
        <w:rPr>
          <w:rFonts w:asciiTheme="majorBidi" w:hAnsiTheme="majorBidi" w:cstheme="majorBidi"/>
          <w:i/>
          <w:iCs/>
        </w:rPr>
        <w:t>A</w:t>
      </w:r>
      <w:r w:rsidRPr="00986A20">
        <w:rPr>
          <w:rFonts w:asciiTheme="majorBidi" w:hAnsiTheme="majorBidi" w:cstheme="majorBidi"/>
          <w:i/>
          <w:iCs/>
        </w:rPr>
        <w:t xml:space="preserve">nnual </w:t>
      </w:r>
      <w:r w:rsidR="00504222">
        <w:rPr>
          <w:rFonts w:asciiTheme="majorBidi" w:hAnsiTheme="majorBidi" w:cstheme="majorBidi"/>
          <w:i/>
          <w:iCs/>
        </w:rPr>
        <w:t>I</w:t>
      </w:r>
      <w:r w:rsidRPr="00986A20">
        <w:rPr>
          <w:rFonts w:asciiTheme="majorBidi" w:hAnsiTheme="majorBidi" w:cstheme="majorBidi"/>
          <w:i/>
          <w:iCs/>
        </w:rPr>
        <w:t xml:space="preserve">nternational ACM SIGIR </w:t>
      </w:r>
      <w:r w:rsidR="00504222">
        <w:rPr>
          <w:rFonts w:asciiTheme="majorBidi" w:hAnsiTheme="majorBidi" w:cstheme="majorBidi"/>
          <w:i/>
          <w:iCs/>
        </w:rPr>
        <w:t>C</w:t>
      </w:r>
      <w:r w:rsidRPr="00986A20">
        <w:rPr>
          <w:rFonts w:asciiTheme="majorBidi" w:hAnsiTheme="majorBidi" w:cstheme="majorBidi"/>
          <w:i/>
          <w:iCs/>
        </w:rPr>
        <w:t xml:space="preserve">onference on </w:t>
      </w:r>
      <w:r w:rsidR="00504222">
        <w:rPr>
          <w:rFonts w:asciiTheme="majorBidi" w:hAnsiTheme="majorBidi" w:cstheme="majorBidi"/>
          <w:i/>
          <w:iCs/>
        </w:rPr>
        <w:t>R</w:t>
      </w:r>
      <w:r w:rsidRPr="00986A20">
        <w:rPr>
          <w:rFonts w:asciiTheme="majorBidi" w:hAnsiTheme="majorBidi" w:cstheme="majorBidi"/>
          <w:i/>
          <w:iCs/>
        </w:rPr>
        <w:t xml:space="preserve">esearch and </w:t>
      </w:r>
      <w:r w:rsidR="00504222">
        <w:rPr>
          <w:rFonts w:asciiTheme="majorBidi" w:hAnsiTheme="majorBidi" w:cstheme="majorBidi"/>
          <w:i/>
          <w:iCs/>
        </w:rPr>
        <w:t>D</w:t>
      </w:r>
      <w:r w:rsidRPr="00986A20">
        <w:rPr>
          <w:rFonts w:asciiTheme="majorBidi" w:hAnsiTheme="majorBidi" w:cstheme="majorBidi"/>
          <w:i/>
          <w:iCs/>
        </w:rPr>
        <w:t xml:space="preserve">evelopment in </w:t>
      </w:r>
      <w:r w:rsidR="00504222">
        <w:rPr>
          <w:rFonts w:asciiTheme="majorBidi" w:hAnsiTheme="majorBidi" w:cstheme="majorBidi"/>
          <w:i/>
          <w:iCs/>
        </w:rPr>
        <w:t>I</w:t>
      </w:r>
      <w:r w:rsidRPr="00986A20">
        <w:rPr>
          <w:rFonts w:asciiTheme="majorBidi" w:hAnsiTheme="majorBidi" w:cstheme="majorBidi"/>
          <w:i/>
          <w:iCs/>
        </w:rPr>
        <w:t>nformation</w:t>
      </w:r>
      <w:r w:rsidR="002F1D00" w:rsidRPr="00986A20">
        <w:rPr>
          <w:rFonts w:asciiTheme="majorBidi" w:hAnsiTheme="majorBidi" w:cstheme="majorBidi"/>
        </w:rPr>
        <w:t xml:space="preserve"> </w:t>
      </w:r>
      <w:r w:rsidR="00504222">
        <w:rPr>
          <w:rFonts w:asciiTheme="majorBidi" w:hAnsiTheme="majorBidi" w:cstheme="majorBidi"/>
          <w:i/>
          <w:iCs/>
        </w:rPr>
        <w:t>R</w:t>
      </w:r>
      <w:r w:rsidRPr="00986A20">
        <w:rPr>
          <w:rFonts w:asciiTheme="majorBidi" w:hAnsiTheme="majorBidi" w:cstheme="majorBidi"/>
          <w:i/>
          <w:iCs/>
        </w:rPr>
        <w:t>etrieval</w:t>
      </w:r>
      <w:r w:rsidR="00504222">
        <w:rPr>
          <w:rFonts w:asciiTheme="majorBidi" w:hAnsiTheme="majorBidi" w:cstheme="majorBidi"/>
        </w:rPr>
        <w:t xml:space="preserve"> </w:t>
      </w:r>
      <w:r w:rsidR="002439BD" w:rsidRPr="00986A20">
        <w:rPr>
          <w:rFonts w:asciiTheme="majorBidi" w:hAnsiTheme="majorBidi" w:cstheme="majorBidi"/>
        </w:rPr>
        <w:t>(pp. 280–287).</w:t>
      </w:r>
      <w:r w:rsidRPr="00986A20">
        <w:rPr>
          <w:rFonts w:asciiTheme="majorBidi" w:hAnsiTheme="majorBidi" w:cstheme="majorBidi"/>
        </w:rPr>
        <w:t xml:space="preserve"> </w:t>
      </w:r>
      <w:r w:rsidR="006148B4" w:rsidRPr="00986A20">
        <w:rPr>
          <w:rFonts w:asciiTheme="majorBidi" w:hAnsiTheme="majorBidi" w:cstheme="majorBidi"/>
        </w:rPr>
        <w:t>ACM, New York, NY, 2000</w:t>
      </w:r>
      <w:r w:rsidRPr="00986A20">
        <w:rPr>
          <w:rFonts w:asciiTheme="majorBidi" w:hAnsiTheme="majorBidi" w:cstheme="majorBidi"/>
        </w:rPr>
        <w:t>.</w:t>
      </w:r>
    </w:p>
    <w:p w:rsidR="00986A20" w:rsidRDefault="00986A20" w:rsidP="00986A20">
      <w:pPr>
        <w:bidi w:val="0"/>
        <w:rPr>
          <w:rFonts w:asciiTheme="majorBidi" w:eastAsiaTheme="minorHAnsi" w:hAnsiTheme="majorBidi" w:cstheme="majorBidi"/>
        </w:rPr>
      </w:pPr>
    </w:p>
    <w:p w:rsidR="00FA3E18" w:rsidRPr="00986A20" w:rsidRDefault="00FA3E18" w:rsidP="00986A20">
      <w:pPr>
        <w:bidi w:val="0"/>
        <w:rPr>
          <w:rFonts w:asciiTheme="majorBidi" w:hAnsiTheme="majorBidi" w:cstheme="majorBidi"/>
        </w:rPr>
      </w:pPr>
      <w:r w:rsidRPr="00986A20">
        <w:rPr>
          <w:rFonts w:asciiTheme="majorBidi" w:eastAsiaTheme="minorHAnsi" w:hAnsiTheme="majorBidi" w:cstheme="majorBidi"/>
        </w:rPr>
        <w:t xml:space="preserve">Clarke, C. L. , M. </w:t>
      </w:r>
      <w:proofErr w:type="spellStart"/>
      <w:r w:rsidRPr="00986A20">
        <w:rPr>
          <w:rFonts w:asciiTheme="majorBidi" w:eastAsiaTheme="minorHAnsi" w:hAnsiTheme="majorBidi" w:cstheme="majorBidi"/>
        </w:rPr>
        <w:t>Kolla</w:t>
      </w:r>
      <w:proofErr w:type="spellEnd"/>
      <w:r w:rsidRPr="00986A20">
        <w:rPr>
          <w:rFonts w:asciiTheme="majorBidi" w:eastAsiaTheme="minorHAnsi" w:hAnsiTheme="majorBidi" w:cstheme="majorBidi"/>
        </w:rPr>
        <w:t xml:space="preserve">, G. V. Cormack, O. </w:t>
      </w:r>
      <w:proofErr w:type="spellStart"/>
      <w:r w:rsidRPr="00986A20">
        <w:rPr>
          <w:rFonts w:asciiTheme="majorBidi" w:eastAsiaTheme="minorHAnsi" w:hAnsiTheme="majorBidi" w:cstheme="majorBidi"/>
        </w:rPr>
        <w:t>Vechtomova</w:t>
      </w:r>
      <w:proofErr w:type="spellEnd"/>
      <w:r w:rsidRPr="00986A20">
        <w:rPr>
          <w:rFonts w:asciiTheme="majorBidi" w:eastAsiaTheme="minorHAnsi" w:hAnsiTheme="majorBidi" w:cstheme="majorBidi"/>
        </w:rPr>
        <w:t xml:space="preserve">, A. </w:t>
      </w:r>
      <w:proofErr w:type="spellStart"/>
      <w:r w:rsidRPr="00986A20">
        <w:rPr>
          <w:rFonts w:asciiTheme="majorBidi" w:eastAsiaTheme="minorHAnsi" w:hAnsiTheme="majorBidi" w:cstheme="majorBidi"/>
        </w:rPr>
        <w:t>Ashkan</w:t>
      </w:r>
      <w:proofErr w:type="spellEnd"/>
      <w:r w:rsidRPr="00986A20">
        <w:rPr>
          <w:rFonts w:asciiTheme="majorBidi" w:eastAsiaTheme="minorHAnsi" w:hAnsiTheme="majorBidi" w:cstheme="majorBidi"/>
        </w:rPr>
        <w:t xml:space="preserve">, S. </w:t>
      </w:r>
      <w:proofErr w:type="spellStart"/>
      <w:r w:rsidRPr="00986A20">
        <w:rPr>
          <w:rFonts w:asciiTheme="majorBidi" w:eastAsiaTheme="minorHAnsi" w:hAnsiTheme="majorBidi" w:cstheme="majorBidi"/>
        </w:rPr>
        <w:t>Buttcher</w:t>
      </w:r>
      <w:proofErr w:type="spellEnd"/>
      <w:r w:rsidRPr="00986A20">
        <w:rPr>
          <w:rFonts w:asciiTheme="majorBidi" w:eastAsiaTheme="minorHAnsi" w:hAnsiTheme="majorBidi" w:cstheme="majorBidi"/>
        </w:rPr>
        <w:t xml:space="preserve">, &amp; I. MacKinnon. </w:t>
      </w:r>
      <w:r w:rsidR="00BB0891" w:rsidRPr="00986A20">
        <w:rPr>
          <w:rFonts w:asciiTheme="majorBidi" w:eastAsiaTheme="minorHAnsi" w:hAnsiTheme="majorBidi" w:cstheme="majorBidi"/>
        </w:rPr>
        <w:t xml:space="preserve">(2008). </w:t>
      </w:r>
      <w:r w:rsidRPr="00986A20">
        <w:rPr>
          <w:rFonts w:asciiTheme="majorBidi" w:eastAsiaTheme="minorHAnsi" w:hAnsiTheme="majorBidi" w:cstheme="majorBidi"/>
        </w:rPr>
        <w:t>Novelty and diversity in information retrieval</w:t>
      </w:r>
      <w:r w:rsidRPr="00986A20">
        <w:rPr>
          <w:rFonts w:asciiTheme="majorBidi" w:hAnsiTheme="majorBidi" w:cstheme="majorBidi"/>
        </w:rPr>
        <w:t xml:space="preserve"> </w:t>
      </w:r>
      <w:r w:rsidR="000802FE" w:rsidRPr="00986A20">
        <w:rPr>
          <w:rFonts w:asciiTheme="majorBidi" w:eastAsiaTheme="minorHAnsi" w:hAnsiTheme="majorBidi" w:cstheme="majorBidi"/>
        </w:rPr>
        <w:t xml:space="preserve">evaluation. In T. </w:t>
      </w:r>
      <w:proofErr w:type="spellStart"/>
      <w:r w:rsidR="000802FE" w:rsidRPr="00986A20">
        <w:rPr>
          <w:rFonts w:asciiTheme="majorBidi" w:eastAsiaTheme="minorHAnsi" w:hAnsiTheme="majorBidi" w:cstheme="majorBidi"/>
        </w:rPr>
        <w:t>Choua</w:t>
      </w:r>
      <w:proofErr w:type="spellEnd"/>
      <w:r w:rsidR="000802FE" w:rsidRPr="00986A20">
        <w:rPr>
          <w:rFonts w:asciiTheme="majorBidi" w:eastAsiaTheme="minorHAnsi" w:hAnsiTheme="majorBidi" w:cstheme="majorBidi"/>
        </w:rPr>
        <w:t xml:space="preserve">, </w:t>
      </w:r>
      <w:r w:rsidR="00586A6C" w:rsidRPr="00986A20">
        <w:rPr>
          <w:rFonts w:asciiTheme="majorBidi" w:eastAsiaTheme="minorHAnsi" w:hAnsiTheme="majorBidi" w:cstheme="majorBidi"/>
        </w:rPr>
        <w:t xml:space="preserve">M. Leong, S. </w:t>
      </w:r>
      <w:proofErr w:type="spellStart"/>
      <w:r w:rsidR="00586A6C" w:rsidRPr="00986A20">
        <w:rPr>
          <w:rFonts w:asciiTheme="majorBidi" w:eastAsiaTheme="minorHAnsi" w:hAnsiTheme="majorBidi" w:cstheme="majorBidi"/>
        </w:rPr>
        <w:t>Myaeng</w:t>
      </w:r>
      <w:proofErr w:type="spellEnd"/>
      <w:r w:rsidR="00586A6C" w:rsidRPr="00986A20">
        <w:rPr>
          <w:rFonts w:asciiTheme="majorBidi" w:eastAsiaTheme="minorHAnsi" w:hAnsiTheme="majorBidi" w:cstheme="majorBidi"/>
        </w:rPr>
        <w:t xml:space="preserve">, D. </w:t>
      </w:r>
      <w:proofErr w:type="spellStart"/>
      <w:r w:rsidR="00586A6C" w:rsidRPr="00986A20">
        <w:rPr>
          <w:rFonts w:asciiTheme="majorBidi" w:eastAsiaTheme="minorHAnsi" w:hAnsiTheme="majorBidi" w:cstheme="majorBidi"/>
        </w:rPr>
        <w:t>Oard</w:t>
      </w:r>
      <w:proofErr w:type="spellEnd"/>
      <w:r w:rsidR="00586A6C" w:rsidRPr="00986A20">
        <w:rPr>
          <w:rFonts w:asciiTheme="majorBidi" w:eastAsiaTheme="minorHAnsi" w:hAnsiTheme="majorBidi" w:cstheme="majorBidi"/>
        </w:rPr>
        <w:t xml:space="preserve">, F. </w:t>
      </w:r>
      <w:proofErr w:type="spellStart"/>
      <w:r w:rsidR="00586A6C" w:rsidRPr="00986A20">
        <w:rPr>
          <w:rFonts w:asciiTheme="majorBidi" w:eastAsiaTheme="minorHAnsi" w:hAnsiTheme="majorBidi" w:cstheme="majorBidi"/>
        </w:rPr>
        <w:t>Sebastiani</w:t>
      </w:r>
      <w:proofErr w:type="spellEnd"/>
      <w:r w:rsidR="00920817">
        <w:rPr>
          <w:rFonts w:asciiTheme="majorBidi" w:eastAsiaTheme="minorHAnsi" w:hAnsiTheme="majorBidi" w:cstheme="majorBidi"/>
        </w:rPr>
        <w:t xml:space="preserve"> (Eds.)</w:t>
      </w:r>
      <w:r w:rsidR="00586A6C" w:rsidRPr="00986A20">
        <w:rPr>
          <w:rFonts w:asciiTheme="majorBidi" w:eastAsiaTheme="minorHAnsi" w:hAnsiTheme="majorBidi" w:cstheme="majorBidi"/>
        </w:rPr>
        <w:t xml:space="preserve">, </w:t>
      </w:r>
      <w:r w:rsidR="00825020">
        <w:rPr>
          <w:rFonts w:asciiTheme="majorBidi" w:eastAsiaTheme="minorHAnsi" w:hAnsiTheme="majorBidi" w:cstheme="majorBidi"/>
          <w:i/>
          <w:iCs/>
        </w:rPr>
        <w:t>SIGIR '08</w:t>
      </w:r>
      <w:r w:rsidR="00586A6C" w:rsidRPr="00986A20">
        <w:rPr>
          <w:rFonts w:asciiTheme="majorBidi" w:eastAsiaTheme="minorHAnsi" w:hAnsiTheme="majorBidi" w:cstheme="majorBidi"/>
          <w:i/>
          <w:iCs/>
        </w:rPr>
        <w:t xml:space="preserve"> </w:t>
      </w:r>
      <w:r w:rsidRPr="00986A20">
        <w:rPr>
          <w:rFonts w:asciiTheme="majorBidi" w:eastAsiaTheme="minorHAnsi" w:hAnsiTheme="majorBidi" w:cstheme="majorBidi"/>
          <w:i/>
          <w:iCs/>
        </w:rPr>
        <w:t>Proceedings of the 31st annual international ACM S</w:t>
      </w:r>
      <w:r w:rsidR="006C5E0A" w:rsidRPr="00986A20">
        <w:rPr>
          <w:rFonts w:asciiTheme="majorBidi" w:eastAsiaTheme="minorHAnsi" w:hAnsiTheme="majorBidi" w:cstheme="majorBidi"/>
          <w:i/>
          <w:iCs/>
        </w:rPr>
        <w:t xml:space="preserve">IGIR conference on Research and </w:t>
      </w:r>
      <w:r w:rsidRPr="00986A20">
        <w:rPr>
          <w:rFonts w:asciiTheme="majorBidi" w:eastAsiaTheme="minorHAnsi" w:hAnsiTheme="majorBidi" w:cstheme="majorBidi"/>
          <w:i/>
          <w:iCs/>
        </w:rPr>
        <w:t>development in information</w:t>
      </w:r>
      <w:r w:rsidR="006C5E0A" w:rsidRPr="00986A20">
        <w:rPr>
          <w:rFonts w:asciiTheme="majorBidi" w:eastAsiaTheme="minorHAnsi" w:hAnsiTheme="majorBidi" w:cstheme="majorBidi"/>
          <w:i/>
          <w:iCs/>
        </w:rPr>
        <w:t xml:space="preserve"> </w:t>
      </w:r>
      <w:r w:rsidRPr="00986A20">
        <w:rPr>
          <w:rFonts w:asciiTheme="majorBidi" w:eastAsiaTheme="minorHAnsi" w:hAnsiTheme="majorBidi" w:cstheme="majorBidi"/>
          <w:i/>
          <w:iCs/>
        </w:rPr>
        <w:t>retrieval</w:t>
      </w:r>
      <w:r w:rsidR="00825020">
        <w:rPr>
          <w:rFonts w:asciiTheme="majorBidi" w:eastAsiaTheme="minorHAnsi" w:hAnsiTheme="majorBidi" w:cstheme="majorBidi"/>
          <w:i/>
          <w:iCs/>
        </w:rPr>
        <w:t xml:space="preserve"> </w:t>
      </w:r>
      <w:r w:rsidR="00586A6C" w:rsidRPr="00986A20">
        <w:rPr>
          <w:rFonts w:asciiTheme="majorBidi" w:eastAsiaTheme="minorHAnsi" w:hAnsiTheme="majorBidi" w:cstheme="majorBidi"/>
        </w:rPr>
        <w:t>(pp.</w:t>
      </w:r>
      <w:r w:rsidRPr="00986A20">
        <w:rPr>
          <w:rFonts w:asciiTheme="majorBidi" w:eastAsiaTheme="minorHAnsi" w:hAnsiTheme="majorBidi" w:cstheme="majorBidi"/>
        </w:rPr>
        <w:t xml:space="preserve"> 659–66</w:t>
      </w:r>
      <w:r w:rsidR="00BB0891" w:rsidRPr="00986A20">
        <w:rPr>
          <w:rFonts w:asciiTheme="majorBidi" w:eastAsiaTheme="minorHAnsi" w:hAnsiTheme="majorBidi" w:cstheme="majorBidi"/>
        </w:rPr>
        <w:t>6</w:t>
      </w:r>
      <w:r w:rsidR="00586A6C" w:rsidRPr="00986A20">
        <w:rPr>
          <w:rFonts w:asciiTheme="majorBidi" w:eastAsiaTheme="minorHAnsi" w:hAnsiTheme="majorBidi" w:cstheme="majorBidi"/>
        </w:rPr>
        <w:t>)</w:t>
      </w:r>
      <w:r w:rsidR="00F87E10">
        <w:rPr>
          <w:rFonts w:asciiTheme="majorBidi" w:eastAsiaTheme="minorHAnsi" w:hAnsiTheme="majorBidi" w:cstheme="majorBidi"/>
        </w:rPr>
        <w:t xml:space="preserve">. </w:t>
      </w:r>
      <w:r w:rsidR="00586A6C" w:rsidRPr="00986A20">
        <w:rPr>
          <w:rFonts w:asciiTheme="majorBidi" w:eastAsiaTheme="minorHAnsi" w:hAnsiTheme="majorBidi" w:cstheme="majorBidi"/>
        </w:rPr>
        <w:t>ACM, New York, NY, 2008.</w:t>
      </w:r>
      <w:r w:rsidRPr="00986A20">
        <w:rPr>
          <w:rFonts w:asciiTheme="majorBidi" w:eastAsiaTheme="minorHAnsi" w:hAnsiTheme="majorBidi" w:cstheme="majorBidi"/>
        </w:rPr>
        <w:t xml:space="preserve"> </w:t>
      </w:r>
    </w:p>
    <w:p w:rsidR="00986A20" w:rsidRDefault="00986A20" w:rsidP="00986A20">
      <w:pPr>
        <w:autoSpaceDE w:val="0"/>
        <w:autoSpaceDN w:val="0"/>
        <w:bidi w:val="0"/>
        <w:adjustRightInd w:val="0"/>
        <w:rPr>
          <w:rFonts w:asciiTheme="majorBidi" w:hAnsiTheme="majorBidi" w:cstheme="majorBidi"/>
        </w:rPr>
      </w:pPr>
    </w:p>
    <w:p w:rsidR="00FC66B6" w:rsidRPr="00986A20" w:rsidRDefault="00CF2BDF" w:rsidP="00986A20">
      <w:pPr>
        <w:autoSpaceDE w:val="0"/>
        <w:autoSpaceDN w:val="0"/>
        <w:bidi w:val="0"/>
        <w:adjustRightInd w:val="0"/>
        <w:rPr>
          <w:rStyle w:val="Hyperlink"/>
        </w:rPr>
      </w:pPr>
      <w:proofErr w:type="spellStart"/>
      <w:r w:rsidRPr="00986A20">
        <w:rPr>
          <w:rFonts w:asciiTheme="majorBidi" w:hAnsiTheme="majorBidi" w:cstheme="majorBidi"/>
        </w:rPr>
        <w:t>Efrati</w:t>
      </w:r>
      <w:proofErr w:type="spellEnd"/>
      <w:r w:rsidRPr="00986A20">
        <w:rPr>
          <w:rFonts w:asciiTheme="majorBidi" w:hAnsiTheme="majorBidi" w:cstheme="majorBidi"/>
        </w:rPr>
        <w:t xml:space="preserve">, A. </w:t>
      </w:r>
      <w:r w:rsidR="00342799" w:rsidRPr="00986A20">
        <w:rPr>
          <w:rFonts w:asciiTheme="majorBidi" w:hAnsiTheme="majorBidi" w:cstheme="majorBidi"/>
        </w:rPr>
        <w:t xml:space="preserve">(March, 2012). </w:t>
      </w:r>
      <w:r w:rsidRPr="00986A20">
        <w:rPr>
          <w:rFonts w:asciiTheme="majorBidi" w:hAnsiTheme="majorBidi" w:cstheme="majorBidi"/>
        </w:rPr>
        <w:t>Google give</w:t>
      </w:r>
      <w:r w:rsidR="00545B0C">
        <w:rPr>
          <w:rFonts w:asciiTheme="majorBidi" w:hAnsiTheme="majorBidi" w:cstheme="majorBidi"/>
        </w:rPr>
        <w:t>s</w:t>
      </w:r>
      <w:r w:rsidRPr="00986A20">
        <w:rPr>
          <w:rFonts w:asciiTheme="majorBidi" w:hAnsiTheme="majorBidi" w:cstheme="majorBidi"/>
        </w:rPr>
        <w:t xml:space="preserve"> search a refresh. </w:t>
      </w:r>
      <w:r w:rsidRPr="00986A20">
        <w:rPr>
          <w:rFonts w:asciiTheme="majorBidi" w:hAnsiTheme="majorBidi" w:cstheme="majorBidi"/>
          <w:i/>
          <w:iCs/>
        </w:rPr>
        <w:t xml:space="preserve">Wall </w:t>
      </w:r>
      <w:r w:rsidR="00701E91">
        <w:rPr>
          <w:rFonts w:asciiTheme="majorBidi" w:hAnsiTheme="majorBidi" w:cstheme="majorBidi"/>
          <w:i/>
          <w:iCs/>
        </w:rPr>
        <w:t>S</w:t>
      </w:r>
      <w:r w:rsidRPr="00986A20">
        <w:rPr>
          <w:rFonts w:asciiTheme="majorBidi" w:hAnsiTheme="majorBidi" w:cstheme="majorBidi"/>
          <w:i/>
          <w:iCs/>
        </w:rPr>
        <w:t xml:space="preserve">treet </w:t>
      </w:r>
      <w:r w:rsidR="00701E91">
        <w:rPr>
          <w:rFonts w:asciiTheme="majorBidi" w:hAnsiTheme="majorBidi" w:cstheme="majorBidi"/>
          <w:i/>
          <w:iCs/>
        </w:rPr>
        <w:t>J</w:t>
      </w:r>
      <w:r w:rsidRPr="00986A20">
        <w:rPr>
          <w:rFonts w:asciiTheme="majorBidi" w:hAnsiTheme="majorBidi" w:cstheme="majorBidi"/>
          <w:i/>
          <w:iCs/>
        </w:rPr>
        <w:t>ournal</w:t>
      </w:r>
      <w:r w:rsidRPr="00986A20">
        <w:rPr>
          <w:rFonts w:asciiTheme="majorBidi" w:hAnsiTheme="majorBidi" w:cstheme="majorBidi"/>
        </w:rPr>
        <w:t xml:space="preserve">, retrieved </w:t>
      </w:r>
      <w:r w:rsidR="00342799" w:rsidRPr="00986A20">
        <w:rPr>
          <w:rFonts w:asciiTheme="majorBidi" w:hAnsiTheme="majorBidi" w:cstheme="majorBidi"/>
        </w:rPr>
        <w:t xml:space="preserve">from </w:t>
      </w:r>
      <w:hyperlink r:id="rId18" w:history="1">
        <w:r w:rsidRPr="00986A20">
          <w:rPr>
            <w:rStyle w:val="Hyperlink"/>
            <w:rFonts w:asciiTheme="majorBidi" w:hAnsiTheme="majorBidi" w:cstheme="majorBidi"/>
          </w:rPr>
          <w:t>http://online.wsj.com/news/articles/SB10001424052702304459804577281842851136290</w:t>
        </w:r>
      </w:hyperlink>
      <w:r w:rsidR="00C03E7E" w:rsidRPr="00986A20">
        <w:rPr>
          <w:rStyle w:val="Hyperlink"/>
          <w:rFonts w:asciiTheme="majorBidi" w:hAnsiTheme="majorBidi" w:cstheme="majorBidi"/>
          <w:color w:val="auto"/>
          <w:u w:val="none"/>
        </w:rPr>
        <w:t xml:space="preserve"> </w:t>
      </w:r>
      <w:r w:rsidR="00C03E7E" w:rsidRPr="00986A20">
        <w:rPr>
          <w:rStyle w:val="apple-converted-space"/>
          <w:rFonts w:ascii="Helvetica" w:hAnsi="Helvetica" w:cs="Helvetica"/>
          <w:color w:val="000000"/>
          <w:shd w:val="clear" w:color="auto" w:fill="FFFFFF"/>
        </w:rPr>
        <w:t> </w:t>
      </w:r>
      <w:hyperlink r:id="rId19" w:history="1">
        <w:r w:rsidR="00C03E7E" w:rsidRPr="00986A20">
          <w:rPr>
            <w:rStyle w:val="Hyperlink"/>
            <w:rFonts w:asciiTheme="majorBidi" w:hAnsiTheme="majorBidi" w:cstheme="majorBidi"/>
            <w:color w:val="auto"/>
            <w:shd w:val="clear" w:color="auto" w:fill="FFFFFF"/>
          </w:rPr>
          <w:t>(Archived by WebCite</w:t>
        </w:r>
        <w:r w:rsidR="00C03E7E" w:rsidRPr="00986A20">
          <w:rPr>
            <w:rStyle w:val="Hyperlink"/>
            <w:rFonts w:asciiTheme="majorBidi" w:hAnsiTheme="majorBidi" w:cstheme="majorBidi"/>
            <w:color w:val="auto"/>
            <w:shd w:val="clear" w:color="auto" w:fill="FFFFFF"/>
            <w:vertAlign w:val="superscript"/>
          </w:rPr>
          <w:t>®</w:t>
        </w:r>
        <w:r w:rsidR="00C03E7E" w:rsidRPr="00986A20">
          <w:rPr>
            <w:rStyle w:val="apple-converted-space"/>
            <w:rFonts w:asciiTheme="majorBidi" w:hAnsiTheme="majorBidi" w:cstheme="majorBidi"/>
            <w:shd w:val="clear" w:color="auto" w:fill="FFFFFF"/>
          </w:rPr>
          <w:t> </w:t>
        </w:r>
        <w:r w:rsidR="00C03E7E" w:rsidRPr="00986A20">
          <w:rPr>
            <w:rStyle w:val="Hyperlink"/>
            <w:rFonts w:asciiTheme="majorBidi" w:hAnsiTheme="majorBidi" w:cstheme="majorBidi"/>
            <w:color w:val="auto"/>
            <w:shd w:val="clear" w:color="auto" w:fill="FFFFFF"/>
          </w:rPr>
          <w:t>at http://www.webcitation.org/6WCnmui0Z)</w:t>
        </w:r>
      </w:hyperlink>
    </w:p>
    <w:p w:rsidR="00986A20" w:rsidRDefault="00986A20" w:rsidP="00986A20">
      <w:pPr>
        <w:bidi w:val="0"/>
        <w:rPr>
          <w:rFonts w:asciiTheme="majorBidi" w:eastAsiaTheme="minorHAnsi" w:hAnsiTheme="majorBidi" w:cstheme="majorBidi"/>
        </w:rPr>
      </w:pPr>
    </w:p>
    <w:p w:rsidR="00FC66B6" w:rsidRPr="00986A20" w:rsidRDefault="00FC66B6" w:rsidP="00986A20">
      <w:pPr>
        <w:bidi w:val="0"/>
        <w:rPr>
          <w:rStyle w:val="Hyperlink"/>
        </w:rPr>
      </w:pPr>
      <w:r w:rsidRPr="00986A20">
        <w:rPr>
          <w:rFonts w:asciiTheme="majorBidi" w:eastAsiaTheme="minorHAnsi" w:hAnsiTheme="majorBidi" w:cstheme="majorBidi"/>
          <w:lang w:val="sv-SE"/>
        </w:rPr>
        <w:t>Finkelstein, L., Gabrilovich, E.,</w:t>
      </w:r>
      <w:r w:rsidR="00EB1E18">
        <w:rPr>
          <w:rFonts w:asciiTheme="majorBidi" w:eastAsiaTheme="minorHAnsi" w:hAnsiTheme="majorBidi" w:cstheme="majorBidi"/>
          <w:lang w:val="sv-SE"/>
        </w:rPr>
        <w:t xml:space="preserve"> </w:t>
      </w:r>
      <w:r w:rsidRPr="00986A20">
        <w:rPr>
          <w:rFonts w:asciiTheme="majorBidi" w:eastAsiaTheme="minorHAnsi" w:hAnsiTheme="majorBidi" w:cstheme="majorBidi"/>
          <w:lang w:val="sv-SE"/>
        </w:rPr>
        <w:t>Matias, Y., Rivlin, E., Solan, Z.,Wolfman, G., &amp; Ruppin, E.</w:t>
      </w:r>
      <w:r w:rsidRPr="00986A20">
        <w:rPr>
          <w:rFonts w:asciiTheme="majorBidi" w:hAnsiTheme="majorBidi" w:cstheme="majorBidi"/>
          <w:lang w:val="sv-SE"/>
        </w:rPr>
        <w:t xml:space="preserve"> (</w:t>
      </w:r>
      <w:r w:rsidRPr="00986A20">
        <w:rPr>
          <w:rFonts w:asciiTheme="majorBidi" w:eastAsiaTheme="minorHAnsi" w:hAnsiTheme="majorBidi" w:cstheme="majorBidi"/>
          <w:lang w:val="sv-SE"/>
        </w:rPr>
        <w:t>200</w:t>
      </w:r>
      <w:r w:rsidR="001B02DD" w:rsidRPr="00986A20">
        <w:rPr>
          <w:rFonts w:asciiTheme="majorBidi" w:eastAsiaTheme="minorHAnsi" w:hAnsiTheme="majorBidi" w:cstheme="majorBidi"/>
          <w:lang w:val="sv-SE"/>
        </w:rPr>
        <w:t>1</w:t>
      </w:r>
      <w:r w:rsidRPr="00986A20">
        <w:rPr>
          <w:rFonts w:asciiTheme="majorBidi" w:eastAsiaTheme="minorHAnsi" w:hAnsiTheme="majorBidi" w:cstheme="majorBidi"/>
          <w:lang w:val="sv-SE"/>
        </w:rPr>
        <w:t xml:space="preserve">). </w:t>
      </w:r>
      <w:r w:rsidRPr="00986A20">
        <w:rPr>
          <w:rFonts w:asciiTheme="majorBidi" w:eastAsiaTheme="minorHAnsi" w:hAnsiTheme="majorBidi" w:cstheme="majorBidi"/>
        </w:rPr>
        <w:t xml:space="preserve">Placing search in context: the concept revisited. </w:t>
      </w:r>
      <w:r w:rsidR="00406369" w:rsidRPr="00986A20">
        <w:rPr>
          <w:rFonts w:asciiTheme="majorBidi" w:eastAsiaTheme="minorHAnsi" w:hAnsiTheme="majorBidi" w:cstheme="majorBidi"/>
        </w:rPr>
        <w:t xml:space="preserve">In </w:t>
      </w:r>
      <w:r w:rsidR="00406369" w:rsidRPr="00986A20">
        <w:rPr>
          <w:rFonts w:asciiTheme="majorBidi" w:hAnsiTheme="majorBidi" w:cstheme="majorBidi"/>
          <w:color w:val="000000"/>
          <w:shd w:val="clear" w:color="auto" w:fill="FFFFFF"/>
        </w:rPr>
        <w:t>W. B</w:t>
      </w:r>
      <w:r w:rsidR="006B2124" w:rsidRPr="00986A20">
        <w:rPr>
          <w:rFonts w:asciiTheme="majorBidi" w:hAnsiTheme="majorBidi" w:cstheme="majorBidi"/>
          <w:color w:val="000000"/>
          <w:shd w:val="clear" w:color="auto" w:fill="FFFFFF"/>
        </w:rPr>
        <w:t>.</w:t>
      </w:r>
      <w:r w:rsidR="00406369" w:rsidRPr="00986A20">
        <w:rPr>
          <w:rFonts w:asciiTheme="majorBidi" w:hAnsiTheme="majorBidi" w:cstheme="majorBidi"/>
          <w:color w:val="000000"/>
          <w:shd w:val="clear" w:color="auto" w:fill="FFFFFF"/>
        </w:rPr>
        <w:t xml:space="preserve"> Croft &amp; </w:t>
      </w:r>
      <w:r w:rsidR="006B2124" w:rsidRPr="00986A20">
        <w:rPr>
          <w:rFonts w:asciiTheme="majorBidi" w:hAnsiTheme="majorBidi" w:cstheme="majorBidi"/>
          <w:color w:val="000000"/>
          <w:shd w:val="clear" w:color="auto" w:fill="FFFFFF"/>
        </w:rPr>
        <w:t>G.</w:t>
      </w:r>
      <w:r w:rsidR="00406369" w:rsidRPr="00986A20">
        <w:rPr>
          <w:rFonts w:asciiTheme="majorBidi" w:hAnsiTheme="majorBidi" w:cstheme="majorBidi"/>
          <w:color w:val="000000"/>
          <w:shd w:val="clear" w:color="auto" w:fill="FFFFFF"/>
        </w:rPr>
        <w:t xml:space="preserve"> </w:t>
      </w:r>
      <w:proofErr w:type="spellStart"/>
      <w:r w:rsidR="00406369" w:rsidRPr="00986A20">
        <w:rPr>
          <w:rFonts w:asciiTheme="majorBidi" w:hAnsiTheme="majorBidi" w:cstheme="majorBidi"/>
          <w:color w:val="000000"/>
          <w:shd w:val="clear" w:color="auto" w:fill="FFFFFF"/>
        </w:rPr>
        <w:t>Marchionini</w:t>
      </w:r>
      <w:proofErr w:type="spellEnd"/>
      <w:r w:rsidR="00920817">
        <w:rPr>
          <w:rFonts w:asciiTheme="majorBidi" w:hAnsiTheme="majorBidi" w:cstheme="majorBidi"/>
          <w:color w:val="000000"/>
          <w:shd w:val="clear" w:color="auto" w:fill="FFFFFF"/>
        </w:rPr>
        <w:t xml:space="preserve"> (Eds.),</w:t>
      </w:r>
      <w:r w:rsidR="006B2124" w:rsidRPr="00986A20">
        <w:rPr>
          <w:rFonts w:asciiTheme="majorBidi" w:eastAsiaTheme="minorHAnsi" w:hAnsiTheme="majorBidi" w:cstheme="majorBidi"/>
          <w:i/>
          <w:iCs/>
        </w:rPr>
        <w:t xml:space="preserve"> </w:t>
      </w:r>
      <w:r w:rsidRPr="00986A20">
        <w:rPr>
          <w:rFonts w:asciiTheme="majorBidi" w:eastAsiaTheme="minorHAnsi" w:hAnsiTheme="majorBidi" w:cstheme="majorBidi"/>
          <w:i/>
          <w:iCs/>
        </w:rPr>
        <w:t>Proceedings of the ACM Transactions on Information System, 20</w:t>
      </w:r>
      <w:r w:rsidRPr="00986A20">
        <w:rPr>
          <w:rFonts w:asciiTheme="majorBidi" w:eastAsiaTheme="minorHAnsi" w:hAnsiTheme="majorBidi" w:cstheme="majorBidi"/>
        </w:rPr>
        <w:t>(1), 116–131.</w:t>
      </w:r>
      <w:r w:rsidR="006B2124" w:rsidRPr="00986A20">
        <w:rPr>
          <w:rStyle w:val="Hyperlink"/>
          <w:rFonts w:asciiTheme="majorBidi" w:eastAsiaTheme="minorHAnsi" w:hAnsiTheme="majorBidi" w:cstheme="majorBidi"/>
          <w:color w:val="auto"/>
          <w:u w:val="none"/>
        </w:rPr>
        <w:t xml:space="preserve"> ACM.</w:t>
      </w:r>
    </w:p>
    <w:p w:rsidR="00986A20" w:rsidRDefault="00986A20" w:rsidP="00986A20">
      <w:pPr>
        <w:bidi w:val="0"/>
        <w:rPr>
          <w:rFonts w:asciiTheme="majorBidi" w:hAnsiTheme="majorBidi" w:cstheme="majorBidi"/>
        </w:rPr>
      </w:pPr>
    </w:p>
    <w:p w:rsidR="00A14080" w:rsidRDefault="00475E10" w:rsidP="00986A20">
      <w:pPr>
        <w:bidi w:val="0"/>
        <w:rPr>
          <w:rFonts w:asciiTheme="majorBidi" w:hAnsiTheme="majorBidi" w:cstheme="majorBidi"/>
        </w:rPr>
      </w:pPr>
      <w:proofErr w:type="spellStart"/>
      <w:r>
        <w:rPr>
          <w:rFonts w:asciiTheme="majorBidi" w:hAnsiTheme="majorBidi" w:cstheme="majorBidi"/>
        </w:rPr>
        <w:t>Golder</w:t>
      </w:r>
      <w:proofErr w:type="spellEnd"/>
      <w:r>
        <w:rPr>
          <w:rFonts w:asciiTheme="majorBidi" w:hAnsiTheme="majorBidi" w:cstheme="majorBidi"/>
        </w:rPr>
        <w:t>, S.</w:t>
      </w:r>
      <w:r w:rsidR="00CF2BDF" w:rsidRPr="00986A20">
        <w:rPr>
          <w:rFonts w:asciiTheme="majorBidi" w:hAnsiTheme="majorBidi" w:cstheme="majorBidi"/>
        </w:rPr>
        <w:t xml:space="preserve"> &amp; Huberman, B. A. (2006)</w:t>
      </w:r>
      <w:r w:rsidR="00B70CD2" w:rsidRPr="00986A20">
        <w:rPr>
          <w:rFonts w:asciiTheme="majorBidi" w:hAnsiTheme="majorBidi" w:cstheme="majorBidi"/>
        </w:rPr>
        <w:t xml:space="preserve">. </w:t>
      </w:r>
      <w:r w:rsidR="00437EDA" w:rsidRPr="00986A20">
        <w:rPr>
          <w:rFonts w:asciiTheme="majorBidi" w:hAnsiTheme="majorBidi" w:cstheme="majorBidi"/>
        </w:rPr>
        <w:t>Usage patterns of collaborative tagging system</w:t>
      </w:r>
      <w:r w:rsidR="006667E7">
        <w:rPr>
          <w:rFonts w:asciiTheme="majorBidi" w:hAnsiTheme="majorBidi" w:cstheme="majorBidi"/>
        </w:rPr>
        <w:t>s</w:t>
      </w:r>
      <w:r w:rsidR="00437EDA" w:rsidRPr="00986A20">
        <w:rPr>
          <w:rFonts w:asciiTheme="majorBidi" w:hAnsiTheme="majorBidi" w:cstheme="majorBidi"/>
        </w:rPr>
        <w:t xml:space="preserve">. </w:t>
      </w:r>
      <w:r w:rsidR="00B70CD2" w:rsidRPr="00986A20">
        <w:rPr>
          <w:rFonts w:asciiTheme="majorBidi" w:hAnsiTheme="majorBidi" w:cstheme="majorBidi"/>
          <w:i/>
          <w:iCs/>
        </w:rPr>
        <w:t>Journal of I</w:t>
      </w:r>
      <w:r w:rsidR="00CF2BDF" w:rsidRPr="00986A20">
        <w:rPr>
          <w:rFonts w:asciiTheme="majorBidi" w:hAnsiTheme="majorBidi" w:cstheme="majorBidi"/>
          <w:i/>
          <w:iCs/>
        </w:rPr>
        <w:t>nformation Science</w:t>
      </w:r>
      <w:r w:rsidR="00CF2BDF" w:rsidRPr="00986A20">
        <w:rPr>
          <w:rFonts w:asciiTheme="majorBidi" w:hAnsiTheme="majorBidi" w:cstheme="majorBidi"/>
        </w:rPr>
        <w:t xml:space="preserve">, </w:t>
      </w:r>
      <w:r w:rsidR="00CF2BDF" w:rsidRPr="008574CA">
        <w:rPr>
          <w:rFonts w:asciiTheme="majorBidi" w:hAnsiTheme="majorBidi" w:cstheme="majorBidi"/>
          <w:i/>
          <w:iCs/>
        </w:rPr>
        <w:t>32</w:t>
      </w:r>
      <w:r w:rsidR="00CF2BDF" w:rsidRPr="00986A20">
        <w:rPr>
          <w:rFonts w:asciiTheme="majorBidi" w:hAnsiTheme="majorBidi" w:cstheme="majorBidi"/>
        </w:rPr>
        <w:t>(2), 198-208.</w:t>
      </w:r>
    </w:p>
    <w:p w:rsidR="00475E10" w:rsidRDefault="00475E10" w:rsidP="00475E10">
      <w:pPr>
        <w:bidi w:val="0"/>
        <w:rPr>
          <w:rFonts w:asciiTheme="majorBidi" w:hAnsiTheme="majorBidi" w:cstheme="majorBidi"/>
        </w:rPr>
      </w:pPr>
    </w:p>
    <w:p w:rsidR="00A14080" w:rsidRPr="00986A20" w:rsidRDefault="00CF2BDF" w:rsidP="00825020">
      <w:pPr>
        <w:bidi w:val="0"/>
        <w:rPr>
          <w:rFonts w:asciiTheme="majorBidi" w:hAnsiTheme="majorBidi" w:cstheme="majorBidi"/>
        </w:rPr>
      </w:pPr>
      <w:proofErr w:type="spellStart"/>
      <w:r w:rsidRPr="00986A20">
        <w:rPr>
          <w:rFonts w:asciiTheme="majorBidi" w:hAnsiTheme="majorBidi" w:cstheme="majorBidi"/>
        </w:rPr>
        <w:t>Henniger</w:t>
      </w:r>
      <w:proofErr w:type="spellEnd"/>
      <w:r w:rsidR="00AE5D43">
        <w:rPr>
          <w:rFonts w:asciiTheme="majorBidi" w:hAnsiTheme="majorBidi" w:cstheme="majorBidi"/>
        </w:rPr>
        <w:t>,</w:t>
      </w:r>
      <w:r w:rsidRPr="00986A20">
        <w:rPr>
          <w:rFonts w:asciiTheme="majorBidi" w:hAnsiTheme="majorBidi" w:cstheme="majorBidi"/>
        </w:rPr>
        <w:t xml:space="preserve"> S. </w:t>
      </w:r>
      <w:r w:rsidR="00437EDA" w:rsidRPr="00986A20">
        <w:rPr>
          <w:rFonts w:asciiTheme="majorBidi" w:hAnsiTheme="majorBidi" w:cstheme="majorBidi"/>
        </w:rPr>
        <w:t>&amp;</w:t>
      </w:r>
      <w:r w:rsidRPr="00986A20">
        <w:rPr>
          <w:rFonts w:asciiTheme="majorBidi" w:hAnsiTheme="majorBidi" w:cstheme="majorBidi"/>
        </w:rPr>
        <w:t xml:space="preserve"> Belkin</w:t>
      </w:r>
      <w:r w:rsidR="00AE5D43">
        <w:rPr>
          <w:rFonts w:asciiTheme="majorBidi" w:hAnsiTheme="majorBidi" w:cstheme="majorBidi"/>
        </w:rPr>
        <w:t xml:space="preserve">, N. </w:t>
      </w:r>
      <w:r w:rsidRPr="00986A20">
        <w:rPr>
          <w:rFonts w:asciiTheme="majorBidi" w:hAnsiTheme="majorBidi" w:cstheme="majorBidi"/>
        </w:rPr>
        <w:t xml:space="preserve">(1994). </w:t>
      </w:r>
      <w:r w:rsidR="00437EDA" w:rsidRPr="00986A20">
        <w:rPr>
          <w:rFonts w:asciiTheme="majorBidi" w:hAnsiTheme="majorBidi" w:cstheme="majorBidi"/>
        </w:rPr>
        <w:t>Interfaces issues and interaction strategies for information retrieval systems.</w:t>
      </w:r>
      <w:r w:rsidR="000B4AFE" w:rsidRPr="00986A20">
        <w:rPr>
          <w:rFonts w:asciiTheme="majorBidi" w:hAnsiTheme="majorBidi" w:cstheme="majorBidi"/>
        </w:rPr>
        <w:t xml:space="preserve"> In I. Katz, R. Mack, L. Marks, J. Miller</w:t>
      </w:r>
      <w:r w:rsidR="00920817">
        <w:rPr>
          <w:rFonts w:asciiTheme="majorBidi" w:hAnsiTheme="majorBidi" w:cstheme="majorBidi"/>
        </w:rPr>
        <w:t xml:space="preserve"> (Eds.)</w:t>
      </w:r>
      <w:r w:rsidR="000B4AFE" w:rsidRPr="00986A20">
        <w:rPr>
          <w:rFonts w:asciiTheme="majorBidi" w:hAnsiTheme="majorBidi" w:cstheme="majorBidi"/>
        </w:rPr>
        <w:t xml:space="preserve">, </w:t>
      </w:r>
      <w:r w:rsidR="000B4AFE" w:rsidRPr="00986A20">
        <w:rPr>
          <w:rFonts w:asciiTheme="majorBidi" w:hAnsiTheme="majorBidi" w:cstheme="majorBidi"/>
          <w:i/>
          <w:iCs/>
        </w:rPr>
        <w:t xml:space="preserve">CHI '95 Conference On Human Factors In Computing Systems </w:t>
      </w:r>
      <w:r w:rsidR="000B4AFE" w:rsidRPr="00986A20">
        <w:rPr>
          <w:rFonts w:asciiTheme="majorBidi" w:hAnsiTheme="majorBidi" w:cstheme="majorBidi"/>
        </w:rPr>
        <w:t>(pp. 401-402), ACM, New York, NY 1995.</w:t>
      </w:r>
    </w:p>
    <w:p w:rsidR="00986A20" w:rsidRDefault="00986A20" w:rsidP="00986A20">
      <w:pPr>
        <w:bidi w:val="0"/>
        <w:ind w:left="360"/>
        <w:rPr>
          <w:rFonts w:asciiTheme="majorBidi" w:hAnsiTheme="majorBidi" w:cstheme="majorBidi"/>
          <w:lang w:val="sv-SE"/>
        </w:rPr>
      </w:pPr>
    </w:p>
    <w:p w:rsidR="00A14080" w:rsidRPr="00986A20" w:rsidRDefault="00CF2BDF" w:rsidP="00475E10">
      <w:pPr>
        <w:bidi w:val="0"/>
        <w:rPr>
          <w:rFonts w:asciiTheme="majorBidi" w:hAnsiTheme="majorBidi" w:cstheme="majorBidi"/>
        </w:rPr>
      </w:pPr>
      <w:r w:rsidRPr="00986A20">
        <w:rPr>
          <w:rFonts w:asciiTheme="majorBidi" w:hAnsiTheme="majorBidi" w:cstheme="majorBidi"/>
          <w:lang w:val="sv-SE"/>
        </w:rPr>
        <w:t xml:space="preserve">Heymann, P., Koutrika, G., </w:t>
      </w:r>
      <w:r w:rsidR="00BF3A1B" w:rsidRPr="00986A20">
        <w:rPr>
          <w:rFonts w:asciiTheme="majorBidi" w:hAnsiTheme="majorBidi" w:cstheme="majorBidi"/>
          <w:lang w:val="sv-SE"/>
        </w:rPr>
        <w:t xml:space="preserve">&amp; </w:t>
      </w:r>
      <w:r w:rsidRPr="00986A20">
        <w:rPr>
          <w:rFonts w:asciiTheme="majorBidi" w:hAnsiTheme="majorBidi" w:cstheme="majorBidi"/>
          <w:lang w:val="sv-SE"/>
        </w:rPr>
        <w:t xml:space="preserve">Garcia-Molina, H. (2008). </w:t>
      </w:r>
      <w:r w:rsidR="000E7025" w:rsidRPr="00986A20">
        <w:rPr>
          <w:rFonts w:asciiTheme="majorBidi" w:hAnsiTheme="majorBidi" w:cstheme="majorBidi"/>
        </w:rPr>
        <w:t xml:space="preserve">Can social bookmarking improve </w:t>
      </w:r>
      <w:r w:rsidR="00253433">
        <w:rPr>
          <w:rFonts w:asciiTheme="majorBidi" w:hAnsiTheme="majorBidi" w:cstheme="majorBidi"/>
        </w:rPr>
        <w:t>Web</w:t>
      </w:r>
      <w:r w:rsidR="000E7025" w:rsidRPr="00986A20">
        <w:rPr>
          <w:rFonts w:asciiTheme="majorBidi" w:hAnsiTheme="majorBidi" w:cstheme="majorBidi"/>
        </w:rPr>
        <w:t xml:space="preserve"> search?</w:t>
      </w:r>
      <w:r w:rsidRPr="00986A20">
        <w:rPr>
          <w:rFonts w:asciiTheme="majorBidi" w:hAnsiTheme="majorBidi" w:cstheme="majorBidi"/>
        </w:rPr>
        <w:t xml:space="preserve"> </w:t>
      </w:r>
      <w:r w:rsidR="00BA14B9" w:rsidRPr="00986A20">
        <w:rPr>
          <w:rFonts w:asciiTheme="majorBidi" w:hAnsiTheme="majorBidi" w:cstheme="majorBidi"/>
        </w:rPr>
        <w:t xml:space="preserve">In A. Broder, S. </w:t>
      </w:r>
      <w:proofErr w:type="spellStart"/>
      <w:r w:rsidR="00BA14B9" w:rsidRPr="00986A20">
        <w:rPr>
          <w:rFonts w:asciiTheme="majorBidi" w:hAnsiTheme="majorBidi" w:cstheme="majorBidi"/>
        </w:rPr>
        <w:t>Chakrabarti</w:t>
      </w:r>
      <w:proofErr w:type="spellEnd"/>
      <w:r w:rsidR="00BA14B9" w:rsidRPr="00986A20">
        <w:rPr>
          <w:rFonts w:asciiTheme="majorBidi" w:hAnsiTheme="majorBidi" w:cstheme="majorBidi"/>
        </w:rPr>
        <w:t xml:space="preserve">, M. </w:t>
      </w:r>
      <w:proofErr w:type="spellStart"/>
      <w:r w:rsidR="00BA14B9" w:rsidRPr="00986A20">
        <w:rPr>
          <w:rFonts w:asciiTheme="majorBidi" w:hAnsiTheme="majorBidi" w:cstheme="majorBidi"/>
        </w:rPr>
        <w:t>Najork</w:t>
      </w:r>
      <w:proofErr w:type="spellEnd"/>
      <w:r w:rsidR="00920817">
        <w:rPr>
          <w:rFonts w:asciiTheme="majorBidi" w:hAnsiTheme="majorBidi" w:cstheme="majorBidi"/>
        </w:rPr>
        <w:t xml:space="preserve"> (Eds.)</w:t>
      </w:r>
      <w:r w:rsidR="00BA14B9" w:rsidRPr="00986A20">
        <w:rPr>
          <w:rFonts w:asciiTheme="majorBidi" w:hAnsiTheme="majorBidi" w:cstheme="majorBidi"/>
        </w:rPr>
        <w:t xml:space="preserve">, </w:t>
      </w:r>
      <w:r w:rsidR="00BA14B9" w:rsidRPr="00986A20">
        <w:rPr>
          <w:rFonts w:asciiTheme="majorBidi" w:hAnsiTheme="majorBidi" w:cstheme="majorBidi"/>
          <w:i/>
          <w:iCs/>
        </w:rPr>
        <w:t>WSDM '08: Proceeding of the 2008 International Conference On Web Search and Data Mining (</w:t>
      </w:r>
      <w:r w:rsidR="00BA14B9" w:rsidRPr="00986A20">
        <w:rPr>
          <w:rFonts w:asciiTheme="majorBidi" w:hAnsiTheme="majorBidi" w:cstheme="majorBidi"/>
        </w:rPr>
        <w:t xml:space="preserve">pp. 195-206), </w:t>
      </w:r>
      <w:r w:rsidRPr="00986A20">
        <w:rPr>
          <w:rFonts w:asciiTheme="majorBidi" w:hAnsiTheme="majorBidi" w:cstheme="majorBidi"/>
        </w:rPr>
        <w:t xml:space="preserve"> </w:t>
      </w:r>
      <w:r w:rsidR="00BF3A1B" w:rsidRPr="00986A20">
        <w:rPr>
          <w:rFonts w:asciiTheme="majorBidi" w:hAnsiTheme="majorBidi" w:cstheme="majorBidi"/>
        </w:rPr>
        <w:t>New York,</w:t>
      </w:r>
      <w:r w:rsidRPr="00986A20">
        <w:rPr>
          <w:rFonts w:asciiTheme="majorBidi" w:hAnsiTheme="majorBidi" w:cstheme="majorBidi"/>
        </w:rPr>
        <w:t xml:space="preserve"> NY</w:t>
      </w:r>
      <w:r w:rsidR="00BA14B9" w:rsidRPr="00986A20">
        <w:rPr>
          <w:rFonts w:asciiTheme="majorBidi" w:hAnsiTheme="majorBidi" w:cstheme="majorBidi"/>
        </w:rPr>
        <w:t xml:space="preserve"> 2008.</w:t>
      </w:r>
    </w:p>
    <w:p w:rsidR="00986A20" w:rsidRDefault="00986A20" w:rsidP="00986A20">
      <w:pPr>
        <w:bidi w:val="0"/>
        <w:ind w:left="360"/>
        <w:rPr>
          <w:rFonts w:asciiTheme="majorBidi" w:hAnsiTheme="majorBidi" w:cstheme="majorBidi"/>
          <w:lang w:val="sv-SE"/>
        </w:rPr>
      </w:pPr>
    </w:p>
    <w:p w:rsidR="00A14080" w:rsidRPr="00986A20" w:rsidRDefault="00CF2BDF" w:rsidP="00475E10">
      <w:pPr>
        <w:bidi w:val="0"/>
        <w:rPr>
          <w:rFonts w:asciiTheme="majorBidi" w:hAnsiTheme="majorBidi" w:cstheme="majorBidi"/>
        </w:rPr>
      </w:pPr>
      <w:r w:rsidRPr="00986A20">
        <w:rPr>
          <w:rFonts w:asciiTheme="majorBidi" w:hAnsiTheme="majorBidi" w:cstheme="majorBidi"/>
          <w:lang w:val="sv-SE"/>
        </w:rPr>
        <w:t xml:space="preserve">Hu, Y., Qian, Y., Li, H., Jiang, D., Pei, J., &amp; Zheng, Q. (2012). </w:t>
      </w:r>
      <w:r w:rsidR="00BF3A1B" w:rsidRPr="00986A20">
        <w:rPr>
          <w:rFonts w:asciiTheme="majorBidi" w:hAnsiTheme="majorBidi" w:cstheme="majorBidi"/>
        </w:rPr>
        <w:t>Mining query subtopics from search log data</w:t>
      </w:r>
      <w:r w:rsidRPr="00986A20">
        <w:rPr>
          <w:rFonts w:asciiTheme="majorBidi" w:hAnsiTheme="majorBidi" w:cstheme="majorBidi"/>
        </w:rPr>
        <w:t>.</w:t>
      </w:r>
      <w:r w:rsidR="00BB6653" w:rsidRPr="00986A20">
        <w:rPr>
          <w:rFonts w:asciiTheme="majorBidi" w:hAnsiTheme="majorBidi" w:cstheme="majorBidi"/>
        </w:rPr>
        <w:t xml:space="preserve"> </w:t>
      </w:r>
      <w:r w:rsidR="008F0512" w:rsidRPr="00986A20">
        <w:rPr>
          <w:rFonts w:asciiTheme="majorBidi" w:hAnsiTheme="majorBidi" w:cstheme="majorBidi"/>
        </w:rPr>
        <w:t xml:space="preserve">In J. Callan, W. </w:t>
      </w:r>
      <w:proofErr w:type="spellStart"/>
      <w:r w:rsidR="008F0512" w:rsidRPr="00986A20">
        <w:rPr>
          <w:rFonts w:asciiTheme="majorBidi" w:hAnsiTheme="majorBidi" w:cstheme="majorBidi"/>
        </w:rPr>
        <w:t>Hersh</w:t>
      </w:r>
      <w:proofErr w:type="spellEnd"/>
      <w:r w:rsidR="008F0512" w:rsidRPr="00986A20">
        <w:rPr>
          <w:rFonts w:asciiTheme="majorBidi" w:hAnsiTheme="majorBidi" w:cstheme="majorBidi"/>
        </w:rPr>
        <w:t xml:space="preserve">, Y. </w:t>
      </w:r>
      <w:proofErr w:type="spellStart"/>
      <w:r w:rsidR="008F0512" w:rsidRPr="00986A20">
        <w:rPr>
          <w:rFonts w:asciiTheme="majorBidi" w:hAnsiTheme="majorBidi" w:cstheme="majorBidi"/>
        </w:rPr>
        <w:t>Maarek</w:t>
      </w:r>
      <w:proofErr w:type="spellEnd"/>
      <w:r w:rsidR="008F0512" w:rsidRPr="00986A20">
        <w:rPr>
          <w:rFonts w:asciiTheme="majorBidi" w:hAnsiTheme="majorBidi" w:cstheme="majorBidi"/>
        </w:rPr>
        <w:t>, &amp; M. Sanderson</w:t>
      </w:r>
      <w:r w:rsidR="00920817">
        <w:rPr>
          <w:rFonts w:asciiTheme="majorBidi" w:hAnsiTheme="majorBidi" w:cstheme="majorBidi"/>
        </w:rPr>
        <w:t xml:space="preserve"> (Eds.),</w:t>
      </w:r>
      <w:r w:rsidR="00BF3A1B" w:rsidRPr="00986A20">
        <w:rPr>
          <w:rFonts w:asciiTheme="majorBidi" w:hAnsiTheme="majorBidi" w:cstheme="majorBidi"/>
          <w:i/>
          <w:iCs/>
        </w:rPr>
        <w:t xml:space="preserve"> </w:t>
      </w:r>
      <w:r w:rsidR="008F0512" w:rsidRPr="00986A20">
        <w:rPr>
          <w:rFonts w:asciiTheme="majorBidi" w:hAnsiTheme="majorBidi" w:cstheme="majorBidi"/>
          <w:i/>
          <w:iCs/>
        </w:rPr>
        <w:t xml:space="preserve">SIGIR '12 : </w:t>
      </w:r>
      <w:r w:rsidRPr="00986A20">
        <w:rPr>
          <w:rFonts w:asciiTheme="majorBidi" w:hAnsiTheme="majorBidi" w:cstheme="majorBidi"/>
          <w:i/>
          <w:iCs/>
        </w:rPr>
        <w:t>Proceedings of the 35</w:t>
      </w:r>
      <w:r w:rsidRPr="00986A20">
        <w:rPr>
          <w:rFonts w:asciiTheme="majorBidi" w:hAnsiTheme="majorBidi" w:cstheme="majorBidi"/>
          <w:i/>
          <w:iCs/>
          <w:vertAlign w:val="superscript"/>
        </w:rPr>
        <w:t>th</w:t>
      </w:r>
      <w:r w:rsidRPr="00986A20">
        <w:rPr>
          <w:rFonts w:asciiTheme="majorBidi" w:hAnsiTheme="majorBidi" w:cstheme="majorBidi"/>
          <w:i/>
          <w:iCs/>
        </w:rPr>
        <w:t xml:space="preserve"> </w:t>
      </w:r>
      <w:r w:rsidR="00B53F17">
        <w:rPr>
          <w:rFonts w:asciiTheme="majorBidi" w:hAnsiTheme="majorBidi" w:cstheme="majorBidi"/>
          <w:i/>
          <w:iCs/>
        </w:rPr>
        <w:t>I</w:t>
      </w:r>
      <w:r w:rsidRPr="00986A20">
        <w:rPr>
          <w:rFonts w:asciiTheme="majorBidi" w:hAnsiTheme="majorBidi" w:cstheme="majorBidi"/>
          <w:i/>
          <w:iCs/>
        </w:rPr>
        <w:t xml:space="preserve">nternational ACM SIGIR </w:t>
      </w:r>
      <w:r w:rsidR="00B53F17">
        <w:rPr>
          <w:rFonts w:asciiTheme="majorBidi" w:hAnsiTheme="majorBidi" w:cstheme="majorBidi"/>
          <w:i/>
          <w:iCs/>
        </w:rPr>
        <w:t>C</w:t>
      </w:r>
      <w:r w:rsidRPr="00986A20">
        <w:rPr>
          <w:rFonts w:asciiTheme="majorBidi" w:hAnsiTheme="majorBidi" w:cstheme="majorBidi"/>
          <w:i/>
          <w:iCs/>
        </w:rPr>
        <w:t xml:space="preserve">onference on Research and </w:t>
      </w:r>
      <w:r w:rsidR="00B53F17">
        <w:rPr>
          <w:rFonts w:asciiTheme="majorBidi" w:hAnsiTheme="majorBidi" w:cstheme="majorBidi"/>
          <w:i/>
          <w:iCs/>
        </w:rPr>
        <w:t>D</w:t>
      </w:r>
      <w:r w:rsidRPr="00986A20">
        <w:rPr>
          <w:rFonts w:asciiTheme="majorBidi" w:hAnsiTheme="majorBidi" w:cstheme="majorBidi"/>
          <w:i/>
          <w:iCs/>
        </w:rPr>
        <w:t xml:space="preserve">evelopment in </w:t>
      </w:r>
      <w:r w:rsidR="00B53F17">
        <w:rPr>
          <w:rFonts w:asciiTheme="majorBidi" w:hAnsiTheme="majorBidi" w:cstheme="majorBidi"/>
          <w:i/>
          <w:iCs/>
        </w:rPr>
        <w:t>I</w:t>
      </w:r>
      <w:r w:rsidRPr="00986A20">
        <w:rPr>
          <w:rFonts w:asciiTheme="majorBidi" w:hAnsiTheme="majorBidi" w:cstheme="majorBidi"/>
          <w:i/>
          <w:iCs/>
        </w:rPr>
        <w:t xml:space="preserve">nformation </w:t>
      </w:r>
      <w:r w:rsidR="00B53F17">
        <w:rPr>
          <w:rFonts w:asciiTheme="majorBidi" w:hAnsiTheme="majorBidi" w:cstheme="majorBidi"/>
          <w:i/>
          <w:iCs/>
        </w:rPr>
        <w:t>R</w:t>
      </w:r>
      <w:r w:rsidRPr="00986A20">
        <w:rPr>
          <w:rFonts w:asciiTheme="majorBidi" w:hAnsiTheme="majorBidi" w:cstheme="majorBidi"/>
          <w:i/>
          <w:iCs/>
        </w:rPr>
        <w:t>etrieval</w:t>
      </w:r>
      <w:r w:rsidR="00BF3A1B" w:rsidRPr="00986A20">
        <w:rPr>
          <w:rFonts w:asciiTheme="majorBidi" w:hAnsiTheme="majorBidi" w:cstheme="majorBidi"/>
        </w:rPr>
        <w:t xml:space="preserve">, </w:t>
      </w:r>
      <w:r w:rsidR="008F0512" w:rsidRPr="00986A20">
        <w:rPr>
          <w:rFonts w:asciiTheme="majorBidi" w:hAnsiTheme="majorBidi" w:cstheme="majorBidi"/>
        </w:rPr>
        <w:t xml:space="preserve">(pp. </w:t>
      </w:r>
      <w:r w:rsidR="00BF3A1B" w:rsidRPr="00986A20">
        <w:rPr>
          <w:rFonts w:asciiTheme="majorBidi" w:hAnsiTheme="majorBidi" w:cstheme="majorBidi"/>
        </w:rPr>
        <w:t>305-314</w:t>
      </w:r>
      <w:r w:rsidR="008F0512" w:rsidRPr="00986A20">
        <w:rPr>
          <w:rFonts w:asciiTheme="majorBidi" w:hAnsiTheme="majorBidi" w:cstheme="majorBidi"/>
        </w:rPr>
        <w:t>)</w:t>
      </w:r>
      <w:r w:rsidR="00BF3A1B" w:rsidRPr="00986A20">
        <w:rPr>
          <w:rFonts w:asciiTheme="majorBidi" w:hAnsiTheme="majorBidi" w:cstheme="majorBidi"/>
        </w:rPr>
        <w:t>.</w:t>
      </w:r>
      <w:r w:rsidR="008F0512" w:rsidRPr="00986A20">
        <w:rPr>
          <w:rFonts w:asciiTheme="majorBidi" w:hAnsiTheme="majorBidi" w:cstheme="majorBidi"/>
        </w:rPr>
        <w:t xml:space="preserve"> ACM, </w:t>
      </w:r>
      <w:r w:rsidR="00BF3A1B" w:rsidRPr="00986A20">
        <w:rPr>
          <w:rFonts w:asciiTheme="majorBidi" w:hAnsiTheme="majorBidi" w:cstheme="majorBidi"/>
        </w:rPr>
        <w:t xml:space="preserve"> New York,</w:t>
      </w:r>
      <w:r w:rsidRPr="00986A20">
        <w:rPr>
          <w:rFonts w:asciiTheme="majorBidi" w:hAnsiTheme="majorBidi" w:cstheme="majorBidi"/>
        </w:rPr>
        <w:t xml:space="preserve"> NY, USA.</w:t>
      </w:r>
    </w:p>
    <w:p w:rsidR="00986A20" w:rsidRDefault="00986A20" w:rsidP="00475E10">
      <w:pPr>
        <w:bidi w:val="0"/>
        <w:rPr>
          <w:rFonts w:asciiTheme="majorBidi" w:hAnsiTheme="majorBidi" w:cstheme="majorBidi"/>
        </w:rPr>
      </w:pPr>
    </w:p>
    <w:p w:rsidR="00E646CB" w:rsidRPr="00986A20" w:rsidRDefault="00A7556E" w:rsidP="00475E10">
      <w:pPr>
        <w:bidi w:val="0"/>
        <w:rPr>
          <w:rFonts w:asciiTheme="majorBidi" w:hAnsiTheme="majorBidi" w:cstheme="majorBidi"/>
          <w:i/>
          <w:iCs/>
        </w:rPr>
      </w:pPr>
      <w:r w:rsidRPr="00986A20">
        <w:rPr>
          <w:rFonts w:asciiTheme="majorBidi" w:hAnsiTheme="majorBidi" w:cstheme="majorBidi"/>
        </w:rPr>
        <w:t xml:space="preserve">Jansen B. J., Spink A., </w:t>
      </w:r>
      <w:r w:rsidR="00475E10">
        <w:rPr>
          <w:rFonts w:asciiTheme="majorBidi" w:hAnsiTheme="majorBidi" w:cstheme="majorBidi"/>
        </w:rPr>
        <w:t>&amp;</w:t>
      </w:r>
      <w:r w:rsidRPr="00986A20">
        <w:rPr>
          <w:rFonts w:asciiTheme="majorBidi" w:hAnsiTheme="majorBidi" w:cstheme="majorBidi"/>
        </w:rPr>
        <w:t xml:space="preserve"> </w:t>
      </w:r>
      <w:proofErr w:type="spellStart"/>
      <w:r w:rsidRPr="00986A20">
        <w:rPr>
          <w:rFonts w:asciiTheme="majorBidi" w:hAnsiTheme="majorBidi" w:cstheme="majorBidi"/>
        </w:rPr>
        <w:t>Saracevic</w:t>
      </w:r>
      <w:proofErr w:type="spellEnd"/>
      <w:r w:rsidRPr="00986A20">
        <w:rPr>
          <w:rFonts w:asciiTheme="majorBidi" w:hAnsiTheme="majorBidi" w:cstheme="majorBidi"/>
        </w:rPr>
        <w:t xml:space="preserve"> T. </w:t>
      </w:r>
      <w:r w:rsidR="00D40E7B" w:rsidRPr="00986A20">
        <w:rPr>
          <w:rFonts w:asciiTheme="majorBidi" w:hAnsiTheme="majorBidi" w:cstheme="majorBidi"/>
        </w:rPr>
        <w:t>(</w:t>
      </w:r>
      <w:r w:rsidRPr="00986A20">
        <w:rPr>
          <w:rFonts w:asciiTheme="majorBidi" w:hAnsiTheme="majorBidi" w:cstheme="majorBidi"/>
        </w:rPr>
        <w:t>2000</w:t>
      </w:r>
      <w:r w:rsidR="00D40E7B" w:rsidRPr="00986A20">
        <w:rPr>
          <w:rFonts w:asciiTheme="majorBidi" w:hAnsiTheme="majorBidi" w:cstheme="majorBidi"/>
        </w:rPr>
        <w:t>)</w:t>
      </w:r>
      <w:r w:rsidRPr="00986A20">
        <w:rPr>
          <w:rFonts w:asciiTheme="majorBidi" w:hAnsiTheme="majorBidi" w:cstheme="majorBidi"/>
        </w:rPr>
        <w:t>.</w:t>
      </w:r>
      <w:r w:rsidRPr="00406369">
        <w:t xml:space="preserve"> </w:t>
      </w:r>
      <w:hyperlink r:id="rId20" w:history="1">
        <w:r w:rsidR="00E646CB" w:rsidRPr="00986A20">
          <w:rPr>
            <w:rStyle w:val="Hyperlink"/>
            <w:rFonts w:asciiTheme="majorBidi" w:hAnsiTheme="majorBidi" w:cstheme="majorBidi"/>
            <w:color w:val="auto"/>
            <w:u w:val="none"/>
            <w:shd w:val="clear" w:color="auto" w:fill="FFFFFF"/>
          </w:rPr>
          <w:t xml:space="preserve">Real life, real users, and real needs: a study and analysis of user queries on the </w:t>
        </w:r>
        <w:r w:rsidR="00253433">
          <w:rPr>
            <w:rStyle w:val="Hyperlink"/>
            <w:rFonts w:asciiTheme="majorBidi" w:hAnsiTheme="majorBidi" w:cstheme="majorBidi"/>
            <w:color w:val="auto"/>
            <w:u w:val="none"/>
            <w:shd w:val="clear" w:color="auto" w:fill="FFFFFF"/>
          </w:rPr>
          <w:t>Web</w:t>
        </w:r>
        <w:r w:rsidRPr="00986A20">
          <w:rPr>
            <w:rStyle w:val="Hyperlink"/>
            <w:rFonts w:ascii="Arial" w:hAnsi="Arial"/>
            <w:color w:val="660099"/>
            <w:u w:val="none"/>
            <w:shd w:val="clear" w:color="auto" w:fill="FFFFFF"/>
          </w:rPr>
          <w:t xml:space="preserve">. </w:t>
        </w:r>
        <w:r w:rsidR="00E646CB" w:rsidRPr="00986A20">
          <w:rPr>
            <w:rStyle w:val="Hyperlink"/>
            <w:rFonts w:ascii="Arial" w:hAnsi="Arial"/>
            <w:color w:val="660099"/>
            <w:shd w:val="clear" w:color="auto" w:fill="FFFFFF"/>
            <w:rtl/>
          </w:rPr>
          <w:t>‏</w:t>
        </w:r>
      </w:hyperlink>
      <w:r w:rsidRPr="00986A20">
        <w:rPr>
          <w:rFonts w:ascii="Arial" w:hAnsi="Arial"/>
          <w:color w:val="777777"/>
          <w:sz w:val="20"/>
          <w:szCs w:val="20"/>
        </w:rPr>
        <w:t xml:space="preserve"> </w:t>
      </w:r>
      <w:r w:rsidRPr="00986A20">
        <w:rPr>
          <w:rFonts w:asciiTheme="majorBidi" w:hAnsiTheme="majorBidi" w:cstheme="majorBidi"/>
          <w:i/>
          <w:iCs/>
        </w:rPr>
        <w:t xml:space="preserve">Information </w:t>
      </w:r>
      <w:r w:rsidR="00FE31C9">
        <w:rPr>
          <w:rFonts w:asciiTheme="majorBidi" w:hAnsiTheme="majorBidi" w:cstheme="majorBidi"/>
          <w:i/>
          <w:iCs/>
        </w:rPr>
        <w:t>P</w:t>
      </w:r>
      <w:r w:rsidRPr="00986A20">
        <w:rPr>
          <w:rFonts w:asciiTheme="majorBidi" w:hAnsiTheme="majorBidi" w:cstheme="majorBidi"/>
          <w:i/>
          <w:iCs/>
        </w:rPr>
        <w:t xml:space="preserve">rocessing &amp; </w:t>
      </w:r>
      <w:r w:rsidR="00B53F17">
        <w:rPr>
          <w:rFonts w:asciiTheme="majorBidi" w:hAnsiTheme="majorBidi" w:cstheme="majorBidi"/>
          <w:i/>
          <w:iCs/>
        </w:rPr>
        <w:t>M</w:t>
      </w:r>
      <w:r w:rsidRPr="00986A20">
        <w:rPr>
          <w:rFonts w:asciiTheme="majorBidi" w:hAnsiTheme="majorBidi" w:cstheme="majorBidi"/>
          <w:i/>
          <w:iCs/>
        </w:rPr>
        <w:t>anagement</w:t>
      </w:r>
      <w:r w:rsidR="005775D6" w:rsidRPr="00986A20">
        <w:rPr>
          <w:rFonts w:asciiTheme="majorBidi" w:hAnsiTheme="majorBidi" w:cstheme="majorBidi"/>
          <w:i/>
          <w:iCs/>
        </w:rPr>
        <w:t>,</w:t>
      </w:r>
      <w:r w:rsidRPr="00986A20">
        <w:rPr>
          <w:rFonts w:asciiTheme="majorBidi" w:hAnsiTheme="majorBidi" w:cstheme="majorBidi"/>
          <w:i/>
          <w:iCs/>
        </w:rPr>
        <w:t xml:space="preserve"> </w:t>
      </w:r>
      <w:r w:rsidR="008574CA">
        <w:rPr>
          <w:rFonts w:asciiTheme="majorBidi" w:hAnsiTheme="majorBidi" w:cstheme="majorBidi"/>
          <w:i/>
          <w:iCs/>
        </w:rPr>
        <w:t>36</w:t>
      </w:r>
      <w:r w:rsidRPr="008574CA">
        <w:rPr>
          <w:rFonts w:asciiTheme="majorBidi" w:hAnsiTheme="majorBidi" w:cstheme="majorBidi"/>
        </w:rPr>
        <w:t>(2),</w:t>
      </w:r>
      <w:r w:rsidRPr="00986A20">
        <w:rPr>
          <w:rFonts w:asciiTheme="majorBidi" w:hAnsiTheme="majorBidi" w:cstheme="majorBidi"/>
        </w:rPr>
        <w:t xml:space="preserve"> 207-22.</w:t>
      </w:r>
    </w:p>
    <w:p w:rsidR="00986A20" w:rsidRDefault="00986A20" w:rsidP="00475E10">
      <w:pPr>
        <w:bidi w:val="0"/>
        <w:rPr>
          <w:rFonts w:asciiTheme="majorBidi" w:hAnsiTheme="majorBidi" w:cstheme="majorBidi"/>
          <w:lang w:val="sv-SE"/>
        </w:rPr>
      </w:pPr>
    </w:p>
    <w:p w:rsidR="00EE442C" w:rsidRDefault="00475E10" w:rsidP="00475E10">
      <w:pPr>
        <w:bidi w:val="0"/>
        <w:rPr>
          <w:rFonts w:asciiTheme="majorBidi" w:hAnsiTheme="majorBidi" w:cstheme="majorBidi"/>
        </w:rPr>
      </w:pPr>
      <w:r>
        <w:rPr>
          <w:rFonts w:asciiTheme="majorBidi" w:hAnsiTheme="majorBidi" w:cstheme="majorBidi"/>
          <w:lang w:val="sv-SE"/>
        </w:rPr>
        <w:t>Jansen, B. J.</w:t>
      </w:r>
      <w:r w:rsidR="00EE442C" w:rsidRPr="00986A20">
        <w:rPr>
          <w:rFonts w:asciiTheme="majorBidi" w:hAnsiTheme="majorBidi" w:cstheme="majorBidi"/>
          <w:lang w:val="sv-SE"/>
        </w:rPr>
        <w:t xml:space="preserve"> &amp; Spink, A. (2003). </w:t>
      </w:r>
      <w:r w:rsidR="00EE442C" w:rsidRPr="00986A20">
        <w:rPr>
          <w:rFonts w:asciiTheme="majorBidi" w:hAnsiTheme="majorBidi" w:cstheme="majorBidi"/>
        </w:rPr>
        <w:t xml:space="preserve">An analysis of </w:t>
      </w:r>
      <w:r w:rsidR="00253433">
        <w:rPr>
          <w:rFonts w:asciiTheme="majorBidi" w:hAnsiTheme="majorBidi" w:cstheme="majorBidi"/>
        </w:rPr>
        <w:t>Web</w:t>
      </w:r>
      <w:r>
        <w:rPr>
          <w:rFonts w:asciiTheme="majorBidi" w:hAnsiTheme="majorBidi" w:cstheme="majorBidi"/>
        </w:rPr>
        <w:t xml:space="preserve"> information seeking and use: d</w:t>
      </w:r>
      <w:r w:rsidR="00EE442C" w:rsidRPr="00986A20">
        <w:rPr>
          <w:rFonts w:asciiTheme="majorBidi" w:hAnsiTheme="majorBidi" w:cstheme="majorBidi"/>
        </w:rPr>
        <w:t>ocuments retri</w:t>
      </w:r>
      <w:r w:rsidR="00D40E7B" w:rsidRPr="00986A20">
        <w:rPr>
          <w:rFonts w:asciiTheme="majorBidi" w:hAnsiTheme="majorBidi" w:cstheme="majorBidi"/>
        </w:rPr>
        <w:t>eved versus documents viewed.</w:t>
      </w:r>
      <w:r w:rsidR="002F46EC" w:rsidRPr="00986A20">
        <w:rPr>
          <w:rFonts w:asciiTheme="majorBidi" w:hAnsiTheme="majorBidi" w:cstheme="majorBidi"/>
        </w:rPr>
        <w:t xml:space="preserve"> In R. </w:t>
      </w:r>
      <w:proofErr w:type="spellStart"/>
      <w:r w:rsidR="002F46EC" w:rsidRPr="00986A20">
        <w:rPr>
          <w:rFonts w:asciiTheme="majorBidi" w:hAnsiTheme="majorBidi" w:cstheme="majorBidi"/>
        </w:rPr>
        <w:t>Lienhart</w:t>
      </w:r>
      <w:proofErr w:type="spellEnd"/>
      <w:r w:rsidR="002F46EC" w:rsidRPr="00986A20">
        <w:rPr>
          <w:rFonts w:asciiTheme="majorBidi" w:hAnsiTheme="majorBidi" w:cstheme="majorBidi"/>
        </w:rPr>
        <w:t xml:space="preserve">, Y. Liu, S. Satoh, X. Yu, Z. </w:t>
      </w:r>
      <w:proofErr w:type="spellStart"/>
      <w:r w:rsidR="002F46EC" w:rsidRPr="00986A20">
        <w:rPr>
          <w:rFonts w:asciiTheme="majorBidi" w:hAnsiTheme="majorBidi" w:cstheme="majorBidi"/>
        </w:rPr>
        <w:t>Zha</w:t>
      </w:r>
      <w:proofErr w:type="spellEnd"/>
      <w:r w:rsidR="00920817">
        <w:rPr>
          <w:rFonts w:asciiTheme="majorBidi" w:hAnsiTheme="majorBidi" w:cstheme="majorBidi"/>
        </w:rPr>
        <w:t xml:space="preserve"> (Eds.),</w:t>
      </w:r>
      <w:r w:rsidR="002F46EC" w:rsidRPr="00986A20">
        <w:rPr>
          <w:rFonts w:asciiTheme="majorBidi" w:hAnsiTheme="majorBidi" w:cstheme="majorBidi"/>
        </w:rPr>
        <w:t xml:space="preserve"> </w:t>
      </w:r>
      <w:r w:rsidR="00D40E7B" w:rsidRPr="00986A20">
        <w:rPr>
          <w:rFonts w:asciiTheme="majorBidi" w:hAnsiTheme="majorBidi" w:cstheme="majorBidi"/>
        </w:rPr>
        <w:t xml:space="preserve"> </w:t>
      </w:r>
      <w:r w:rsidR="00EE442C" w:rsidRPr="00986A20">
        <w:rPr>
          <w:rFonts w:asciiTheme="majorBidi" w:hAnsiTheme="majorBidi" w:cstheme="majorBidi"/>
          <w:i/>
          <w:iCs/>
        </w:rPr>
        <w:t xml:space="preserve">Proceedings of the 4th </w:t>
      </w:r>
      <w:r w:rsidR="00060BD6">
        <w:rPr>
          <w:rFonts w:asciiTheme="majorBidi" w:hAnsiTheme="majorBidi" w:cstheme="majorBidi"/>
          <w:i/>
          <w:iCs/>
        </w:rPr>
        <w:t>I</w:t>
      </w:r>
      <w:r w:rsidR="00EE442C" w:rsidRPr="00986A20">
        <w:rPr>
          <w:rFonts w:asciiTheme="majorBidi" w:hAnsiTheme="majorBidi" w:cstheme="majorBidi"/>
          <w:i/>
          <w:iCs/>
        </w:rPr>
        <w:t xml:space="preserve">nternational </w:t>
      </w:r>
      <w:r w:rsidR="00060BD6">
        <w:rPr>
          <w:rFonts w:asciiTheme="majorBidi" w:hAnsiTheme="majorBidi" w:cstheme="majorBidi"/>
          <w:i/>
          <w:iCs/>
        </w:rPr>
        <w:t>C</w:t>
      </w:r>
      <w:r w:rsidR="00EE442C" w:rsidRPr="00986A20">
        <w:rPr>
          <w:rFonts w:asciiTheme="majorBidi" w:hAnsiTheme="majorBidi" w:cstheme="majorBidi"/>
          <w:i/>
          <w:iCs/>
        </w:rPr>
        <w:t xml:space="preserve">onference on Internet </w:t>
      </w:r>
      <w:r w:rsidR="00060BD6">
        <w:rPr>
          <w:rFonts w:asciiTheme="majorBidi" w:hAnsiTheme="majorBidi" w:cstheme="majorBidi"/>
          <w:i/>
          <w:iCs/>
        </w:rPr>
        <w:t>C</w:t>
      </w:r>
      <w:r w:rsidR="00EE442C" w:rsidRPr="00986A20">
        <w:rPr>
          <w:rFonts w:asciiTheme="majorBidi" w:hAnsiTheme="majorBidi" w:cstheme="majorBidi"/>
          <w:i/>
          <w:iCs/>
        </w:rPr>
        <w:t>omputing</w:t>
      </w:r>
      <w:r w:rsidR="00060BD6">
        <w:rPr>
          <w:rFonts w:asciiTheme="majorBidi" w:hAnsiTheme="majorBidi" w:cstheme="majorBidi"/>
        </w:rPr>
        <w:t xml:space="preserve"> </w:t>
      </w:r>
      <w:r w:rsidR="002F46EC" w:rsidRPr="00986A20">
        <w:rPr>
          <w:rFonts w:asciiTheme="majorBidi" w:hAnsiTheme="majorBidi" w:cstheme="majorBidi"/>
        </w:rPr>
        <w:t>(pp. 65-69)</w:t>
      </w:r>
      <w:r w:rsidR="00060BD6">
        <w:rPr>
          <w:rFonts w:asciiTheme="majorBidi" w:hAnsiTheme="majorBidi" w:cstheme="majorBidi"/>
        </w:rPr>
        <w:t>.</w:t>
      </w:r>
      <w:r w:rsidR="00D40E7B" w:rsidRPr="00986A20">
        <w:rPr>
          <w:rFonts w:asciiTheme="majorBidi" w:hAnsiTheme="majorBidi" w:cstheme="majorBidi"/>
        </w:rPr>
        <w:t xml:space="preserve"> Las Vegas, NV, 23–26 June</w:t>
      </w:r>
      <w:r w:rsidR="002F46EC" w:rsidRPr="00986A20">
        <w:rPr>
          <w:rFonts w:asciiTheme="majorBidi" w:hAnsiTheme="majorBidi" w:cstheme="majorBidi"/>
        </w:rPr>
        <w:t>.</w:t>
      </w:r>
    </w:p>
    <w:p w:rsidR="00060BD6" w:rsidRPr="00986A20" w:rsidRDefault="00060BD6" w:rsidP="00060BD6">
      <w:pPr>
        <w:bidi w:val="0"/>
        <w:rPr>
          <w:rFonts w:asciiTheme="majorBidi" w:hAnsiTheme="majorBidi" w:cstheme="majorBidi"/>
        </w:rPr>
      </w:pPr>
    </w:p>
    <w:p w:rsidR="006B2124" w:rsidRPr="00986A20" w:rsidRDefault="006B2124" w:rsidP="00475E10">
      <w:pPr>
        <w:bidi w:val="0"/>
        <w:rPr>
          <w:rFonts w:asciiTheme="majorBidi" w:hAnsiTheme="majorBidi" w:cstheme="majorBidi"/>
        </w:rPr>
      </w:pPr>
      <w:r w:rsidRPr="00986A20">
        <w:rPr>
          <w:rFonts w:asciiTheme="majorBidi" w:hAnsiTheme="majorBidi" w:cstheme="majorBidi"/>
        </w:rPr>
        <w:t>Jan</w:t>
      </w:r>
      <w:r w:rsidR="00475E10">
        <w:rPr>
          <w:rFonts w:asciiTheme="majorBidi" w:hAnsiTheme="majorBidi" w:cstheme="majorBidi"/>
        </w:rPr>
        <w:t>sen, B. J. (2005). Seeking and implementing a</w:t>
      </w:r>
      <w:r w:rsidRPr="00986A20">
        <w:rPr>
          <w:rFonts w:asciiTheme="majorBidi" w:hAnsiTheme="majorBidi" w:cstheme="majorBidi"/>
        </w:rPr>
        <w:t xml:space="preserve">utomated </w:t>
      </w:r>
      <w:r w:rsidR="00475E10">
        <w:rPr>
          <w:rFonts w:asciiTheme="majorBidi" w:hAnsiTheme="majorBidi" w:cstheme="majorBidi"/>
        </w:rPr>
        <w:t>a</w:t>
      </w:r>
      <w:r w:rsidRPr="00986A20">
        <w:rPr>
          <w:rFonts w:asciiTheme="majorBidi" w:hAnsiTheme="majorBidi" w:cstheme="majorBidi"/>
        </w:rPr>
        <w:t xml:space="preserve">ssistance </w:t>
      </w:r>
      <w:r w:rsidR="00475E10">
        <w:rPr>
          <w:rFonts w:asciiTheme="majorBidi" w:hAnsiTheme="majorBidi" w:cstheme="majorBidi"/>
        </w:rPr>
        <w:t>during the s</w:t>
      </w:r>
      <w:r w:rsidRPr="00986A20">
        <w:rPr>
          <w:rFonts w:asciiTheme="majorBidi" w:hAnsiTheme="majorBidi" w:cstheme="majorBidi"/>
        </w:rPr>
        <w:t xml:space="preserve">earch </w:t>
      </w:r>
      <w:r w:rsidR="00475E10">
        <w:rPr>
          <w:rFonts w:asciiTheme="majorBidi" w:hAnsiTheme="majorBidi" w:cstheme="majorBidi"/>
        </w:rPr>
        <w:t>p</w:t>
      </w:r>
      <w:r w:rsidRPr="00986A20">
        <w:rPr>
          <w:rFonts w:asciiTheme="majorBidi" w:hAnsiTheme="majorBidi" w:cstheme="majorBidi"/>
        </w:rPr>
        <w:t xml:space="preserve">rocess. </w:t>
      </w:r>
      <w:r w:rsidRPr="00825020">
        <w:rPr>
          <w:rFonts w:asciiTheme="majorBidi" w:hAnsiTheme="majorBidi" w:cstheme="majorBidi"/>
          <w:i/>
          <w:iCs/>
        </w:rPr>
        <w:t>Information Processing &amp; Management, 41</w:t>
      </w:r>
      <w:r w:rsidRPr="008574CA">
        <w:rPr>
          <w:rFonts w:asciiTheme="majorBidi" w:hAnsiTheme="majorBidi" w:cstheme="majorBidi"/>
        </w:rPr>
        <w:t>(4),</w:t>
      </w:r>
      <w:r w:rsidRPr="00986A20">
        <w:rPr>
          <w:rFonts w:asciiTheme="majorBidi" w:hAnsiTheme="majorBidi" w:cstheme="majorBidi"/>
        </w:rPr>
        <w:t xml:space="preserve"> 909-928.</w:t>
      </w:r>
    </w:p>
    <w:p w:rsidR="00475E10" w:rsidRDefault="00475E10" w:rsidP="00475E10">
      <w:pPr>
        <w:bidi w:val="0"/>
        <w:rPr>
          <w:rFonts w:asciiTheme="majorBidi" w:hAnsiTheme="majorBidi" w:cstheme="majorBidi"/>
          <w:lang w:val="sv-SE"/>
        </w:rPr>
      </w:pPr>
    </w:p>
    <w:p w:rsidR="00A14080" w:rsidRPr="00986A20" w:rsidRDefault="00CF2BDF" w:rsidP="00475E10">
      <w:pPr>
        <w:bidi w:val="0"/>
        <w:rPr>
          <w:rFonts w:asciiTheme="majorBidi" w:hAnsiTheme="majorBidi" w:cstheme="majorBidi"/>
        </w:rPr>
      </w:pPr>
      <w:r w:rsidRPr="00986A20">
        <w:rPr>
          <w:rFonts w:asciiTheme="majorBidi" w:hAnsiTheme="majorBidi" w:cstheme="majorBidi"/>
          <w:lang w:val="sv-SE"/>
        </w:rPr>
        <w:t xml:space="preserve">Manning, C., Raghavan, P., &amp; H. Schütze. </w:t>
      </w:r>
      <w:r w:rsidRPr="00986A20">
        <w:rPr>
          <w:rFonts w:asciiTheme="majorBidi" w:hAnsiTheme="majorBidi" w:cstheme="majorBidi"/>
        </w:rPr>
        <w:t xml:space="preserve">(2008). </w:t>
      </w:r>
      <w:r w:rsidRPr="00986A20">
        <w:rPr>
          <w:rFonts w:asciiTheme="majorBidi" w:hAnsiTheme="majorBidi" w:cstheme="majorBidi"/>
          <w:i/>
          <w:iCs/>
        </w:rPr>
        <w:t>Introduction to Information Retrieval</w:t>
      </w:r>
      <w:r w:rsidRPr="00986A20">
        <w:rPr>
          <w:rFonts w:asciiTheme="majorBidi" w:hAnsiTheme="majorBidi" w:cstheme="majorBidi"/>
        </w:rPr>
        <w:t>. Cambridge University Press.</w:t>
      </w:r>
    </w:p>
    <w:p w:rsidR="00986A20" w:rsidRDefault="00986A20" w:rsidP="00475E10">
      <w:pPr>
        <w:bidi w:val="0"/>
        <w:jc w:val="both"/>
        <w:rPr>
          <w:rFonts w:asciiTheme="majorBidi" w:hAnsiTheme="majorBidi" w:cstheme="majorBidi"/>
        </w:rPr>
      </w:pPr>
    </w:p>
    <w:p w:rsidR="009460AB" w:rsidRPr="00986A20" w:rsidRDefault="009460AB" w:rsidP="00475E10">
      <w:pPr>
        <w:bidi w:val="0"/>
        <w:jc w:val="both"/>
        <w:rPr>
          <w:rFonts w:asciiTheme="majorBidi" w:hAnsiTheme="majorBidi" w:cstheme="majorBidi"/>
        </w:rPr>
      </w:pPr>
      <w:proofErr w:type="spellStart"/>
      <w:r w:rsidRPr="00986A20">
        <w:rPr>
          <w:rFonts w:asciiTheme="majorBidi" w:hAnsiTheme="majorBidi" w:cstheme="majorBidi"/>
        </w:rPr>
        <w:t>Ozmu</w:t>
      </w:r>
      <w:r w:rsidR="00621C99" w:rsidRPr="00986A20">
        <w:rPr>
          <w:rFonts w:asciiTheme="majorBidi" w:hAnsiTheme="majorBidi" w:cstheme="majorBidi"/>
        </w:rPr>
        <w:t>tlu</w:t>
      </w:r>
      <w:proofErr w:type="spellEnd"/>
      <w:r w:rsidR="00621C99" w:rsidRPr="00986A20">
        <w:rPr>
          <w:rFonts w:asciiTheme="majorBidi" w:hAnsiTheme="majorBidi" w:cstheme="majorBidi"/>
        </w:rPr>
        <w:t xml:space="preserve">, S., H.C. </w:t>
      </w:r>
      <w:proofErr w:type="spellStart"/>
      <w:r w:rsidR="00621C99" w:rsidRPr="00986A20">
        <w:rPr>
          <w:rFonts w:asciiTheme="majorBidi" w:hAnsiTheme="majorBidi" w:cstheme="majorBidi"/>
        </w:rPr>
        <w:t>Ozmutlu</w:t>
      </w:r>
      <w:proofErr w:type="spellEnd"/>
      <w:r w:rsidR="00621C99" w:rsidRPr="00986A20">
        <w:rPr>
          <w:rFonts w:asciiTheme="majorBidi" w:hAnsiTheme="majorBidi" w:cstheme="majorBidi"/>
        </w:rPr>
        <w:t xml:space="preserve">, </w:t>
      </w:r>
      <w:r w:rsidR="00475E10">
        <w:rPr>
          <w:rFonts w:asciiTheme="majorBidi" w:hAnsiTheme="majorBidi" w:cstheme="majorBidi"/>
        </w:rPr>
        <w:t>&amp;</w:t>
      </w:r>
      <w:r w:rsidR="00621C99" w:rsidRPr="00986A20">
        <w:rPr>
          <w:rFonts w:asciiTheme="majorBidi" w:hAnsiTheme="majorBidi" w:cstheme="majorBidi"/>
        </w:rPr>
        <w:t xml:space="preserve"> A. Spink (2008). </w:t>
      </w:r>
      <w:r w:rsidR="00475E10">
        <w:rPr>
          <w:rFonts w:asciiTheme="majorBidi" w:hAnsiTheme="majorBidi" w:cstheme="majorBidi"/>
        </w:rPr>
        <w:t>Automatic n</w:t>
      </w:r>
      <w:r w:rsidRPr="00986A20">
        <w:rPr>
          <w:rFonts w:asciiTheme="majorBidi" w:hAnsiTheme="majorBidi" w:cstheme="majorBidi"/>
        </w:rPr>
        <w:t xml:space="preserve">ew </w:t>
      </w:r>
      <w:r w:rsidR="00475E10">
        <w:rPr>
          <w:rFonts w:asciiTheme="majorBidi" w:hAnsiTheme="majorBidi" w:cstheme="majorBidi"/>
        </w:rPr>
        <w:t>topic identification in s</w:t>
      </w:r>
      <w:r w:rsidRPr="00986A20">
        <w:rPr>
          <w:rFonts w:asciiTheme="majorBidi" w:hAnsiTheme="majorBidi" w:cstheme="majorBidi"/>
        </w:rPr>
        <w:t xml:space="preserve">earch </w:t>
      </w:r>
      <w:r w:rsidR="00475E10">
        <w:rPr>
          <w:rFonts w:asciiTheme="majorBidi" w:hAnsiTheme="majorBidi" w:cstheme="majorBidi"/>
        </w:rPr>
        <w:t>e</w:t>
      </w:r>
      <w:r w:rsidRPr="00986A20">
        <w:rPr>
          <w:rFonts w:asciiTheme="majorBidi" w:hAnsiTheme="majorBidi" w:cstheme="majorBidi"/>
        </w:rPr>
        <w:t xml:space="preserve">ngine </w:t>
      </w:r>
      <w:r w:rsidR="00475E10">
        <w:rPr>
          <w:rFonts w:asciiTheme="majorBidi" w:hAnsiTheme="majorBidi" w:cstheme="majorBidi"/>
        </w:rPr>
        <w:t>t</w:t>
      </w:r>
      <w:r w:rsidRPr="00986A20">
        <w:rPr>
          <w:rFonts w:asciiTheme="majorBidi" w:hAnsiTheme="majorBidi" w:cstheme="majorBidi"/>
        </w:rPr>
        <w:t xml:space="preserve">ransaction </w:t>
      </w:r>
      <w:r w:rsidR="00475E10">
        <w:rPr>
          <w:rFonts w:asciiTheme="majorBidi" w:hAnsiTheme="majorBidi" w:cstheme="majorBidi"/>
        </w:rPr>
        <w:t>l</w:t>
      </w:r>
      <w:r w:rsidRPr="00986A20">
        <w:rPr>
          <w:rFonts w:asciiTheme="majorBidi" w:hAnsiTheme="majorBidi" w:cstheme="majorBidi"/>
        </w:rPr>
        <w:t>ogs</w:t>
      </w:r>
      <w:r w:rsidR="00621C99" w:rsidRPr="00986A20">
        <w:rPr>
          <w:rFonts w:asciiTheme="majorBidi" w:hAnsiTheme="majorBidi" w:cstheme="majorBidi"/>
        </w:rPr>
        <w:t xml:space="preserve"> </w:t>
      </w:r>
      <w:r w:rsidRPr="00986A20">
        <w:rPr>
          <w:rFonts w:asciiTheme="majorBidi" w:hAnsiTheme="majorBidi" w:cstheme="majorBidi"/>
        </w:rPr>
        <w:t>u</w:t>
      </w:r>
      <w:r w:rsidR="00621C99" w:rsidRPr="00986A20">
        <w:rPr>
          <w:rFonts w:asciiTheme="majorBidi" w:hAnsiTheme="majorBidi" w:cstheme="majorBidi"/>
        </w:rPr>
        <w:t xml:space="preserve">sing </w:t>
      </w:r>
      <w:r w:rsidR="00475E10">
        <w:rPr>
          <w:rFonts w:asciiTheme="majorBidi" w:hAnsiTheme="majorBidi" w:cstheme="majorBidi"/>
        </w:rPr>
        <w:t>m</w:t>
      </w:r>
      <w:r w:rsidR="00621C99" w:rsidRPr="00986A20">
        <w:rPr>
          <w:rFonts w:asciiTheme="majorBidi" w:hAnsiTheme="majorBidi" w:cstheme="majorBidi"/>
        </w:rPr>
        <w:t xml:space="preserve">ultiple </w:t>
      </w:r>
      <w:r w:rsidR="00475E10">
        <w:rPr>
          <w:rFonts w:asciiTheme="majorBidi" w:hAnsiTheme="majorBidi" w:cstheme="majorBidi"/>
        </w:rPr>
        <w:t>l</w:t>
      </w:r>
      <w:r w:rsidR="00621C99" w:rsidRPr="00986A20">
        <w:rPr>
          <w:rFonts w:asciiTheme="majorBidi" w:hAnsiTheme="majorBidi" w:cstheme="majorBidi"/>
        </w:rPr>
        <w:t xml:space="preserve">inear </w:t>
      </w:r>
      <w:r w:rsidR="00475E10">
        <w:rPr>
          <w:rFonts w:asciiTheme="majorBidi" w:hAnsiTheme="majorBidi" w:cstheme="majorBidi"/>
        </w:rPr>
        <w:t>r</w:t>
      </w:r>
      <w:r w:rsidR="00621C99" w:rsidRPr="00986A20">
        <w:rPr>
          <w:rFonts w:asciiTheme="majorBidi" w:hAnsiTheme="majorBidi" w:cstheme="majorBidi"/>
        </w:rPr>
        <w:t>egression.</w:t>
      </w:r>
      <w:r w:rsidRPr="00986A20">
        <w:rPr>
          <w:rFonts w:asciiTheme="majorBidi" w:hAnsiTheme="majorBidi" w:cstheme="majorBidi"/>
        </w:rPr>
        <w:t xml:space="preserve"> </w:t>
      </w:r>
      <w:r w:rsidR="001D4A2E" w:rsidRPr="00986A20">
        <w:rPr>
          <w:rFonts w:asciiTheme="majorBidi" w:hAnsiTheme="majorBidi" w:cstheme="majorBidi"/>
        </w:rPr>
        <w:t>In</w:t>
      </w:r>
      <w:r w:rsidR="006B2124" w:rsidRPr="00986A20">
        <w:rPr>
          <w:rFonts w:asciiTheme="majorBidi" w:hAnsiTheme="majorBidi" w:cstheme="majorBidi"/>
        </w:rPr>
        <w:t xml:space="preserve"> Ralph H. Sprague Jr.</w:t>
      </w:r>
      <w:r w:rsidR="00920817">
        <w:rPr>
          <w:rFonts w:asciiTheme="majorBidi" w:hAnsiTheme="majorBidi" w:cstheme="majorBidi"/>
        </w:rPr>
        <w:t xml:space="preserve"> (Eds.),</w:t>
      </w:r>
      <w:r w:rsidR="001D4A2E" w:rsidRPr="00986A20">
        <w:rPr>
          <w:rFonts w:asciiTheme="majorBidi" w:hAnsiTheme="majorBidi" w:cstheme="majorBidi"/>
        </w:rPr>
        <w:t xml:space="preserve"> </w:t>
      </w:r>
      <w:r w:rsidRPr="00986A20">
        <w:rPr>
          <w:rFonts w:asciiTheme="majorBidi" w:hAnsiTheme="majorBidi" w:cstheme="majorBidi"/>
          <w:i/>
          <w:iCs/>
        </w:rPr>
        <w:t>Proceedings of the 41st Hawaii International Conference on System Sciences</w:t>
      </w:r>
      <w:r w:rsidR="001D4A2E" w:rsidRPr="00986A20">
        <w:rPr>
          <w:rFonts w:asciiTheme="majorBidi" w:hAnsiTheme="majorBidi" w:cstheme="majorBidi"/>
        </w:rPr>
        <w:t xml:space="preserve"> (pp. 14), Waikoloa, HI, 7-10 Jan,</w:t>
      </w:r>
      <w:r w:rsidR="00621C99" w:rsidRPr="00986A20">
        <w:rPr>
          <w:rFonts w:asciiTheme="majorBidi" w:hAnsiTheme="majorBidi" w:cstheme="majorBidi"/>
        </w:rPr>
        <w:t xml:space="preserve"> </w:t>
      </w:r>
      <w:r w:rsidRPr="00986A20">
        <w:rPr>
          <w:rFonts w:asciiTheme="majorBidi" w:hAnsiTheme="majorBidi" w:cstheme="majorBidi"/>
        </w:rPr>
        <w:t>2008</w:t>
      </w:r>
      <w:r w:rsidR="00621C99" w:rsidRPr="00986A20">
        <w:rPr>
          <w:rFonts w:asciiTheme="majorBidi" w:hAnsiTheme="majorBidi" w:cstheme="majorBidi"/>
        </w:rPr>
        <w:t>.</w:t>
      </w:r>
    </w:p>
    <w:p w:rsidR="00986A20" w:rsidRDefault="00986A20" w:rsidP="00475E10">
      <w:pPr>
        <w:bidi w:val="0"/>
        <w:rPr>
          <w:rFonts w:asciiTheme="majorBidi" w:hAnsiTheme="majorBidi" w:cstheme="majorBidi"/>
        </w:rPr>
      </w:pPr>
    </w:p>
    <w:p w:rsidR="00A14080" w:rsidRPr="00986A20" w:rsidRDefault="00CF2BDF" w:rsidP="00475E10">
      <w:pPr>
        <w:bidi w:val="0"/>
        <w:rPr>
          <w:rFonts w:asciiTheme="majorBidi" w:hAnsiTheme="majorBidi" w:cstheme="majorBidi"/>
        </w:rPr>
      </w:pPr>
      <w:r w:rsidRPr="00986A20">
        <w:rPr>
          <w:rFonts w:asciiTheme="majorBidi" w:hAnsiTheme="majorBidi" w:cstheme="majorBidi"/>
        </w:rPr>
        <w:t>Pew Internet. (</w:t>
      </w:r>
      <w:r w:rsidR="00C666B5" w:rsidRPr="00986A20">
        <w:rPr>
          <w:rFonts w:asciiTheme="majorBidi" w:hAnsiTheme="majorBidi" w:cstheme="majorBidi"/>
        </w:rPr>
        <w:t xml:space="preserve">May, </w:t>
      </w:r>
      <w:r w:rsidRPr="00986A20">
        <w:rPr>
          <w:rFonts w:asciiTheme="majorBidi" w:hAnsiTheme="majorBidi" w:cstheme="majorBidi"/>
        </w:rPr>
        <w:t xml:space="preserve">2010). </w:t>
      </w:r>
      <w:r w:rsidR="00F26682" w:rsidRPr="00986A20">
        <w:rPr>
          <w:rFonts w:asciiTheme="majorBidi" w:hAnsiTheme="majorBidi" w:cstheme="majorBidi"/>
        </w:rPr>
        <w:t>Search engine use</w:t>
      </w:r>
      <w:r w:rsidRPr="00986A20">
        <w:rPr>
          <w:rFonts w:asciiTheme="majorBidi" w:hAnsiTheme="majorBidi" w:cstheme="majorBidi"/>
        </w:rPr>
        <w:t xml:space="preserve">. Retrieved </w:t>
      </w:r>
      <w:r w:rsidR="00C666B5" w:rsidRPr="00986A20">
        <w:rPr>
          <w:rFonts w:asciiTheme="majorBidi" w:hAnsiTheme="majorBidi" w:cstheme="majorBidi"/>
        </w:rPr>
        <w:t>on July 16, 2011</w:t>
      </w:r>
      <w:r w:rsidRPr="00986A20">
        <w:rPr>
          <w:rFonts w:asciiTheme="majorBidi" w:hAnsiTheme="majorBidi" w:cstheme="majorBidi"/>
        </w:rPr>
        <w:t xml:space="preserve"> from http://www.pewinternet.org/Static-Pages/Trend-Data</w:t>
      </w:r>
      <w:r w:rsidR="00A14080" w:rsidRPr="00986A20">
        <w:rPr>
          <w:rFonts w:asciiTheme="majorBidi" w:hAnsiTheme="majorBidi" w:cstheme="majorBidi"/>
        </w:rPr>
        <w:t>/Online-Activites-Total.aspx.</w:t>
      </w:r>
      <w:r w:rsidR="00F07178" w:rsidRPr="00986A20">
        <w:rPr>
          <w:rFonts w:asciiTheme="majorBidi" w:hAnsiTheme="majorBidi" w:cstheme="majorBidi"/>
        </w:rPr>
        <w:t> </w:t>
      </w:r>
      <w:hyperlink r:id="rId21" w:history="1">
        <w:r w:rsidR="00F07178" w:rsidRPr="00986A20">
          <w:rPr>
            <w:rStyle w:val="Hyperlink"/>
            <w:rFonts w:asciiTheme="majorBidi" w:hAnsiTheme="majorBidi" w:cstheme="majorBidi"/>
          </w:rPr>
          <w:t>(Archived by WebCite</w:t>
        </w:r>
        <w:r w:rsidR="00F07178" w:rsidRPr="00986A20">
          <w:rPr>
            <w:rStyle w:val="Hyperlink"/>
            <w:rFonts w:asciiTheme="majorBidi" w:hAnsiTheme="majorBidi" w:cstheme="majorBidi"/>
            <w:vertAlign w:val="superscript"/>
          </w:rPr>
          <w:t>®</w:t>
        </w:r>
        <w:r w:rsidR="00F07178" w:rsidRPr="00986A20">
          <w:rPr>
            <w:rStyle w:val="Hyperlink"/>
            <w:rFonts w:asciiTheme="majorBidi" w:hAnsiTheme="majorBidi" w:cstheme="majorBidi"/>
          </w:rPr>
          <w:t> at http://www.webcitation.org/6WDktfiB0)</w:t>
        </w:r>
      </w:hyperlink>
    </w:p>
    <w:p w:rsidR="00986A20" w:rsidRDefault="00986A20" w:rsidP="00475E10">
      <w:pPr>
        <w:bidi w:val="0"/>
        <w:rPr>
          <w:rFonts w:asciiTheme="majorBidi" w:hAnsiTheme="majorBidi" w:cstheme="majorBidi"/>
        </w:rPr>
      </w:pPr>
    </w:p>
    <w:p w:rsidR="00A14080" w:rsidRPr="00986A20" w:rsidRDefault="00CF2BDF" w:rsidP="00920817">
      <w:pPr>
        <w:bidi w:val="0"/>
        <w:rPr>
          <w:rFonts w:asciiTheme="majorBidi" w:hAnsiTheme="majorBidi" w:cstheme="majorBidi"/>
        </w:rPr>
      </w:pPr>
      <w:r w:rsidRPr="00986A20">
        <w:rPr>
          <w:rFonts w:asciiTheme="majorBidi" w:hAnsiTheme="majorBidi" w:cstheme="majorBidi"/>
        </w:rPr>
        <w:t>Song</w:t>
      </w:r>
      <w:r w:rsidR="00C666B5" w:rsidRPr="00986A20">
        <w:rPr>
          <w:rFonts w:asciiTheme="majorBidi" w:hAnsiTheme="majorBidi" w:cstheme="majorBidi"/>
        </w:rPr>
        <w:t>,</w:t>
      </w:r>
      <w:r w:rsidRPr="00986A20">
        <w:rPr>
          <w:rFonts w:asciiTheme="majorBidi" w:hAnsiTheme="majorBidi" w:cstheme="majorBidi"/>
        </w:rPr>
        <w:t xml:space="preserve"> R., Zhang, M., Sakai, T., Kato, M. P., Liu, Y., Sugimoto, M., Wang, Q., &amp; </w:t>
      </w:r>
      <w:proofErr w:type="spellStart"/>
      <w:r w:rsidRPr="00986A20">
        <w:rPr>
          <w:rFonts w:asciiTheme="majorBidi" w:hAnsiTheme="majorBidi" w:cstheme="majorBidi"/>
        </w:rPr>
        <w:t>Orii</w:t>
      </w:r>
      <w:proofErr w:type="spellEnd"/>
      <w:r w:rsidRPr="00986A20">
        <w:rPr>
          <w:rFonts w:asciiTheme="majorBidi" w:hAnsiTheme="majorBidi" w:cstheme="majorBidi"/>
        </w:rPr>
        <w:t xml:space="preserve">, N. (2011). </w:t>
      </w:r>
      <w:r w:rsidR="00F26682" w:rsidRPr="00986A20">
        <w:rPr>
          <w:rFonts w:asciiTheme="majorBidi" w:hAnsiTheme="majorBidi" w:cstheme="majorBidi"/>
        </w:rPr>
        <w:t xml:space="preserve">Overview of the NTCIR-9 Intent </w:t>
      </w:r>
      <w:proofErr w:type="spellStart"/>
      <w:r w:rsidR="00F26682" w:rsidRPr="00986A20">
        <w:rPr>
          <w:rFonts w:asciiTheme="majorBidi" w:hAnsiTheme="majorBidi" w:cstheme="majorBidi"/>
        </w:rPr>
        <w:t>t</w:t>
      </w:r>
      <w:r w:rsidRPr="00986A20">
        <w:rPr>
          <w:rFonts w:asciiTheme="majorBidi" w:hAnsiTheme="majorBidi" w:cstheme="majorBidi"/>
        </w:rPr>
        <w:t>ask.</w:t>
      </w:r>
      <w:r w:rsidR="00CA457B" w:rsidRPr="00986A20">
        <w:rPr>
          <w:rFonts w:asciiTheme="majorBidi" w:hAnsiTheme="majorBidi" w:cstheme="majorBidi"/>
        </w:rPr>
        <w:t>In</w:t>
      </w:r>
      <w:proofErr w:type="spellEnd"/>
      <w:r w:rsidR="00CA457B" w:rsidRPr="00986A20">
        <w:rPr>
          <w:rFonts w:asciiTheme="majorBidi" w:hAnsiTheme="majorBidi" w:cstheme="majorBidi"/>
        </w:rPr>
        <w:t xml:space="preserve"> </w:t>
      </w:r>
      <w:r w:rsidR="00050A49" w:rsidRPr="00986A20">
        <w:rPr>
          <w:rFonts w:asciiTheme="majorBidi" w:hAnsiTheme="majorBidi" w:cstheme="majorBidi"/>
        </w:rPr>
        <w:t xml:space="preserve">N. </w:t>
      </w:r>
      <w:proofErr w:type="spellStart"/>
      <w:r w:rsidR="00050A49" w:rsidRPr="00986A20">
        <w:rPr>
          <w:rFonts w:asciiTheme="majorBidi" w:hAnsiTheme="majorBidi" w:cstheme="majorBidi"/>
        </w:rPr>
        <w:t>Kando</w:t>
      </w:r>
      <w:proofErr w:type="spellEnd"/>
      <w:r w:rsidR="00050A49" w:rsidRPr="00986A20">
        <w:rPr>
          <w:rFonts w:asciiTheme="majorBidi" w:hAnsiTheme="majorBidi" w:cstheme="majorBidi"/>
        </w:rPr>
        <w:t>, D. Ishikawa, M. Sugimoto</w:t>
      </w:r>
      <w:r w:rsidR="00920817">
        <w:t xml:space="preserve"> (Eds.),</w:t>
      </w:r>
      <w:r w:rsidRPr="00986A20">
        <w:rPr>
          <w:rFonts w:asciiTheme="majorBidi" w:hAnsiTheme="majorBidi" w:cstheme="majorBidi"/>
        </w:rPr>
        <w:t xml:space="preserve"> </w:t>
      </w:r>
      <w:r w:rsidRPr="00986A20">
        <w:rPr>
          <w:rFonts w:asciiTheme="majorBidi" w:hAnsiTheme="majorBidi" w:cstheme="majorBidi"/>
          <w:i/>
          <w:iCs/>
        </w:rPr>
        <w:t>Proceedings of the 9</w:t>
      </w:r>
      <w:r w:rsidRPr="00986A20">
        <w:rPr>
          <w:rFonts w:asciiTheme="majorBidi" w:hAnsiTheme="majorBidi" w:cstheme="majorBidi"/>
          <w:i/>
          <w:iCs/>
          <w:vertAlign w:val="superscript"/>
        </w:rPr>
        <w:t>th</w:t>
      </w:r>
      <w:r w:rsidRPr="00986A20">
        <w:rPr>
          <w:rFonts w:asciiTheme="majorBidi" w:hAnsiTheme="majorBidi" w:cstheme="majorBidi"/>
          <w:i/>
          <w:iCs/>
        </w:rPr>
        <w:t xml:space="preserve"> NTCIR </w:t>
      </w:r>
      <w:r w:rsidR="00943EDE">
        <w:rPr>
          <w:rFonts w:asciiTheme="majorBidi" w:hAnsiTheme="majorBidi" w:cstheme="majorBidi"/>
          <w:i/>
          <w:iCs/>
        </w:rPr>
        <w:t>W</w:t>
      </w:r>
      <w:r w:rsidRPr="00986A20">
        <w:rPr>
          <w:rFonts w:asciiTheme="majorBidi" w:hAnsiTheme="majorBidi" w:cstheme="majorBidi"/>
          <w:i/>
          <w:iCs/>
        </w:rPr>
        <w:t xml:space="preserve">orkshop </w:t>
      </w:r>
      <w:r w:rsidR="00943EDE">
        <w:rPr>
          <w:rFonts w:asciiTheme="majorBidi" w:hAnsiTheme="majorBidi" w:cstheme="majorBidi"/>
          <w:i/>
          <w:iCs/>
        </w:rPr>
        <w:t>M</w:t>
      </w:r>
      <w:r w:rsidRPr="00986A20">
        <w:rPr>
          <w:rFonts w:asciiTheme="majorBidi" w:hAnsiTheme="majorBidi" w:cstheme="majorBidi"/>
          <w:i/>
          <w:iCs/>
        </w:rPr>
        <w:t xml:space="preserve">eeting on </w:t>
      </w:r>
      <w:r w:rsidR="00943EDE">
        <w:rPr>
          <w:rFonts w:asciiTheme="majorBidi" w:hAnsiTheme="majorBidi" w:cstheme="majorBidi"/>
          <w:i/>
          <w:iCs/>
        </w:rPr>
        <w:t>E</w:t>
      </w:r>
      <w:r w:rsidRPr="00986A20">
        <w:rPr>
          <w:rFonts w:asciiTheme="majorBidi" w:hAnsiTheme="majorBidi" w:cstheme="majorBidi"/>
          <w:i/>
          <w:iCs/>
        </w:rPr>
        <w:t xml:space="preserve">valuation of </w:t>
      </w:r>
      <w:r w:rsidR="00943EDE">
        <w:rPr>
          <w:rFonts w:asciiTheme="majorBidi" w:hAnsiTheme="majorBidi" w:cstheme="majorBidi"/>
          <w:i/>
          <w:iCs/>
        </w:rPr>
        <w:t>I</w:t>
      </w:r>
      <w:r w:rsidRPr="00986A20">
        <w:rPr>
          <w:rFonts w:asciiTheme="majorBidi" w:hAnsiTheme="majorBidi" w:cstheme="majorBidi"/>
          <w:i/>
          <w:iCs/>
        </w:rPr>
        <w:t xml:space="preserve">nformation </w:t>
      </w:r>
      <w:r w:rsidR="00943EDE">
        <w:rPr>
          <w:rFonts w:asciiTheme="majorBidi" w:hAnsiTheme="majorBidi" w:cstheme="majorBidi"/>
          <w:i/>
          <w:iCs/>
        </w:rPr>
        <w:t>A</w:t>
      </w:r>
      <w:r w:rsidRPr="00986A20">
        <w:rPr>
          <w:rFonts w:asciiTheme="majorBidi" w:hAnsiTheme="majorBidi" w:cstheme="majorBidi"/>
          <w:i/>
          <w:iCs/>
        </w:rPr>
        <w:t>ccess</w:t>
      </w:r>
      <w:r w:rsidR="005775D6" w:rsidRPr="00986A20">
        <w:rPr>
          <w:rFonts w:asciiTheme="majorBidi" w:hAnsiTheme="majorBidi" w:cstheme="majorBidi"/>
          <w:i/>
          <w:iCs/>
        </w:rPr>
        <w:t xml:space="preserve"> </w:t>
      </w:r>
      <w:r w:rsidR="00943EDE">
        <w:rPr>
          <w:rFonts w:asciiTheme="majorBidi" w:hAnsiTheme="majorBidi" w:cstheme="majorBidi"/>
          <w:i/>
          <w:iCs/>
        </w:rPr>
        <w:t>T</w:t>
      </w:r>
      <w:r w:rsidRPr="00986A20">
        <w:rPr>
          <w:rFonts w:asciiTheme="majorBidi" w:hAnsiTheme="majorBidi" w:cstheme="majorBidi"/>
          <w:i/>
          <w:iCs/>
        </w:rPr>
        <w:t xml:space="preserve">echnologies, </w:t>
      </w:r>
      <w:r w:rsidR="00CA457B" w:rsidRPr="00986A20">
        <w:rPr>
          <w:rFonts w:asciiTheme="majorBidi" w:hAnsiTheme="majorBidi" w:cstheme="majorBidi"/>
        </w:rPr>
        <w:t xml:space="preserve">(pp. </w:t>
      </w:r>
      <w:r w:rsidRPr="00986A20">
        <w:rPr>
          <w:rFonts w:asciiTheme="majorBidi" w:hAnsiTheme="majorBidi" w:cstheme="majorBidi"/>
        </w:rPr>
        <w:t>82-105</w:t>
      </w:r>
      <w:r w:rsidR="00CA457B" w:rsidRPr="00986A20">
        <w:rPr>
          <w:rFonts w:asciiTheme="majorBidi" w:hAnsiTheme="majorBidi" w:cstheme="majorBidi"/>
        </w:rPr>
        <w:t xml:space="preserve">) </w:t>
      </w:r>
      <w:r w:rsidRPr="00986A20">
        <w:rPr>
          <w:rFonts w:asciiTheme="majorBidi" w:hAnsiTheme="majorBidi" w:cstheme="majorBidi"/>
        </w:rPr>
        <w:t>.</w:t>
      </w:r>
    </w:p>
    <w:p w:rsidR="00986A20" w:rsidRDefault="00986A20" w:rsidP="00475E10">
      <w:pPr>
        <w:bidi w:val="0"/>
        <w:rPr>
          <w:rFonts w:asciiTheme="majorBidi" w:hAnsiTheme="majorBidi" w:cstheme="majorBidi"/>
        </w:rPr>
      </w:pPr>
    </w:p>
    <w:p w:rsidR="00A14080" w:rsidRPr="00986A20" w:rsidRDefault="00CF2BDF" w:rsidP="00475E10">
      <w:pPr>
        <w:bidi w:val="0"/>
        <w:rPr>
          <w:rFonts w:asciiTheme="majorBidi" w:hAnsiTheme="majorBidi" w:cstheme="majorBidi"/>
        </w:rPr>
      </w:pPr>
      <w:r w:rsidRPr="00986A20">
        <w:rPr>
          <w:rFonts w:asciiTheme="majorBidi" w:hAnsiTheme="majorBidi" w:cstheme="majorBidi"/>
        </w:rPr>
        <w:t xml:space="preserve">Text Retrieval Conference </w:t>
      </w:r>
      <w:r w:rsidR="00E128DD" w:rsidRPr="00986A20">
        <w:rPr>
          <w:rFonts w:asciiTheme="majorBidi" w:hAnsiTheme="majorBidi" w:cstheme="majorBidi"/>
        </w:rPr>
        <w:t>(TREC).</w:t>
      </w:r>
      <w:r w:rsidR="00F26682" w:rsidRPr="00986A20">
        <w:rPr>
          <w:rFonts w:asciiTheme="majorBidi" w:hAnsiTheme="majorBidi" w:cstheme="majorBidi"/>
        </w:rPr>
        <w:t xml:space="preserve"> </w:t>
      </w:r>
      <w:r w:rsidR="00E128DD" w:rsidRPr="00986A20">
        <w:rPr>
          <w:rFonts w:asciiTheme="majorBidi" w:hAnsiTheme="majorBidi" w:cstheme="majorBidi"/>
        </w:rPr>
        <w:t>English relevance judg</w:t>
      </w:r>
      <w:r w:rsidR="00FD15CD" w:rsidRPr="00986A20">
        <w:rPr>
          <w:rFonts w:asciiTheme="majorBidi" w:hAnsiTheme="majorBidi" w:cstheme="majorBidi"/>
        </w:rPr>
        <w:t>ments</w:t>
      </w:r>
      <w:r w:rsidR="00F957DF">
        <w:rPr>
          <w:rFonts w:asciiTheme="majorBidi" w:hAnsiTheme="majorBidi" w:cstheme="majorBidi"/>
        </w:rPr>
        <w:t>.</w:t>
      </w:r>
      <w:r w:rsidRPr="00986A20">
        <w:rPr>
          <w:rFonts w:asciiTheme="majorBidi" w:hAnsiTheme="majorBidi" w:cstheme="majorBidi"/>
        </w:rPr>
        <w:t xml:space="preserve"> Retrieved Jun</w:t>
      </w:r>
      <w:r w:rsidR="00E128DD" w:rsidRPr="00986A20">
        <w:rPr>
          <w:rFonts w:asciiTheme="majorBidi" w:hAnsiTheme="majorBidi" w:cstheme="majorBidi"/>
        </w:rPr>
        <w:t>e</w:t>
      </w:r>
      <w:r w:rsidRPr="00986A20">
        <w:rPr>
          <w:rFonts w:asciiTheme="majorBidi" w:hAnsiTheme="majorBidi" w:cstheme="majorBidi"/>
        </w:rPr>
        <w:t xml:space="preserve"> 28 2013 from </w:t>
      </w:r>
      <w:hyperlink r:id="rId22" w:history="1">
        <w:r w:rsidRPr="00986A20">
          <w:rPr>
            <w:rStyle w:val="Hyperlink"/>
            <w:rFonts w:asciiTheme="majorBidi" w:hAnsiTheme="majorBidi" w:cstheme="majorBidi"/>
          </w:rPr>
          <w:t>http://trec.nist.gov/data/reljudge_eng.html</w:t>
        </w:r>
      </w:hyperlink>
      <w:r w:rsidR="00E128DD" w:rsidRPr="00986A20">
        <w:rPr>
          <w:rFonts w:asciiTheme="majorBidi" w:hAnsiTheme="majorBidi" w:cstheme="majorBidi"/>
        </w:rPr>
        <w:t>.</w:t>
      </w:r>
      <w:r w:rsidR="000D1C00" w:rsidRPr="00986A20">
        <w:rPr>
          <w:rFonts w:asciiTheme="majorBidi" w:hAnsiTheme="majorBidi" w:cstheme="majorBidi"/>
        </w:rPr>
        <w:t xml:space="preserve">  </w:t>
      </w:r>
      <w:hyperlink r:id="rId23" w:history="1">
        <w:r w:rsidR="000D1C00" w:rsidRPr="00986A20">
          <w:rPr>
            <w:rStyle w:val="Hyperlink"/>
            <w:rFonts w:asciiTheme="majorBidi" w:hAnsiTheme="majorBidi" w:cstheme="majorBidi"/>
          </w:rPr>
          <w:t>(Archived by WebCite</w:t>
        </w:r>
        <w:r w:rsidR="000D1C00" w:rsidRPr="00986A20">
          <w:rPr>
            <w:rStyle w:val="Hyperlink"/>
            <w:rFonts w:asciiTheme="majorBidi" w:hAnsiTheme="majorBidi" w:cstheme="majorBidi"/>
            <w:vertAlign w:val="superscript"/>
          </w:rPr>
          <w:t>®</w:t>
        </w:r>
        <w:r w:rsidR="000D1C00" w:rsidRPr="00986A20">
          <w:rPr>
            <w:rStyle w:val="Hyperlink"/>
            <w:rFonts w:asciiTheme="majorBidi" w:hAnsiTheme="majorBidi" w:cstheme="majorBidi"/>
          </w:rPr>
          <w:t> at http://www.webcitation.org/6WDldBg9K)</w:t>
        </w:r>
      </w:hyperlink>
    </w:p>
    <w:p w:rsidR="00986A20" w:rsidRDefault="00986A20" w:rsidP="00475E10">
      <w:pPr>
        <w:bidi w:val="0"/>
        <w:rPr>
          <w:rFonts w:asciiTheme="majorBidi" w:hAnsiTheme="majorBidi" w:cstheme="majorBidi"/>
          <w:lang w:val="sv-SE"/>
        </w:rPr>
      </w:pPr>
    </w:p>
    <w:p w:rsidR="00926362" w:rsidRPr="00986A20" w:rsidRDefault="00926362" w:rsidP="00475E10">
      <w:pPr>
        <w:bidi w:val="0"/>
        <w:rPr>
          <w:rFonts w:asciiTheme="majorBidi" w:hAnsiTheme="majorBidi" w:cstheme="majorBidi"/>
        </w:rPr>
      </w:pPr>
      <w:r w:rsidRPr="00986A20">
        <w:rPr>
          <w:rFonts w:asciiTheme="majorBidi" w:hAnsiTheme="majorBidi" w:cstheme="majorBidi"/>
          <w:lang w:val="sv-SE"/>
        </w:rPr>
        <w:t xml:space="preserve">Van Rijsbergen C. J. (1979). </w:t>
      </w:r>
      <w:r w:rsidRPr="00986A20">
        <w:rPr>
          <w:rFonts w:asciiTheme="majorBidi" w:hAnsiTheme="majorBidi" w:cstheme="majorBidi"/>
          <w:i/>
          <w:iCs/>
          <w:lang w:val="sv-SE"/>
        </w:rPr>
        <w:t>Information Retrieval.</w:t>
      </w:r>
      <w:r w:rsidRPr="00986A20">
        <w:rPr>
          <w:rFonts w:asciiTheme="majorBidi" w:hAnsiTheme="majorBidi" w:cstheme="majorBidi"/>
          <w:lang w:val="sv-SE"/>
        </w:rPr>
        <w:t xml:space="preserve"> </w:t>
      </w:r>
      <w:r w:rsidRPr="00986A20">
        <w:rPr>
          <w:rFonts w:asciiTheme="majorBidi" w:hAnsiTheme="majorBidi" w:cstheme="majorBidi"/>
        </w:rPr>
        <w:t>2</w:t>
      </w:r>
      <w:r w:rsidRPr="00986A20">
        <w:rPr>
          <w:rFonts w:asciiTheme="majorBidi" w:hAnsiTheme="majorBidi" w:cstheme="majorBidi"/>
          <w:vertAlign w:val="superscript"/>
        </w:rPr>
        <w:t>nd</w:t>
      </w:r>
      <w:r w:rsidRPr="00986A20">
        <w:rPr>
          <w:rFonts w:asciiTheme="majorBidi" w:hAnsiTheme="majorBidi" w:cstheme="majorBidi"/>
        </w:rPr>
        <w:t xml:space="preserve"> edition, Butterworth-Heinemann Newton, MA. Retrieved from: </w:t>
      </w:r>
      <w:hyperlink r:id="rId24" w:history="1">
        <w:r w:rsidRPr="00986A20">
          <w:rPr>
            <w:rStyle w:val="Hyperlink"/>
            <w:rFonts w:asciiTheme="majorBidi" w:hAnsiTheme="majorBidi" w:cstheme="majorBidi"/>
          </w:rPr>
          <w:t>http://www.dcs.gla.ac.uk/Keith/Preface.html</w:t>
        </w:r>
      </w:hyperlink>
      <w:r w:rsidR="00997193" w:rsidRPr="00986A20">
        <w:rPr>
          <w:rFonts w:asciiTheme="majorBidi" w:hAnsiTheme="majorBidi" w:cstheme="majorBidi"/>
          <w:color w:val="0000FF"/>
          <w:u w:val="single"/>
        </w:rPr>
        <w:t> </w:t>
      </w:r>
      <w:hyperlink r:id="rId25" w:history="1">
        <w:r w:rsidR="00997193" w:rsidRPr="00986A20">
          <w:rPr>
            <w:rStyle w:val="Hyperlink"/>
            <w:rFonts w:asciiTheme="majorBidi" w:hAnsiTheme="majorBidi" w:cstheme="majorBidi"/>
          </w:rPr>
          <w:t>(Archived by WebCite</w:t>
        </w:r>
        <w:r w:rsidR="00997193" w:rsidRPr="00986A20">
          <w:rPr>
            <w:rStyle w:val="Hyperlink"/>
            <w:rFonts w:asciiTheme="majorBidi" w:hAnsiTheme="majorBidi" w:cstheme="majorBidi"/>
            <w:vertAlign w:val="superscript"/>
          </w:rPr>
          <w:t>®</w:t>
        </w:r>
        <w:r w:rsidR="00997193" w:rsidRPr="00986A20">
          <w:rPr>
            <w:rStyle w:val="Hyperlink"/>
            <w:rFonts w:asciiTheme="majorBidi" w:hAnsiTheme="majorBidi" w:cstheme="majorBidi"/>
          </w:rPr>
          <w:t> at http://www.webcitation.org/6WDnLgP4d)</w:t>
        </w:r>
      </w:hyperlink>
      <w:r w:rsidR="000D1C00" w:rsidRPr="00986A20">
        <w:rPr>
          <w:rFonts w:asciiTheme="majorBidi" w:hAnsiTheme="majorBidi" w:cstheme="majorBidi"/>
        </w:rPr>
        <w:t xml:space="preserve"> </w:t>
      </w:r>
    </w:p>
    <w:p w:rsidR="00986A20" w:rsidRDefault="00986A20" w:rsidP="00475E10">
      <w:pPr>
        <w:bidi w:val="0"/>
        <w:rPr>
          <w:rFonts w:asciiTheme="majorBidi" w:hAnsiTheme="majorBidi" w:cstheme="majorBidi"/>
          <w:lang w:val="sv-SE"/>
        </w:rPr>
      </w:pPr>
    </w:p>
    <w:p w:rsidR="00A14080" w:rsidRPr="00986A20" w:rsidRDefault="00CF2BDF" w:rsidP="00475E10">
      <w:pPr>
        <w:bidi w:val="0"/>
        <w:rPr>
          <w:rFonts w:asciiTheme="majorBidi" w:hAnsiTheme="majorBidi" w:cstheme="majorBidi"/>
        </w:rPr>
      </w:pPr>
      <w:r w:rsidRPr="00986A20">
        <w:rPr>
          <w:rFonts w:asciiTheme="majorBidi" w:hAnsiTheme="majorBidi" w:cstheme="majorBidi"/>
          <w:lang w:val="sv-SE"/>
        </w:rPr>
        <w:t xml:space="preserve">Wang, Q., Qian, Y., Song, R., Dou, Z., Zhang, F., Sakai, T., &amp; Zheng, Q. (2013). </w:t>
      </w:r>
      <w:r w:rsidR="00E128DD" w:rsidRPr="00986A20">
        <w:rPr>
          <w:rFonts w:asciiTheme="majorBidi" w:hAnsiTheme="majorBidi" w:cstheme="majorBidi"/>
        </w:rPr>
        <w:t xml:space="preserve">Mining subtopics from text fragments for a </w:t>
      </w:r>
      <w:r w:rsidR="00253433">
        <w:rPr>
          <w:rFonts w:asciiTheme="majorBidi" w:hAnsiTheme="majorBidi" w:cstheme="majorBidi"/>
        </w:rPr>
        <w:t>Web</w:t>
      </w:r>
      <w:r w:rsidR="00E128DD" w:rsidRPr="00986A20">
        <w:rPr>
          <w:rFonts w:asciiTheme="majorBidi" w:hAnsiTheme="majorBidi" w:cstheme="majorBidi"/>
        </w:rPr>
        <w:t xml:space="preserve"> query</w:t>
      </w:r>
      <w:r w:rsidRPr="00986A20">
        <w:rPr>
          <w:rFonts w:asciiTheme="majorBidi" w:hAnsiTheme="majorBidi" w:cstheme="majorBidi"/>
        </w:rPr>
        <w:t xml:space="preserve">. </w:t>
      </w:r>
      <w:r w:rsidRPr="00986A20">
        <w:rPr>
          <w:rFonts w:asciiTheme="majorBidi" w:hAnsiTheme="majorBidi" w:cstheme="majorBidi"/>
          <w:i/>
          <w:iCs/>
        </w:rPr>
        <w:t xml:space="preserve">Information Retrieval, </w:t>
      </w:r>
      <w:r w:rsidRPr="00443699">
        <w:rPr>
          <w:rFonts w:asciiTheme="majorBidi" w:hAnsiTheme="majorBidi" w:cstheme="majorBidi"/>
          <w:i/>
          <w:iCs/>
        </w:rPr>
        <w:t>16</w:t>
      </w:r>
      <w:r w:rsidRPr="008574CA">
        <w:rPr>
          <w:rFonts w:asciiTheme="majorBidi" w:hAnsiTheme="majorBidi" w:cstheme="majorBidi"/>
        </w:rPr>
        <w:t>(4),</w:t>
      </w:r>
      <w:r w:rsidRPr="00986A20">
        <w:rPr>
          <w:rFonts w:asciiTheme="majorBidi" w:hAnsiTheme="majorBidi" w:cstheme="majorBidi"/>
        </w:rPr>
        <w:t xml:space="preserve"> 484-503.</w:t>
      </w:r>
    </w:p>
    <w:p w:rsidR="00986A20" w:rsidRDefault="00986A20" w:rsidP="00475E10">
      <w:pPr>
        <w:bidi w:val="0"/>
        <w:rPr>
          <w:rFonts w:asciiTheme="majorBidi" w:hAnsiTheme="majorBidi" w:cstheme="majorBidi"/>
          <w:lang w:val="sv-SE"/>
        </w:rPr>
      </w:pPr>
    </w:p>
    <w:p w:rsidR="00A14080" w:rsidRPr="000B5E1B" w:rsidRDefault="00CF2BDF" w:rsidP="00475E10">
      <w:pPr>
        <w:bidi w:val="0"/>
        <w:rPr>
          <w:rFonts w:asciiTheme="majorBidi" w:hAnsiTheme="majorBidi" w:cstheme="majorBidi"/>
          <w:lang w:val="en-CA"/>
        </w:rPr>
      </w:pPr>
      <w:r w:rsidRPr="00986A20">
        <w:rPr>
          <w:rFonts w:asciiTheme="majorBidi" w:hAnsiTheme="majorBidi" w:cstheme="majorBidi"/>
          <w:lang w:val="sv-SE"/>
        </w:rPr>
        <w:t xml:space="preserve">Yanbe, Y. A. Jatowt, S. Nakamura, &amp; K. Tanaka. </w:t>
      </w:r>
      <w:r w:rsidRPr="00986A20">
        <w:rPr>
          <w:rFonts w:asciiTheme="majorBidi" w:hAnsiTheme="majorBidi" w:cstheme="majorBidi"/>
        </w:rPr>
        <w:t>(2007)</w:t>
      </w:r>
      <w:r w:rsidRPr="00986A20">
        <w:rPr>
          <w:rFonts w:asciiTheme="majorBidi" w:hAnsiTheme="majorBidi" w:cstheme="majorBidi"/>
          <w:rtl/>
        </w:rPr>
        <w:t>.</w:t>
      </w:r>
      <w:r w:rsidRPr="00986A20">
        <w:rPr>
          <w:rFonts w:asciiTheme="majorBidi" w:hAnsiTheme="majorBidi" w:cstheme="majorBidi"/>
        </w:rPr>
        <w:t xml:space="preserve"> </w:t>
      </w:r>
      <w:r w:rsidR="00EA39E4" w:rsidRPr="00986A20">
        <w:rPr>
          <w:rFonts w:asciiTheme="majorBidi" w:hAnsiTheme="majorBidi" w:cstheme="majorBidi"/>
        </w:rPr>
        <w:t xml:space="preserve">Can social bookmarking enhance search in the </w:t>
      </w:r>
      <w:r w:rsidR="00253433">
        <w:rPr>
          <w:rFonts w:asciiTheme="majorBidi" w:hAnsiTheme="majorBidi" w:cstheme="majorBidi"/>
        </w:rPr>
        <w:t>Web</w:t>
      </w:r>
      <w:r w:rsidRPr="00986A20">
        <w:rPr>
          <w:rFonts w:asciiTheme="majorBidi" w:hAnsiTheme="majorBidi" w:cstheme="majorBidi"/>
          <w:rtl/>
        </w:rPr>
        <w:t>?</w:t>
      </w:r>
      <w:r w:rsidR="001C0DF5" w:rsidRPr="00986A20">
        <w:rPr>
          <w:rFonts w:asciiTheme="majorBidi" w:hAnsiTheme="majorBidi" w:cstheme="majorBidi"/>
        </w:rPr>
        <w:t xml:space="preserve"> In R. Larson, E. Rasmussen, S. Sugimoto, &amp; E. Toms</w:t>
      </w:r>
      <w:r w:rsidR="00920817">
        <w:rPr>
          <w:rFonts w:asciiTheme="majorBidi" w:hAnsiTheme="majorBidi" w:cstheme="majorBidi"/>
        </w:rPr>
        <w:t xml:space="preserve"> (Eds.),</w:t>
      </w:r>
      <w:r w:rsidRPr="00986A20">
        <w:rPr>
          <w:rFonts w:asciiTheme="majorBidi" w:hAnsiTheme="majorBidi" w:cstheme="majorBidi"/>
        </w:rPr>
        <w:t xml:space="preserve"> </w:t>
      </w:r>
      <w:r w:rsidR="00443699">
        <w:rPr>
          <w:rFonts w:asciiTheme="majorBidi" w:hAnsiTheme="majorBidi" w:cstheme="majorBidi"/>
          <w:i/>
          <w:iCs/>
        </w:rPr>
        <w:t>JCDL '07</w:t>
      </w:r>
      <w:r w:rsidR="001C0DF5" w:rsidRPr="00986A20">
        <w:rPr>
          <w:rFonts w:asciiTheme="majorBidi" w:hAnsiTheme="majorBidi" w:cstheme="majorBidi"/>
          <w:i/>
          <w:iCs/>
        </w:rPr>
        <w:t xml:space="preserve"> </w:t>
      </w:r>
      <w:r w:rsidRPr="00986A20">
        <w:rPr>
          <w:rFonts w:asciiTheme="majorBidi" w:hAnsiTheme="majorBidi" w:cstheme="majorBidi"/>
          <w:i/>
          <w:iCs/>
        </w:rPr>
        <w:t>Proceedings of the 2007 Conference on Digital Libraries</w:t>
      </w:r>
      <w:r w:rsidRPr="00986A20">
        <w:rPr>
          <w:rFonts w:asciiTheme="majorBidi" w:hAnsiTheme="majorBidi" w:cstheme="majorBidi"/>
        </w:rPr>
        <w:t xml:space="preserve">, </w:t>
      </w:r>
      <w:r w:rsidR="001C0DF5" w:rsidRPr="00986A20">
        <w:rPr>
          <w:rFonts w:asciiTheme="majorBidi" w:hAnsiTheme="majorBidi" w:cstheme="majorBidi"/>
        </w:rPr>
        <w:t xml:space="preserve">(pp. </w:t>
      </w:r>
      <w:r w:rsidR="00EA39E4" w:rsidRPr="00986A20">
        <w:rPr>
          <w:rFonts w:asciiTheme="majorBidi" w:hAnsiTheme="majorBidi" w:cstheme="majorBidi"/>
        </w:rPr>
        <w:t>107–116</w:t>
      </w:r>
      <w:r w:rsidR="001C0DF5" w:rsidRPr="00986A20">
        <w:rPr>
          <w:rFonts w:asciiTheme="majorBidi" w:hAnsiTheme="majorBidi" w:cstheme="majorBidi"/>
        </w:rPr>
        <w:t>)</w:t>
      </w:r>
      <w:r w:rsidR="00EA39E4" w:rsidRPr="00986A20">
        <w:rPr>
          <w:rFonts w:asciiTheme="majorBidi" w:hAnsiTheme="majorBidi" w:cstheme="majorBidi"/>
        </w:rPr>
        <w:t>, New York, NY</w:t>
      </w:r>
      <w:r w:rsidR="00676449">
        <w:rPr>
          <w:rFonts w:asciiTheme="majorBidi" w:hAnsiTheme="majorBidi" w:cstheme="majorBidi"/>
          <w:lang w:val="en-CA"/>
        </w:rPr>
        <w:t>.</w:t>
      </w:r>
    </w:p>
    <w:p w:rsidR="00986A20" w:rsidRDefault="00986A20" w:rsidP="00475E10">
      <w:pPr>
        <w:bidi w:val="0"/>
        <w:rPr>
          <w:rStyle w:val="Strong"/>
        </w:rPr>
      </w:pPr>
    </w:p>
    <w:p w:rsidR="009A587D" w:rsidRPr="00986A20" w:rsidRDefault="009A587D" w:rsidP="003879C5">
      <w:pPr>
        <w:bidi w:val="0"/>
        <w:rPr>
          <w:rFonts w:asciiTheme="majorBidi" w:hAnsiTheme="majorBidi" w:cstheme="majorBidi"/>
        </w:rPr>
      </w:pPr>
      <w:r w:rsidRPr="00986A20">
        <w:rPr>
          <w:rStyle w:val="Strong"/>
          <w:rFonts w:asciiTheme="majorBidi" w:hAnsiTheme="majorBidi" w:cstheme="majorBidi"/>
          <w:b w:val="0"/>
          <w:bCs w:val="0"/>
        </w:rPr>
        <w:t>Yin</w:t>
      </w:r>
      <w:r w:rsidRPr="00986A20">
        <w:rPr>
          <w:rFonts w:asciiTheme="majorBidi" w:hAnsiTheme="majorBidi" w:cstheme="majorBidi"/>
          <w:b/>
          <w:bCs/>
        </w:rPr>
        <w:t xml:space="preserve">, </w:t>
      </w:r>
      <w:r w:rsidRPr="00986A20">
        <w:rPr>
          <w:rStyle w:val="Strong"/>
          <w:rFonts w:asciiTheme="majorBidi" w:hAnsiTheme="majorBidi" w:cstheme="majorBidi"/>
          <w:b w:val="0"/>
          <w:bCs w:val="0"/>
        </w:rPr>
        <w:t>D.,</w:t>
      </w:r>
      <w:r w:rsidRPr="00986A20">
        <w:rPr>
          <w:rStyle w:val="Strong"/>
          <w:rFonts w:asciiTheme="majorBidi" w:hAnsiTheme="majorBidi" w:cstheme="majorBidi"/>
        </w:rPr>
        <w:t xml:space="preserve"> </w:t>
      </w:r>
      <w:r w:rsidRPr="00986A20">
        <w:rPr>
          <w:rFonts w:asciiTheme="majorBidi" w:hAnsiTheme="majorBidi" w:cstheme="majorBidi"/>
        </w:rPr>
        <w:t xml:space="preserve">Z. </w:t>
      </w:r>
      <w:proofErr w:type="spellStart"/>
      <w:r w:rsidRPr="00986A20">
        <w:rPr>
          <w:rFonts w:asciiTheme="majorBidi" w:hAnsiTheme="majorBidi" w:cstheme="majorBidi"/>
        </w:rPr>
        <w:t>Xue</w:t>
      </w:r>
      <w:proofErr w:type="spellEnd"/>
      <w:r w:rsidRPr="00986A20">
        <w:rPr>
          <w:rFonts w:asciiTheme="majorBidi" w:hAnsiTheme="majorBidi" w:cstheme="majorBidi"/>
        </w:rPr>
        <w:t>, X. Qi &amp; Davison</w:t>
      </w:r>
      <w:r w:rsidR="00F75B66">
        <w:rPr>
          <w:rFonts w:asciiTheme="majorBidi" w:hAnsiTheme="majorBidi" w:cstheme="majorBidi"/>
        </w:rPr>
        <w:t>, B.D.</w:t>
      </w:r>
      <w:r w:rsidRPr="00986A20">
        <w:rPr>
          <w:rFonts w:asciiTheme="majorBidi" w:hAnsiTheme="majorBidi" w:cstheme="majorBidi"/>
        </w:rPr>
        <w:t>. (2009). </w:t>
      </w:r>
      <w:r w:rsidR="004A5272">
        <w:rPr>
          <w:rStyle w:val="Strong"/>
          <w:rFonts w:asciiTheme="majorBidi" w:hAnsiTheme="majorBidi" w:cstheme="majorBidi"/>
          <w:b w:val="0"/>
          <w:bCs w:val="0"/>
        </w:rPr>
        <w:t>Diversifying s</w:t>
      </w:r>
      <w:r w:rsidRPr="00986A20">
        <w:rPr>
          <w:rStyle w:val="Strong"/>
          <w:rFonts w:asciiTheme="majorBidi" w:hAnsiTheme="majorBidi" w:cstheme="majorBidi"/>
          <w:b w:val="0"/>
          <w:bCs w:val="0"/>
        </w:rPr>
        <w:t xml:space="preserve">earch </w:t>
      </w:r>
      <w:r w:rsidR="004A5272">
        <w:rPr>
          <w:rStyle w:val="Strong"/>
          <w:rFonts w:asciiTheme="majorBidi" w:hAnsiTheme="majorBidi" w:cstheme="majorBidi"/>
          <w:b w:val="0"/>
          <w:bCs w:val="0"/>
        </w:rPr>
        <w:t>results with p</w:t>
      </w:r>
      <w:r w:rsidRPr="00986A20">
        <w:rPr>
          <w:rStyle w:val="Strong"/>
          <w:rFonts w:asciiTheme="majorBidi" w:hAnsiTheme="majorBidi" w:cstheme="majorBidi"/>
          <w:b w:val="0"/>
          <w:bCs w:val="0"/>
        </w:rPr>
        <w:t xml:space="preserve">opular </w:t>
      </w:r>
      <w:r w:rsidR="004A5272">
        <w:rPr>
          <w:rStyle w:val="Strong"/>
          <w:rFonts w:asciiTheme="majorBidi" w:hAnsiTheme="majorBidi" w:cstheme="majorBidi"/>
          <w:b w:val="0"/>
          <w:bCs w:val="0"/>
        </w:rPr>
        <w:t>s</w:t>
      </w:r>
      <w:r w:rsidRPr="00986A20">
        <w:rPr>
          <w:rStyle w:val="Strong"/>
          <w:rFonts w:asciiTheme="majorBidi" w:hAnsiTheme="majorBidi" w:cstheme="majorBidi"/>
          <w:b w:val="0"/>
          <w:bCs w:val="0"/>
        </w:rPr>
        <w:t>ubtopics.</w:t>
      </w:r>
      <w:r w:rsidR="00DC64F3" w:rsidRPr="00986A20">
        <w:rPr>
          <w:rStyle w:val="Strong"/>
          <w:rFonts w:asciiTheme="majorBidi" w:hAnsiTheme="majorBidi" w:cstheme="majorBidi"/>
          <w:b w:val="0"/>
          <w:bCs w:val="0"/>
        </w:rPr>
        <w:t xml:space="preserve"> In</w:t>
      </w:r>
      <w:r w:rsidRPr="00986A20">
        <w:rPr>
          <w:rFonts w:asciiTheme="majorBidi" w:hAnsiTheme="majorBidi" w:cstheme="majorBidi"/>
          <w:b/>
          <w:bCs/>
        </w:rPr>
        <w:t> </w:t>
      </w:r>
      <w:r w:rsidR="00D13FB4" w:rsidRPr="00986A20">
        <w:rPr>
          <w:rStyle w:val="apple-converted-space"/>
          <w:rFonts w:ascii="Arial" w:hAnsi="Arial"/>
          <w:i/>
          <w:iCs/>
          <w:color w:val="000000"/>
          <w:sz w:val="27"/>
          <w:szCs w:val="27"/>
          <w:shd w:val="clear" w:color="auto" w:fill="FFFFFF"/>
        </w:rPr>
        <w:t> </w:t>
      </w:r>
      <w:r w:rsidR="00D13FB4" w:rsidRPr="00986A20">
        <w:rPr>
          <w:rFonts w:asciiTheme="majorBidi" w:hAnsiTheme="majorBidi" w:cstheme="majorBidi"/>
          <w:shd w:val="clear" w:color="auto" w:fill="FFFFFF"/>
        </w:rPr>
        <w:t>E. M. Voorhees</w:t>
      </w:r>
      <w:r w:rsidR="00D13FB4" w:rsidRPr="00986A20">
        <w:rPr>
          <w:rStyle w:val="apple-converted-space"/>
          <w:rFonts w:asciiTheme="majorBidi" w:hAnsiTheme="majorBidi" w:cstheme="majorBidi"/>
          <w:shd w:val="clear" w:color="auto" w:fill="FFFFFF"/>
        </w:rPr>
        <w:t> </w:t>
      </w:r>
      <w:r w:rsidR="00D13FB4" w:rsidRPr="00986A20">
        <w:rPr>
          <w:rFonts w:asciiTheme="majorBidi" w:hAnsiTheme="majorBidi" w:cstheme="majorBidi"/>
          <w:shd w:val="clear" w:color="auto" w:fill="FFFFFF"/>
        </w:rPr>
        <w:t>and</w:t>
      </w:r>
      <w:r w:rsidR="00D13FB4" w:rsidRPr="00986A20">
        <w:rPr>
          <w:rStyle w:val="apple-converted-space"/>
          <w:rFonts w:asciiTheme="majorBidi" w:hAnsiTheme="majorBidi" w:cstheme="majorBidi"/>
          <w:shd w:val="clear" w:color="auto" w:fill="FFFFFF"/>
        </w:rPr>
        <w:t> </w:t>
      </w:r>
      <w:r w:rsidR="00D13FB4" w:rsidRPr="00986A20">
        <w:rPr>
          <w:rFonts w:asciiTheme="majorBidi" w:hAnsiTheme="majorBidi" w:cstheme="majorBidi"/>
          <w:shd w:val="clear" w:color="auto" w:fill="FFFFFF"/>
        </w:rPr>
        <w:t>Lori P. Buckland</w:t>
      </w:r>
      <w:r w:rsidR="00920817">
        <w:rPr>
          <w:rFonts w:asciiTheme="majorBidi" w:hAnsiTheme="majorBidi" w:cstheme="majorBidi"/>
          <w:shd w:val="clear" w:color="auto" w:fill="FFFFFF"/>
        </w:rPr>
        <w:t xml:space="preserve"> (Eds.),</w:t>
      </w:r>
      <w:r w:rsidRPr="00986A20">
        <w:rPr>
          <w:rFonts w:asciiTheme="majorBidi" w:hAnsiTheme="majorBidi" w:cstheme="majorBidi"/>
          <w:b/>
          <w:bCs/>
        </w:rPr>
        <w:t xml:space="preserve"> </w:t>
      </w:r>
      <w:r w:rsidR="00DC64F3" w:rsidRPr="00986A20">
        <w:rPr>
          <w:rFonts w:asciiTheme="majorBidi" w:hAnsiTheme="majorBidi" w:cstheme="majorBidi"/>
          <w:i/>
          <w:iCs/>
        </w:rPr>
        <w:t xml:space="preserve">TREC '09 </w:t>
      </w:r>
      <w:r w:rsidRPr="00986A20">
        <w:rPr>
          <w:rFonts w:asciiTheme="majorBidi" w:hAnsiTheme="majorBidi" w:cstheme="majorBidi"/>
          <w:i/>
          <w:iCs/>
        </w:rPr>
        <w:t>Proceedings of</w:t>
      </w:r>
      <w:r w:rsidRPr="00986A20">
        <w:rPr>
          <w:rFonts w:asciiTheme="majorBidi" w:hAnsiTheme="majorBidi" w:cstheme="majorBidi"/>
        </w:rPr>
        <w:t> </w:t>
      </w:r>
      <w:r w:rsidRPr="00986A20">
        <w:rPr>
          <w:rStyle w:val="Emphasis"/>
          <w:rFonts w:asciiTheme="majorBidi" w:hAnsiTheme="majorBidi" w:cstheme="majorBidi"/>
        </w:rPr>
        <w:t xml:space="preserve">the 18th Text </w:t>
      </w:r>
      <w:r w:rsidR="00DC64F3" w:rsidRPr="00986A20">
        <w:rPr>
          <w:rStyle w:val="Emphasis"/>
          <w:rFonts w:asciiTheme="majorBidi" w:hAnsiTheme="majorBidi" w:cstheme="majorBidi"/>
        </w:rPr>
        <w:t>R</w:t>
      </w:r>
      <w:r w:rsidR="00F75B66">
        <w:rPr>
          <w:rStyle w:val="Emphasis"/>
          <w:rFonts w:asciiTheme="majorBidi" w:hAnsiTheme="majorBidi" w:cstheme="majorBidi"/>
        </w:rPr>
        <w:t>e</w:t>
      </w:r>
      <w:r w:rsidR="00DC64F3" w:rsidRPr="00986A20">
        <w:rPr>
          <w:rStyle w:val="Emphasis"/>
          <w:rFonts w:asciiTheme="majorBidi" w:hAnsiTheme="majorBidi" w:cstheme="majorBidi"/>
        </w:rPr>
        <w:t>trieval Conference</w:t>
      </w:r>
      <w:r w:rsidR="00F75B66">
        <w:rPr>
          <w:rFonts w:asciiTheme="majorBidi" w:hAnsiTheme="majorBidi" w:cstheme="majorBidi"/>
        </w:rPr>
        <w:t xml:space="preserve"> </w:t>
      </w:r>
      <w:r w:rsidR="00DC64F3" w:rsidRPr="00986A20">
        <w:rPr>
          <w:rFonts w:asciiTheme="majorBidi" w:hAnsiTheme="majorBidi" w:cstheme="majorBidi"/>
        </w:rPr>
        <w:t xml:space="preserve">(pp. 5-14). </w:t>
      </w:r>
      <w:r w:rsidRPr="00986A20">
        <w:rPr>
          <w:rFonts w:asciiTheme="majorBidi" w:hAnsiTheme="majorBidi" w:cstheme="majorBidi"/>
        </w:rPr>
        <w:t xml:space="preserve"> Gaithersburg, MD: NIST.</w:t>
      </w:r>
    </w:p>
    <w:p w:rsidR="00986A20" w:rsidRDefault="00986A20" w:rsidP="00475E10">
      <w:pPr>
        <w:bidi w:val="0"/>
        <w:rPr>
          <w:rFonts w:asciiTheme="majorBidi" w:hAnsiTheme="majorBidi" w:cstheme="majorBidi"/>
          <w:shd w:val="clear" w:color="auto" w:fill="FFFFFF"/>
        </w:rPr>
      </w:pPr>
    </w:p>
    <w:p w:rsidR="00A14080" w:rsidRPr="00986A20" w:rsidRDefault="00BB6653" w:rsidP="004A5272">
      <w:pPr>
        <w:bidi w:val="0"/>
        <w:rPr>
          <w:rFonts w:asciiTheme="majorBidi" w:hAnsiTheme="majorBidi" w:cstheme="majorBidi"/>
        </w:rPr>
      </w:pPr>
      <w:r w:rsidRPr="00986A20">
        <w:rPr>
          <w:rFonts w:asciiTheme="majorBidi" w:hAnsiTheme="majorBidi" w:cstheme="majorBidi"/>
          <w:shd w:val="clear" w:color="auto" w:fill="FFFFFF"/>
        </w:rPr>
        <w:t>Zhang,</w:t>
      </w:r>
      <w:r w:rsidR="004A5272">
        <w:rPr>
          <w:rFonts w:asciiTheme="majorBidi" w:hAnsiTheme="majorBidi" w:cstheme="majorBidi"/>
          <w:shd w:val="clear" w:color="auto" w:fill="FFFFFF"/>
        </w:rPr>
        <w:t xml:space="preserve"> Y., &amp; Moffat, A. (2006). Some o</w:t>
      </w:r>
      <w:r w:rsidRPr="00986A20">
        <w:rPr>
          <w:rFonts w:asciiTheme="majorBidi" w:hAnsiTheme="majorBidi" w:cstheme="majorBidi"/>
          <w:shd w:val="clear" w:color="auto" w:fill="FFFFFF"/>
        </w:rPr>
        <w:t xml:space="preserve">bservations on </w:t>
      </w:r>
      <w:r w:rsidR="004A5272">
        <w:rPr>
          <w:rFonts w:asciiTheme="majorBidi" w:hAnsiTheme="majorBidi" w:cstheme="majorBidi"/>
          <w:shd w:val="clear" w:color="auto" w:fill="FFFFFF"/>
        </w:rPr>
        <w:t>u</w:t>
      </w:r>
      <w:r w:rsidRPr="00986A20">
        <w:rPr>
          <w:rFonts w:asciiTheme="majorBidi" w:hAnsiTheme="majorBidi" w:cstheme="majorBidi"/>
          <w:shd w:val="clear" w:color="auto" w:fill="FFFFFF"/>
        </w:rPr>
        <w:t xml:space="preserve">ser </w:t>
      </w:r>
      <w:r w:rsidR="004A5272">
        <w:rPr>
          <w:rFonts w:asciiTheme="majorBidi" w:hAnsiTheme="majorBidi" w:cstheme="majorBidi"/>
          <w:shd w:val="clear" w:color="auto" w:fill="FFFFFF"/>
        </w:rPr>
        <w:t>s</w:t>
      </w:r>
      <w:r w:rsidRPr="00986A20">
        <w:rPr>
          <w:rFonts w:asciiTheme="majorBidi" w:hAnsiTheme="majorBidi" w:cstheme="majorBidi"/>
          <w:shd w:val="clear" w:color="auto" w:fill="FFFFFF"/>
        </w:rPr>
        <w:t xml:space="preserve">earch </w:t>
      </w:r>
      <w:proofErr w:type="spellStart"/>
      <w:r w:rsidR="004A5272">
        <w:rPr>
          <w:rFonts w:asciiTheme="majorBidi" w:hAnsiTheme="majorBidi" w:cstheme="majorBidi"/>
          <w:shd w:val="clear" w:color="auto" w:fill="FFFFFF"/>
        </w:rPr>
        <w:t>b</w:t>
      </w:r>
      <w:r w:rsidRPr="00986A20">
        <w:rPr>
          <w:rFonts w:asciiTheme="majorBidi" w:hAnsiTheme="majorBidi" w:cstheme="majorBidi"/>
          <w:shd w:val="clear" w:color="auto" w:fill="FFFFFF"/>
        </w:rPr>
        <w:t>ehaviour</w:t>
      </w:r>
      <w:proofErr w:type="spellEnd"/>
      <w:r w:rsidRPr="00986A20">
        <w:rPr>
          <w:rFonts w:asciiTheme="majorBidi" w:hAnsiTheme="majorBidi" w:cstheme="majorBidi"/>
          <w:shd w:val="clear" w:color="auto" w:fill="FFFFFF"/>
        </w:rPr>
        <w:t>.</w:t>
      </w:r>
      <w:r w:rsidRPr="00986A20">
        <w:rPr>
          <w:rFonts w:asciiTheme="majorBidi" w:hAnsiTheme="majorBidi" w:cstheme="majorBidi"/>
          <w:i/>
          <w:iCs/>
          <w:shd w:val="clear" w:color="auto" w:fill="FFFFFF"/>
        </w:rPr>
        <w:t xml:space="preserve"> Australian Journal of Intelligent Information Processing Systems</w:t>
      </w:r>
      <w:r w:rsidRPr="00986A20">
        <w:rPr>
          <w:rFonts w:asciiTheme="majorBidi" w:hAnsiTheme="majorBidi" w:cstheme="majorBidi"/>
          <w:shd w:val="clear" w:color="auto" w:fill="FFFFFF"/>
        </w:rPr>
        <w:t>,</w:t>
      </w:r>
      <w:r w:rsidR="0084196E">
        <w:rPr>
          <w:rStyle w:val="apple-converted-space"/>
          <w:rFonts w:asciiTheme="majorBidi" w:hAnsiTheme="majorBidi" w:cstheme="majorBidi"/>
          <w:shd w:val="clear" w:color="auto" w:fill="FFFFFF"/>
        </w:rPr>
        <w:t xml:space="preserve"> </w:t>
      </w:r>
      <w:r w:rsidRPr="003879C5">
        <w:rPr>
          <w:rFonts w:asciiTheme="majorBidi" w:hAnsiTheme="majorBidi" w:cstheme="majorBidi"/>
          <w:i/>
          <w:iCs/>
          <w:shd w:val="clear" w:color="auto" w:fill="FFFFFF"/>
        </w:rPr>
        <w:t>9</w:t>
      </w:r>
      <w:r w:rsidRPr="008574CA">
        <w:rPr>
          <w:rFonts w:asciiTheme="majorBidi" w:hAnsiTheme="majorBidi" w:cstheme="majorBidi"/>
          <w:shd w:val="clear" w:color="auto" w:fill="FFFFFF"/>
        </w:rPr>
        <w:t>(2),</w:t>
      </w:r>
      <w:r w:rsidRPr="00986A20">
        <w:rPr>
          <w:rFonts w:asciiTheme="majorBidi" w:hAnsiTheme="majorBidi" w:cstheme="majorBidi"/>
          <w:shd w:val="clear" w:color="auto" w:fill="FFFFFF"/>
        </w:rPr>
        <w:t xml:space="preserve"> 1-8.</w:t>
      </w:r>
      <w:r w:rsidRPr="00986A20">
        <w:rPr>
          <w:rFonts w:asciiTheme="majorBidi" w:hAnsiTheme="majorBidi" w:cstheme="majorBidi"/>
          <w:shd w:val="clear" w:color="auto" w:fill="FFFFFF"/>
          <w:rtl/>
        </w:rPr>
        <w:t>‏</w:t>
      </w:r>
    </w:p>
    <w:p w:rsidR="004A5272" w:rsidRDefault="004A5272" w:rsidP="00475E10">
      <w:pPr>
        <w:bidi w:val="0"/>
        <w:rPr>
          <w:rFonts w:asciiTheme="majorBidi" w:hAnsiTheme="majorBidi" w:cstheme="majorBidi"/>
        </w:rPr>
      </w:pPr>
    </w:p>
    <w:p w:rsidR="00CF2BDF" w:rsidRDefault="00CF2BDF" w:rsidP="003879C5">
      <w:pPr>
        <w:bidi w:val="0"/>
        <w:rPr>
          <w:rFonts w:asciiTheme="majorBidi" w:hAnsiTheme="majorBidi" w:cstheme="majorBidi"/>
          <w:lang w:val="en-CA"/>
        </w:rPr>
      </w:pPr>
      <w:r w:rsidRPr="00986A20">
        <w:rPr>
          <w:rFonts w:asciiTheme="majorBidi" w:hAnsiTheme="majorBidi" w:cstheme="majorBidi"/>
        </w:rPr>
        <w:t xml:space="preserve">Zheng, W., Wang, X., Fang, H., &amp; Cheng, H. (2011). </w:t>
      </w:r>
      <w:r w:rsidR="00CC5A97" w:rsidRPr="00986A20">
        <w:rPr>
          <w:rFonts w:asciiTheme="majorBidi" w:hAnsiTheme="majorBidi" w:cstheme="majorBidi"/>
        </w:rPr>
        <w:t>An exploration of pattern-based subtopic modeling for search result diversification.</w:t>
      </w:r>
      <w:r w:rsidR="00D13FB4" w:rsidRPr="00986A20">
        <w:rPr>
          <w:rFonts w:asciiTheme="majorBidi" w:hAnsiTheme="majorBidi" w:cstheme="majorBidi"/>
        </w:rPr>
        <w:t xml:space="preserve"> </w:t>
      </w:r>
      <w:r w:rsidR="0009781E" w:rsidRPr="00986A20">
        <w:rPr>
          <w:rFonts w:asciiTheme="majorBidi" w:hAnsiTheme="majorBidi" w:cstheme="majorBidi"/>
        </w:rPr>
        <w:t>In</w:t>
      </w:r>
      <w:r w:rsidR="0084146F" w:rsidRPr="00986A20">
        <w:rPr>
          <w:rFonts w:asciiTheme="majorBidi" w:hAnsiTheme="majorBidi" w:cstheme="majorBidi"/>
        </w:rPr>
        <w:t xml:space="preserve"> L. Cassel, G. Newton, &amp; M. Wright</w:t>
      </w:r>
      <w:r w:rsidR="00920817">
        <w:rPr>
          <w:rFonts w:asciiTheme="majorBidi" w:hAnsiTheme="majorBidi" w:cstheme="majorBidi"/>
        </w:rPr>
        <w:t xml:space="preserve"> (Eds.)</w:t>
      </w:r>
      <w:r w:rsidR="00AE5939" w:rsidRPr="00986A20">
        <w:rPr>
          <w:rFonts w:asciiTheme="majorBidi" w:hAnsiTheme="majorBidi" w:cstheme="majorBidi"/>
        </w:rPr>
        <w:t xml:space="preserve">, </w:t>
      </w:r>
      <w:r w:rsidR="00CC5A97" w:rsidRPr="00986A20">
        <w:rPr>
          <w:rFonts w:asciiTheme="majorBidi" w:hAnsiTheme="majorBidi" w:cstheme="majorBidi"/>
        </w:rPr>
        <w:t xml:space="preserve"> </w:t>
      </w:r>
      <w:r w:rsidR="0009781E" w:rsidRPr="00986A20">
        <w:rPr>
          <w:rFonts w:asciiTheme="majorBidi" w:hAnsiTheme="majorBidi" w:cstheme="majorBidi"/>
          <w:i/>
          <w:iCs/>
        </w:rPr>
        <w:t xml:space="preserve">JCDL '11 </w:t>
      </w:r>
      <w:r w:rsidRPr="00986A20">
        <w:rPr>
          <w:rFonts w:asciiTheme="majorBidi" w:hAnsiTheme="majorBidi" w:cstheme="majorBidi"/>
          <w:i/>
          <w:iCs/>
        </w:rPr>
        <w:t>Proceedings of the 11</w:t>
      </w:r>
      <w:r w:rsidRPr="00986A20">
        <w:rPr>
          <w:rFonts w:asciiTheme="majorBidi" w:hAnsiTheme="majorBidi" w:cstheme="majorBidi"/>
          <w:i/>
          <w:iCs/>
          <w:vertAlign w:val="superscript"/>
        </w:rPr>
        <w:t>th</w:t>
      </w:r>
      <w:r w:rsidRPr="00986A20">
        <w:rPr>
          <w:rFonts w:asciiTheme="majorBidi" w:hAnsiTheme="majorBidi" w:cstheme="majorBidi"/>
          <w:i/>
          <w:iCs/>
        </w:rPr>
        <w:t xml:space="preserve"> </w:t>
      </w:r>
      <w:r w:rsidR="0084196E">
        <w:rPr>
          <w:rFonts w:asciiTheme="majorBidi" w:hAnsiTheme="majorBidi" w:cstheme="majorBidi"/>
          <w:i/>
          <w:iCs/>
        </w:rPr>
        <w:t>A</w:t>
      </w:r>
      <w:r w:rsidRPr="00986A20">
        <w:rPr>
          <w:rFonts w:asciiTheme="majorBidi" w:hAnsiTheme="majorBidi" w:cstheme="majorBidi"/>
          <w:i/>
          <w:iCs/>
        </w:rPr>
        <w:t xml:space="preserve">nnual </w:t>
      </w:r>
      <w:r w:rsidR="007F5CD1">
        <w:rPr>
          <w:rFonts w:asciiTheme="majorBidi" w:hAnsiTheme="majorBidi" w:cstheme="majorBidi"/>
          <w:i/>
          <w:iCs/>
        </w:rPr>
        <w:t>I</w:t>
      </w:r>
      <w:r w:rsidRPr="00986A20">
        <w:rPr>
          <w:rFonts w:asciiTheme="majorBidi" w:hAnsiTheme="majorBidi" w:cstheme="majorBidi"/>
          <w:i/>
          <w:iCs/>
        </w:rPr>
        <w:t xml:space="preserve">nternational ACM/IEEE </w:t>
      </w:r>
      <w:r w:rsidR="007F5CD1">
        <w:rPr>
          <w:rFonts w:asciiTheme="majorBidi" w:hAnsiTheme="majorBidi" w:cstheme="majorBidi"/>
          <w:i/>
          <w:iCs/>
        </w:rPr>
        <w:t>J</w:t>
      </w:r>
      <w:r w:rsidRPr="00986A20">
        <w:rPr>
          <w:rFonts w:asciiTheme="majorBidi" w:hAnsiTheme="majorBidi" w:cstheme="majorBidi"/>
          <w:i/>
          <w:iCs/>
        </w:rPr>
        <w:t xml:space="preserve">oint </w:t>
      </w:r>
      <w:r w:rsidR="007F5CD1">
        <w:rPr>
          <w:rFonts w:asciiTheme="majorBidi" w:hAnsiTheme="majorBidi" w:cstheme="majorBidi"/>
          <w:i/>
          <w:iCs/>
        </w:rPr>
        <w:t>C</w:t>
      </w:r>
      <w:r w:rsidRPr="00986A20">
        <w:rPr>
          <w:rFonts w:asciiTheme="majorBidi" w:hAnsiTheme="majorBidi" w:cstheme="majorBidi"/>
          <w:i/>
          <w:iCs/>
        </w:rPr>
        <w:t xml:space="preserve">onference on Digital </w:t>
      </w:r>
      <w:r w:rsidR="007F5CD1">
        <w:rPr>
          <w:rFonts w:asciiTheme="majorBidi" w:hAnsiTheme="majorBidi" w:cstheme="majorBidi"/>
          <w:i/>
          <w:iCs/>
        </w:rPr>
        <w:t>L</w:t>
      </w:r>
      <w:r w:rsidRPr="00986A20">
        <w:rPr>
          <w:rFonts w:asciiTheme="majorBidi" w:hAnsiTheme="majorBidi" w:cstheme="majorBidi"/>
          <w:i/>
          <w:iCs/>
        </w:rPr>
        <w:t>ibraries</w:t>
      </w:r>
      <w:r w:rsidR="007F5CD1">
        <w:rPr>
          <w:rFonts w:asciiTheme="majorBidi" w:hAnsiTheme="majorBidi" w:cstheme="majorBidi"/>
        </w:rPr>
        <w:t xml:space="preserve"> </w:t>
      </w:r>
      <w:r w:rsidR="0009781E" w:rsidRPr="00986A20">
        <w:rPr>
          <w:rFonts w:asciiTheme="majorBidi" w:hAnsiTheme="majorBidi" w:cstheme="majorBidi"/>
        </w:rPr>
        <w:t xml:space="preserve">(pp. </w:t>
      </w:r>
      <w:r w:rsidRPr="00986A20">
        <w:rPr>
          <w:rFonts w:asciiTheme="majorBidi" w:hAnsiTheme="majorBidi" w:cstheme="majorBidi"/>
        </w:rPr>
        <w:t>387-388</w:t>
      </w:r>
      <w:r w:rsidR="0009781E" w:rsidRPr="00986A20">
        <w:rPr>
          <w:rFonts w:asciiTheme="majorBidi" w:hAnsiTheme="majorBidi" w:cstheme="majorBidi"/>
        </w:rPr>
        <w:t>)</w:t>
      </w:r>
      <w:r w:rsidRPr="00986A20">
        <w:rPr>
          <w:rFonts w:asciiTheme="majorBidi" w:hAnsiTheme="majorBidi" w:cstheme="majorBidi"/>
        </w:rPr>
        <w:t>, New York, NY</w:t>
      </w:r>
      <w:r w:rsidRPr="00986A20">
        <w:rPr>
          <w:rFonts w:asciiTheme="majorBidi" w:hAnsiTheme="majorBidi" w:cstheme="majorBidi"/>
          <w:rtl/>
        </w:rPr>
        <w:t>.</w:t>
      </w:r>
    </w:p>
    <w:p w:rsidR="005C6EFC" w:rsidRPr="000B5E1B" w:rsidRDefault="005C6EFC" w:rsidP="005C6EFC">
      <w:pPr>
        <w:bidi w:val="0"/>
        <w:rPr>
          <w:rFonts w:asciiTheme="majorBidi" w:hAnsiTheme="majorBidi" w:cstheme="majorBidi"/>
          <w:lang w:val="en-CA"/>
        </w:rPr>
      </w:pPr>
    </w:p>
    <w:p w:rsidR="00BF191F" w:rsidRPr="00986A20" w:rsidRDefault="00BF191F" w:rsidP="003879C5">
      <w:pPr>
        <w:bidi w:val="0"/>
        <w:rPr>
          <w:rFonts w:asciiTheme="majorBidi" w:hAnsiTheme="majorBidi" w:cstheme="majorBidi"/>
        </w:rPr>
      </w:pPr>
      <w:r w:rsidRPr="00986A20">
        <w:rPr>
          <w:rFonts w:asciiTheme="majorBidi" w:hAnsiTheme="majorBidi" w:cstheme="majorBidi"/>
        </w:rPr>
        <w:t xml:space="preserve">Zhou D., </w:t>
      </w:r>
      <w:proofErr w:type="spellStart"/>
      <w:r w:rsidRPr="00986A20">
        <w:rPr>
          <w:rFonts w:asciiTheme="majorBidi" w:hAnsiTheme="majorBidi" w:cstheme="majorBidi"/>
        </w:rPr>
        <w:t>Bian</w:t>
      </w:r>
      <w:proofErr w:type="spellEnd"/>
      <w:r w:rsidRPr="00986A20">
        <w:rPr>
          <w:rFonts w:asciiTheme="majorBidi" w:hAnsiTheme="majorBidi" w:cstheme="majorBidi"/>
        </w:rPr>
        <w:t xml:space="preserve"> J., Zheng S., </w:t>
      </w:r>
      <w:proofErr w:type="spellStart"/>
      <w:r w:rsidRPr="00986A20">
        <w:rPr>
          <w:rFonts w:asciiTheme="majorBidi" w:hAnsiTheme="majorBidi" w:cstheme="majorBidi"/>
        </w:rPr>
        <w:t>Zha</w:t>
      </w:r>
      <w:proofErr w:type="spellEnd"/>
      <w:r w:rsidRPr="00986A20">
        <w:rPr>
          <w:rFonts w:asciiTheme="majorBidi" w:hAnsiTheme="majorBidi" w:cstheme="majorBidi"/>
        </w:rPr>
        <w:t xml:space="preserve"> H., </w:t>
      </w:r>
      <w:r w:rsidR="004A5272">
        <w:rPr>
          <w:rFonts w:asciiTheme="majorBidi" w:hAnsiTheme="majorBidi" w:cstheme="majorBidi"/>
        </w:rPr>
        <w:t>&amp;</w:t>
      </w:r>
      <w:r w:rsidRPr="00986A20">
        <w:rPr>
          <w:rFonts w:asciiTheme="majorBidi" w:hAnsiTheme="majorBidi" w:cstheme="majorBidi"/>
        </w:rPr>
        <w:t xml:space="preserve"> Giles</w:t>
      </w:r>
      <w:r w:rsidR="005C6EFC">
        <w:rPr>
          <w:rFonts w:asciiTheme="majorBidi" w:hAnsiTheme="majorBidi" w:cstheme="majorBidi"/>
        </w:rPr>
        <w:t>, C. L</w:t>
      </w:r>
      <w:r w:rsidRPr="00986A20">
        <w:rPr>
          <w:rFonts w:asciiTheme="majorBidi" w:hAnsiTheme="majorBidi" w:cstheme="majorBidi"/>
        </w:rPr>
        <w:t xml:space="preserve">. (2008). </w:t>
      </w:r>
      <w:r w:rsidRPr="00986A20">
        <w:rPr>
          <w:rStyle w:val="Strong"/>
          <w:rFonts w:asciiTheme="majorBidi" w:hAnsiTheme="majorBidi" w:cstheme="majorBidi"/>
          <w:b w:val="0"/>
          <w:bCs w:val="0"/>
          <w:color w:val="000000"/>
        </w:rPr>
        <w:t>Exploring social annotations for information retrieval</w:t>
      </w:r>
      <w:r w:rsidRPr="00986A20">
        <w:rPr>
          <w:rFonts w:asciiTheme="majorBidi" w:hAnsiTheme="majorBidi" w:cstheme="majorBidi"/>
        </w:rPr>
        <w:t>.</w:t>
      </w:r>
      <w:r w:rsidR="007364D0" w:rsidRPr="00986A20">
        <w:rPr>
          <w:rFonts w:asciiTheme="majorBidi" w:hAnsiTheme="majorBidi" w:cstheme="majorBidi"/>
        </w:rPr>
        <w:t xml:space="preserve"> In </w:t>
      </w:r>
      <w:r w:rsidR="00DA566C" w:rsidRPr="00986A20">
        <w:rPr>
          <w:rFonts w:asciiTheme="majorBidi" w:hAnsiTheme="majorBidi" w:cstheme="majorBidi"/>
        </w:rPr>
        <w:t xml:space="preserve">R. </w:t>
      </w:r>
      <w:r w:rsidR="003879C5">
        <w:rPr>
          <w:rFonts w:asciiTheme="majorBidi" w:hAnsiTheme="majorBidi" w:cstheme="majorBidi"/>
        </w:rPr>
        <w:t xml:space="preserve">Chen, H. Hon, J. </w:t>
      </w:r>
      <w:proofErr w:type="spellStart"/>
      <w:r w:rsidR="003879C5">
        <w:rPr>
          <w:rFonts w:asciiTheme="majorBidi" w:hAnsiTheme="majorBidi" w:cstheme="majorBidi"/>
        </w:rPr>
        <w:t>Huai</w:t>
      </w:r>
      <w:proofErr w:type="spellEnd"/>
      <w:r w:rsidR="003879C5">
        <w:rPr>
          <w:rFonts w:asciiTheme="majorBidi" w:hAnsiTheme="majorBidi" w:cstheme="majorBidi"/>
        </w:rPr>
        <w:t>, &amp; Y. Liu</w:t>
      </w:r>
      <w:r w:rsidR="00920817">
        <w:rPr>
          <w:rFonts w:asciiTheme="majorBidi" w:hAnsiTheme="majorBidi" w:cstheme="majorBidi"/>
        </w:rPr>
        <w:t xml:space="preserve"> (Eds.),</w:t>
      </w:r>
      <w:r w:rsidR="003879C5">
        <w:rPr>
          <w:rFonts w:asciiTheme="majorBidi" w:hAnsiTheme="majorBidi" w:cstheme="majorBidi"/>
        </w:rPr>
        <w:t xml:space="preserve"> </w:t>
      </w:r>
      <w:r w:rsidR="003879C5">
        <w:rPr>
          <w:rFonts w:asciiTheme="majorBidi" w:hAnsiTheme="majorBidi" w:cstheme="majorBidi"/>
          <w:i/>
          <w:iCs/>
        </w:rPr>
        <w:t>WWW '08</w:t>
      </w:r>
      <w:r w:rsidR="00DA566C" w:rsidRPr="00986A20">
        <w:rPr>
          <w:rFonts w:asciiTheme="majorBidi" w:hAnsiTheme="majorBidi" w:cstheme="majorBidi"/>
          <w:i/>
          <w:iCs/>
        </w:rPr>
        <w:t xml:space="preserve"> </w:t>
      </w:r>
      <w:r w:rsidRPr="00986A20">
        <w:rPr>
          <w:rFonts w:asciiTheme="majorBidi" w:hAnsiTheme="majorBidi" w:cstheme="majorBidi"/>
          <w:i/>
          <w:iCs/>
        </w:rPr>
        <w:t>Proceedings of the 17</w:t>
      </w:r>
      <w:r w:rsidRPr="00986A20">
        <w:rPr>
          <w:rFonts w:asciiTheme="majorBidi" w:hAnsiTheme="majorBidi" w:cstheme="majorBidi"/>
          <w:i/>
          <w:iCs/>
          <w:vertAlign w:val="superscript"/>
        </w:rPr>
        <w:t>th</w:t>
      </w:r>
      <w:r w:rsidRPr="00986A20">
        <w:rPr>
          <w:rFonts w:asciiTheme="majorBidi" w:hAnsiTheme="majorBidi" w:cstheme="majorBidi"/>
          <w:i/>
          <w:iCs/>
        </w:rPr>
        <w:t xml:space="preserve"> </w:t>
      </w:r>
      <w:r w:rsidR="005C6EFC">
        <w:rPr>
          <w:rFonts w:asciiTheme="majorBidi" w:hAnsiTheme="majorBidi" w:cstheme="majorBidi"/>
          <w:i/>
          <w:iCs/>
        </w:rPr>
        <w:t>I</w:t>
      </w:r>
      <w:r w:rsidRPr="00986A20">
        <w:rPr>
          <w:rFonts w:asciiTheme="majorBidi" w:hAnsiTheme="majorBidi" w:cstheme="majorBidi"/>
          <w:i/>
          <w:iCs/>
        </w:rPr>
        <w:t xml:space="preserve">nternational World Wide Web 2008 </w:t>
      </w:r>
      <w:r w:rsidR="005C6EFC">
        <w:rPr>
          <w:rFonts w:asciiTheme="majorBidi" w:hAnsiTheme="majorBidi" w:cstheme="majorBidi"/>
          <w:i/>
          <w:iCs/>
        </w:rPr>
        <w:t>C</w:t>
      </w:r>
      <w:r w:rsidRPr="00986A20">
        <w:rPr>
          <w:rFonts w:asciiTheme="majorBidi" w:hAnsiTheme="majorBidi" w:cstheme="majorBidi"/>
          <w:i/>
          <w:iCs/>
        </w:rPr>
        <w:t>onference</w:t>
      </w:r>
      <w:r w:rsidR="00DA566C" w:rsidRPr="00986A20">
        <w:rPr>
          <w:rFonts w:asciiTheme="majorBidi" w:hAnsiTheme="majorBidi" w:cstheme="majorBidi"/>
        </w:rPr>
        <w:t xml:space="preserve"> (pp. 715-724)</w:t>
      </w:r>
      <w:r w:rsidR="003879C5">
        <w:rPr>
          <w:rFonts w:asciiTheme="majorBidi" w:hAnsiTheme="majorBidi" w:cstheme="majorBidi"/>
        </w:rPr>
        <w:t>,</w:t>
      </w:r>
      <w:r w:rsidRPr="00986A20">
        <w:rPr>
          <w:rFonts w:asciiTheme="majorBidi" w:hAnsiTheme="majorBidi" w:cstheme="majorBidi"/>
        </w:rPr>
        <w:t xml:space="preserve"> Beijing China.</w:t>
      </w:r>
    </w:p>
    <w:p w:rsidR="00514282" w:rsidRPr="00F560E3" w:rsidRDefault="00514282" w:rsidP="00D32046">
      <w:pPr>
        <w:bidi w:val="0"/>
        <w:jc w:val="both"/>
        <w:rPr>
          <w:rFonts w:asciiTheme="majorBidi" w:hAnsiTheme="majorBidi" w:cstheme="majorBidi"/>
        </w:rPr>
      </w:pPr>
    </w:p>
    <w:sectPr w:rsidR="00514282" w:rsidRPr="00F560E3" w:rsidSect="00486732">
      <w:pgSz w:w="11906" w:h="16838"/>
      <w:pgMar w:top="1440" w:right="1800" w:bottom="1440" w:left="1800" w:gutter="0"/>
      <w:bidi/>
      <w:rtlGutter/>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1F37" w:rsidRDefault="00981F37" w:rsidP="00D330B4">
      <w:r>
        <w:separator/>
      </w:r>
    </w:p>
  </w:endnote>
  <w:endnote w:type="continuationSeparator" w:id="0">
    <w:p w:rsidR="00981F37" w:rsidRDefault="00981F37" w:rsidP="00D330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1F37" w:rsidRDefault="00981F37" w:rsidP="00D330B4">
      <w:r>
        <w:separator/>
      </w:r>
    </w:p>
  </w:footnote>
  <w:footnote w:type="continuationSeparator" w:id="0">
    <w:p w:rsidR="00981F37" w:rsidRDefault="00981F37" w:rsidP="00D330B4">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3E83"/>
    <w:multiLevelType w:val="hybridMultilevel"/>
    <w:tmpl w:val="26AE26F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7F128B"/>
    <w:multiLevelType w:val="hybridMultilevel"/>
    <w:tmpl w:val="16E00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0C066238"/>
    <w:multiLevelType w:val="hybridMultilevel"/>
    <w:tmpl w:val="0BFE8268"/>
    <w:lvl w:ilvl="0" w:tplc="0E7AA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DC117D"/>
    <w:multiLevelType w:val="multilevel"/>
    <w:tmpl w:val="5E6A99CC"/>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6120" w:hanging="144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4">
    <w:nsid w:val="149E2C50"/>
    <w:multiLevelType w:val="hybridMultilevel"/>
    <w:tmpl w:val="7230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24B18"/>
    <w:multiLevelType w:val="multilevel"/>
    <w:tmpl w:val="37D8AE0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9B314F"/>
    <w:multiLevelType w:val="hybridMultilevel"/>
    <w:tmpl w:val="B07C0852"/>
    <w:lvl w:ilvl="0" w:tplc="0409000F">
      <w:start w:val="1"/>
      <w:numFmt w:val="decimal"/>
      <w:lvlText w:val="%1."/>
      <w:lvlJc w:val="left"/>
      <w:pPr>
        <w:tabs>
          <w:tab w:val="num" w:pos="780"/>
        </w:tabs>
        <w:ind w:left="780" w:hanging="360"/>
      </w:pPr>
      <w:rPr>
        <w:rFonts w:cs="Times New Roman"/>
      </w:rPr>
    </w:lvl>
    <w:lvl w:ilvl="1" w:tplc="04090019" w:tentative="1">
      <w:start w:val="1"/>
      <w:numFmt w:val="lowerLetter"/>
      <w:lvlText w:val="%2."/>
      <w:lvlJc w:val="left"/>
      <w:pPr>
        <w:tabs>
          <w:tab w:val="num" w:pos="1500"/>
        </w:tabs>
        <w:ind w:left="1500" w:hanging="360"/>
      </w:pPr>
      <w:rPr>
        <w:rFonts w:cs="Times New Roman"/>
      </w:rPr>
    </w:lvl>
    <w:lvl w:ilvl="2" w:tplc="0409001B" w:tentative="1">
      <w:start w:val="1"/>
      <w:numFmt w:val="lowerRoman"/>
      <w:lvlText w:val="%3."/>
      <w:lvlJc w:val="right"/>
      <w:pPr>
        <w:tabs>
          <w:tab w:val="num" w:pos="2220"/>
        </w:tabs>
        <w:ind w:left="2220" w:hanging="180"/>
      </w:pPr>
      <w:rPr>
        <w:rFonts w:cs="Times New Roman"/>
      </w:rPr>
    </w:lvl>
    <w:lvl w:ilvl="3" w:tplc="0409000F" w:tentative="1">
      <w:start w:val="1"/>
      <w:numFmt w:val="decimal"/>
      <w:lvlText w:val="%4."/>
      <w:lvlJc w:val="left"/>
      <w:pPr>
        <w:tabs>
          <w:tab w:val="num" w:pos="2940"/>
        </w:tabs>
        <w:ind w:left="2940" w:hanging="360"/>
      </w:pPr>
      <w:rPr>
        <w:rFonts w:cs="Times New Roman"/>
      </w:rPr>
    </w:lvl>
    <w:lvl w:ilvl="4" w:tplc="04090019" w:tentative="1">
      <w:start w:val="1"/>
      <w:numFmt w:val="lowerLetter"/>
      <w:lvlText w:val="%5."/>
      <w:lvlJc w:val="left"/>
      <w:pPr>
        <w:tabs>
          <w:tab w:val="num" w:pos="3660"/>
        </w:tabs>
        <w:ind w:left="3660" w:hanging="360"/>
      </w:pPr>
      <w:rPr>
        <w:rFonts w:cs="Times New Roman"/>
      </w:rPr>
    </w:lvl>
    <w:lvl w:ilvl="5" w:tplc="0409001B" w:tentative="1">
      <w:start w:val="1"/>
      <w:numFmt w:val="lowerRoman"/>
      <w:lvlText w:val="%6."/>
      <w:lvlJc w:val="right"/>
      <w:pPr>
        <w:tabs>
          <w:tab w:val="num" w:pos="4380"/>
        </w:tabs>
        <w:ind w:left="4380" w:hanging="180"/>
      </w:pPr>
      <w:rPr>
        <w:rFonts w:cs="Times New Roman"/>
      </w:rPr>
    </w:lvl>
    <w:lvl w:ilvl="6" w:tplc="0409000F" w:tentative="1">
      <w:start w:val="1"/>
      <w:numFmt w:val="decimal"/>
      <w:lvlText w:val="%7."/>
      <w:lvlJc w:val="left"/>
      <w:pPr>
        <w:tabs>
          <w:tab w:val="num" w:pos="5100"/>
        </w:tabs>
        <w:ind w:left="5100" w:hanging="360"/>
      </w:pPr>
      <w:rPr>
        <w:rFonts w:cs="Times New Roman"/>
      </w:rPr>
    </w:lvl>
    <w:lvl w:ilvl="7" w:tplc="04090019" w:tentative="1">
      <w:start w:val="1"/>
      <w:numFmt w:val="lowerLetter"/>
      <w:lvlText w:val="%8."/>
      <w:lvlJc w:val="left"/>
      <w:pPr>
        <w:tabs>
          <w:tab w:val="num" w:pos="5820"/>
        </w:tabs>
        <w:ind w:left="5820" w:hanging="360"/>
      </w:pPr>
      <w:rPr>
        <w:rFonts w:cs="Times New Roman"/>
      </w:rPr>
    </w:lvl>
    <w:lvl w:ilvl="8" w:tplc="0409001B" w:tentative="1">
      <w:start w:val="1"/>
      <w:numFmt w:val="lowerRoman"/>
      <w:lvlText w:val="%9."/>
      <w:lvlJc w:val="right"/>
      <w:pPr>
        <w:tabs>
          <w:tab w:val="num" w:pos="6540"/>
        </w:tabs>
        <w:ind w:left="6540" w:hanging="180"/>
      </w:pPr>
      <w:rPr>
        <w:rFonts w:cs="Times New Roman"/>
      </w:rPr>
    </w:lvl>
  </w:abstractNum>
  <w:abstractNum w:abstractNumId="7">
    <w:nsid w:val="1B5A0D02"/>
    <w:multiLevelType w:val="hybridMultilevel"/>
    <w:tmpl w:val="4B14A00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nsid w:val="1BD43937"/>
    <w:multiLevelType w:val="multilevel"/>
    <w:tmpl w:val="9198E3AE"/>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520" w:hanging="720"/>
      </w:pPr>
      <w:rPr>
        <w:rFonts w:cs="Times New Roman" w:hint="default"/>
      </w:rPr>
    </w:lvl>
    <w:lvl w:ilvl="3">
      <w:start w:val="1"/>
      <w:numFmt w:val="bullet"/>
      <w:lvlText w:val=""/>
      <w:lvlJc w:val="left"/>
      <w:pPr>
        <w:ind w:left="3240" w:hanging="720"/>
      </w:pPr>
      <w:rPr>
        <w:rFonts w:ascii="Symbol" w:hAnsi="Symbol"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6120" w:hanging="144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9">
    <w:nsid w:val="1D132A8C"/>
    <w:multiLevelType w:val="hybridMultilevel"/>
    <w:tmpl w:val="26AA9FFC"/>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nsid w:val="23580F9D"/>
    <w:multiLevelType w:val="hybridMultilevel"/>
    <w:tmpl w:val="66E60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741998"/>
    <w:multiLevelType w:val="multilevel"/>
    <w:tmpl w:val="9198E3AE"/>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520" w:hanging="720"/>
      </w:pPr>
      <w:rPr>
        <w:rFonts w:cs="Times New Roman" w:hint="default"/>
      </w:rPr>
    </w:lvl>
    <w:lvl w:ilvl="3">
      <w:start w:val="1"/>
      <w:numFmt w:val="bullet"/>
      <w:lvlText w:val=""/>
      <w:lvlJc w:val="left"/>
      <w:pPr>
        <w:ind w:left="3240" w:hanging="720"/>
      </w:pPr>
      <w:rPr>
        <w:rFonts w:ascii="Symbol" w:hAnsi="Symbol"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6120" w:hanging="144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12">
    <w:nsid w:val="26E25E2B"/>
    <w:multiLevelType w:val="hybridMultilevel"/>
    <w:tmpl w:val="D92851F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2A2A3A3D"/>
    <w:multiLevelType w:val="hybridMultilevel"/>
    <w:tmpl w:val="E74A9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BD7735"/>
    <w:multiLevelType w:val="multilevel"/>
    <w:tmpl w:val="BFB06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4D4444"/>
    <w:multiLevelType w:val="hybridMultilevel"/>
    <w:tmpl w:val="6ACEB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D36454"/>
    <w:multiLevelType w:val="multilevel"/>
    <w:tmpl w:val="BFB062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B7516F"/>
    <w:multiLevelType w:val="multilevel"/>
    <w:tmpl w:val="BFB062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C224B9"/>
    <w:multiLevelType w:val="hybridMultilevel"/>
    <w:tmpl w:val="B9CC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5B17AC"/>
    <w:multiLevelType w:val="multilevel"/>
    <w:tmpl w:val="0BE82912"/>
    <w:lvl w:ilvl="0">
      <w:start w:val="1"/>
      <w:numFmt w:val="decimal"/>
      <w:lvlText w:val="%1."/>
      <w:lvlJc w:val="left"/>
      <w:pPr>
        <w:tabs>
          <w:tab w:val="num" w:pos="386"/>
        </w:tabs>
        <w:ind w:left="386" w:hanging="360"/>
      </w:pPr>
      <w:rPr>
        <w:rFonts w:cs="Times New Roman" w:hint="default"/>
      </w:rPr>
    </w:lvl>
    <w:lvl w:ilvl="1">
      <w:start w:val="7"/>
      <w:numFmt w:val="decimal"/>
      <w:isLgl/>
      <w:lvlText w:val="%1.%2"/>
      <w:lvlJc w:val="left"/>
      <w:pPr>
        <w:tabs>
          <w:tab w:val="num" w:pos="461"/>
        </w:tabs>
        <w:ind w:left="461" w:hanging="435"/>
      </w:pPr>
      <w:rPr>
        <w:rFonts w:cs="Times New Roman" w:hint="default"/>
      </w:rPr>
    </w:lvl>
    <w:lvl w:ilvl="2">
      <w:start w:val="1"/>
      <w:numFmt w:val="decimal"/>
      <w:isLgl/>
      <w:lvlText w:val="%1.%2.%3"/>
      <w:lvlJc w:val="left"/>
      <w:pPr>
        <w:tabs>
          <w:tab w:val="num" w:pos="746"/>
        </w:tabs>
        <w:ind w:left="746" w:hanging="720"/>
      </w:pPr>
      <w:rPr>
        <w:rFonts w:cs="Times New Roman" w:hint="default"/>
      </w:rPr>
    </w:lvl>
    <w:lvl w:ilvl="3">
      <w:start w:val="1"/>
      <w:numFmt w:val="decimal"/>
      <w:isLgl/>
      <w:lvlText w:val="%1.%2.%3.%4"/>
      <w:lvlJc w:val="left"/>
      <w:pPr>
        <w:tabs>
          <w:tab w:val="num" w:pos="1106"/>
        </w:tabs>
        <w:ind w:left="1106" w:hanging="1080"/>
      </w:pPr>
      <w:rPr>
        <w:rFonts w:cs="Times New Roman" w:hint="default"/>
      </w:rPr>
    </w:lvl>
    <w:lvl w:ilvl="4">
      <w:start w:val="1"/>
      <w:numFmt w:val="decimal"/>
      <w:isLgl/>
      <w:lvlText w:val="%1.%2.%3.%4.%5"/>
      <w:lvlJc w:val="left"/>
      <w:pPr>
        <w:tabs>
          <w:tab w:val="num" w:pos="1106"/>
        </w:tabs>
        <w:ind w:left="1106" w:hanging="1080"/>
      </w:pPr>
      <w:rPr>
        <w:rFonts w:cs="Times New Roman" w:hint="default"/>
      </w:rPr>
    </w:lvl>
    <w:lvl w:ilvl="5">
      <w:start w:val="1"/>
      <w:numFmt w:val="decimal"/>
      <w:isLgl/>
      <w:lvlText w:val="%1.%2.%3.%4.%5.%6"/>
      <w:lvlJc w:val="left"/>
      <w:pPr>
        <w:tabs>
          <w:tab w:val="num" w:pos="1466"/>
        </w:tabs>
        <w:ind w:left="1466" w:hanging="1440"/>
      </w:pPr>
      <w:rPr>
        <w:rFonts w:cs="Times New Roman" w:hint="default"/>
      </w:rPr>
    </w:lvl>
    <w:lvl w:ilvl="6">
      <w:start w:val="1"/>
      <w:numFmt w:val="decimal"/>
      <w:isLgl/>
      <w:lvlText w:val="%1.%2.%3.%4.%5.%6.%7"/>
      <w:lvlJc w:val="left"/>
      <w:pPr>
        <w:tabs>
          <w:tab w:val="num" w:pos="1466"/>
        </w:tabs>
        <w:ind w:left="1466" w:hanging="1440"/>
      </w:pPr>
      <w:rPr>
        <w:rFonts w:cs="Times New Roman" w:hint="default"/>
      </w:rPr>
    </w:lvl>
    <w:lvl w:ilvl="7">
      <w:start w:val="1"/>
      <w:numFmt w:val="decimal"/>
      <w:isLgl/>
      <w:lvlText w:val="%1.%2.%3.%4.%5.%6.%7.%8"/>
      <w:lvlJc w:val="left"/>
      <w:pPr>
        <w:tabs>
          <w:tab w:val="num" w:pos="1826"/>
        </w:tabs>
        <w:ind w:left="1826" w:hanging="1800"/>
      </w:pPr>
      <w:rPr>
        <w:rFonts w:cs="Times New Roman" w:hint="default"/>
      </w:rPr>
    </w:lvl>
    <w:lvl w:ilvl="8">
      <w:start w:val="1"/>
      <w:numFmt w:val="decimal"/>
      <w:isLgl/>
      <w:lvlText w:val="%1.%2.%3.%4.%5.%6.%7.%8.%9"/>
      <w:lvlJc w:val="left"/>
      <w:pPr>
        <w:tabs>
          <w:tab w:val="num" w:pos="2186"/>
        </w:tabs>
        <w:ind w:left="2186" w:hanging="2160"/>
      </w:pPr>
      <w:rPr>
        <w:rFonts w:cs="Times New Roman" w:hint="default"/>
      </w:rPr>
    </w:lvl>
  </w:abstractNum>
  <w:abstractNum w:abstractNumId="20">
    <w:nsid w:val="458672F8"/>
    <w:multiLevelType w:val="hybridMultilevel"/>
    <w:tmpl w:val="270E98B2"/>
    <w:lvl w:ilvl="0" w:tplc="08FAA908">
      <w:start w:val="6"/>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nsid w:val="48702EBA"/>
    <w:multiLevelType w:val="hybridMultilevel"/>
    <w:tmpl w:val="48288B44"/>
    <w:lvl w:ilvl="0" w:tplc="C0FC139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49323F31"/>
    <w:multiLevelType w:val="hybridMultilevel"/>
    <w:tmpl w:val="DB6C7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AF6938"/>
    <w:multiLevelType w:val="hybridMultilevel"/>
    <w:tmpl w:val="0CCE953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8836BA2"/>
    <w:multiLevelType w:val="hybridMultilevel"/>
    <w:tmpl w:val="FDD21E7C"/>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rPr>
        <w:rFonts w:cs="Times New Roman"/>
      </w:rPr>
    </w:lvl>
    <w:lvl w:ilvl="3" w:tplc="B1AEF0E2">
      <w:start w:val="1"/>
      <w:numFmt w:val="decimal"/>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6387085E"/>
    <w:multiLevelType w:val="hybridMultilevel"/>
    <w:tmpl w:val="E57AF47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6C635236"/>
    <w:multiLevelType w:val="multilevel"/>
    <w:tmpl w:val="BF245EC4"/>
    <w:lvl w:ilvl="0">
      <w:start w:val="7"/>
      <w:numFmt w:val="decimal"/>
      <w:lvlText w:val="%1."/>
      <w:lvlJc w:val="left"/>
      <w:pPr>
        <w:tabs>
          <w:tab w:val="num" w:pos="720"/>
        </w:tabs>
        <w:ind w:left="720" w:hanging="360"/>
      </w:pPr>
      <w:rPr>
        <w:rFonts w:hint="default"/>
      </w:rPr>
    </w:lvl>
    <w:lvl w:ilvl="1">
      <w:start w:val="8"/>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716D3CF6"/>
    <w:multiLevelType w:val="hybridMultilevel"/>
    <w:tmpl w:val="B6A0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EE7C11"/>
    <w:multiLevelType w:val="hybridMultilevel"/>
    <w:tmpl w:val="05AE445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896C7C"/>
    <w:multiLevelType w:val="hybridMultilevel"/>
    <w:tmpl w:val="3DBCD4F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rPr>
        <w:rFonts w:cs="Times New Roman"/>
      </w:rPr>
    </w:lvl>
    <w:lvl w:ilvl="3" w:tplc="B1AEF0E2">
      <w:start w:val="1"/>
      <w:numFmt w:val="decimal"/>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0">
    <w:nsid w:val="7DAC0D3D"/>
    <w:multiLevelType w:val="hybridMultilevel"/>
    <w:tmpl w:val="CD18C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25"/>
  </w:num>
  <w:num w:numId="4">
    <w:abstractNumId w:val="19"/>
  </w:num>
  <w:num w:numId="5">
    <w:abstractNumId w:val="23"/>
  </w:num>
  <w:num w:numId="6">
    <w:abstractNumId w:val="6"/>
  </w:num>
  <w:num w:numId="7">
    <w:abstractNumId w:val="29"/>
  </w:num>
  <w:num w:numId="8">
    <w:abstractNumId w:val="3"/>
  </w:num>
  <w:num w:numId="9">
    <w:abstractNumId w:val="8"/>
  </w:num>
  <w:num w:numId="10">
    <w:abstractNumId w:val="11"/>
  </w:num>
  <w:num w:numId="11">
    <w:abstractNumId w:val="15"/>
  </w:num>
  <w:num w:numId="12">
    <w:abstractNumId w:val="22"/>
  </w:num>
  <w:num w:numId="13">
    <w:abstractNumId w:val="13"/>
  </w:num>
  <w:num w:numId="14">
    <w:abstractNumId w:val="10"/>
  </w:num>
  <w:num w:numId="15">
    <w:abstractNumId w:val="18"/>
  </w:num>
  <w:num w:numId="16">
    <w:abstractNumId w:val="27"/>
  </w:num>
  <w:num w:numId="17">
    <w:abstractNumId w:val="4"/>
  </w:num>
  <w:num w:numId="18">
    <w:abstractNumId w:val="7"/>
  </w:num>
  <w:num w:numId="19">
    <w:abstractNumId w:val="24"/>
  </w:num>
  <w:num w:numId="20">
    <w:abstractNumId w:val="30"/>
  </w:num>
  <w:num w:numId="21">
    <w:abstractNumId w:val="28"/>
  </w:num>
  <w:num w:numId="22">
    <w:abstractNumId w:val="1"/>
  </w:num>
  <w:num w:numId="23">
    <w:abstractNumId w:val="20"/>
  </w:num>
  <w:num w:numId="24">
    <w:abstractNumId w:val="21"/>
  </w:num>
  <w:num w:numId="25">
    <w:abstractNumId w:val="0"/>
  </w:num>
  <w:num w:numId="26">
    <w:abstractNumId w:val="2"/>
  </w:num>
  <w:num w:numId="27">
    <w:abstractNumId w:val="17"/>
  </w:num>
  <w:num w:numId="28">
    <w:abstractNumId w:val="14"/>
  </w:num>
  <w:num w:numId="29">
    <w:abstractNumId w:val="26"/>
  </w:num>
  <w:num w:numId="30">
    <w:abstractNumId w:val="16"/>
  </w:num>
  <w:num w:numId="3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0"/>
  <w:hideSpellingErrors/>
  <w:hideGrammaticalErrors/>
  <w:proofState w:spelling="clean"/>
  <w:doNotTrackMoves/>
  <w:defaultTabStop w:val="720"/>
  <w:hyphenationZone w:val="425"/>
  <w:characterSpacingControl w:val="doNotCompress"/>
  <w:footnotePr>
    <w:footnote w:id="-1"/>
    <w:footnote w:id="0"/>
  </w:footnotePr>
  <w:endnotePr>
    <w:endnote w:id="-1"/>
    <w:endnote w:id="0"/>
  </w:endnotePr>
  <w:compat/>
  <w:rsids>
    <w:rsidRoot w:val="00D330B4"/>
    <w:rsid w:val="000016E7"/>
    <w:rsid w:val="000018F8"/>
    <w:rsid w:val="00002541"/>
    <w:rsid w:val="0000421C"/>
    <w:rsid w:val="00004BB6"/>
    <w:rsid w:val="00006DA7"/>
    <w:rsid w:val="000117E7"/>
    <w:rsid w:val="0001282F"/>
    <w:rsid w:val="00013F87"/>
    <w:rsid w:val="00014F3A"/>
    <w:rsid w:val="00021CCE"/>
    <w:rsid w:val="00022B5B"/>
    <w:rsid w:val="00023284"/>
    <w:rsid w:val="000234AE"/>
    <w:rsid w:val="000234D8"/>
    <w:rsid w:val="00030AFE"/>
    <w:rsid w:val="00031473"/>
    <w:rsid w:val="00031FBE"/>
    <w:rsid w:val="0003362F"/>
    <w:rsid w:val="00034F21"/>
    <w:rsid w:val="000367DB"/>
    <w:rsid w:val="000377AC"/>
    <w:rsid w:val="00041F24"/>
    <w:rsid w:val="0004551E"/>
    <w:rsid w:val="000465EB"/>
    <w:rsid w:val="0004711B"/>
    <w:rsid w:val="00050A49"/>
    <w:rsid w:val="000516C1"/>
    <w:rsid w:val="0005238E"/>
    <w:rsid w:val="00053AFB"/>
    <w:rsid w:val="00053EBF"/>
    <w:rsid w:val="000555F8"/>
    <w:rsid w:val="00056803"/>
    <w:rsid w:val="000572C8"/>
    <w:rsid w:val="0006040F"/>
    <w:rsid w:val="00060BD6"/>
    <w:rsid w:val="00064464"/>
    <w:rsid w:val="00065D01"/>
    <w:rsid w:val="000669E4"/>
    <w:rsid w:val="000704B7"/>
    <w:rsid w:val="00070739"/>
    <w:rsid w:val="000707B4"/>
    <w:rsid w:val="00070CB7"/>
    <w:rsid w:val="000724E7"/>
    <w:rsid w:val="00073A7C"/>
    <w:rsid w:val="00074276"/>
    <w:rsid w:val="00074897"/>
    <w:rsid w:val="00075D1C"/>
    <w:rsid w:val="000774C9"/>
    <w:rsid w:val="000802FE"/>
    <w:rsid w:val="000809A0"/>
    <w:rsid w:val="00082A98"/>
    <w:rsid w:val="0008560F"/>
    <w:rsid w:val="00087000"/>
    <w:rsid w:val="00087798"/>
    <w:rsid w:val="00090614"/>
    <w:rsid w:val="0009781E"/>
    <w:rsid w:val="000A033F"/>
    <w:rsid w:val="000A1975"/>
    <w:rsid w:val="000A5E36"/>
    <w:rsid w:val="000A6478"/>
    <w:rsid w:val="000B1F3D"/>
    <w:rsid w:val="000B2615"/>
    <w:rsid w:val="000B4AFE"/>
    <w:rsid w:val="000B4C0E"/>
    <w:rsid w:val="000B4F80"/>
    <w:rsid w:val="000B5255"/>
    <w:rsid w:val="000B5E1B"/>
    <w:rsid w:val="000B5EBC"/>
    <w:rsid w:val="000B745C"/>
    <w:rsid w:val="000B77BB"/>
    <w:rsid w:val="000B7C80"/>
    <w:rsid w:val="000C29D5"/>
    <w:rsid w:val="000C2BB7"/>
    <w:rsid w:val="000C31E1"/>
    <w:rsid w:val="000C67EA"/>
    <w:rsid w:val="000C7E5C"/>
    <w:rsid w:val="000D1C00"/>
    <w:rsid w:val="000D61DA"/>
    <w:rsid w:val="000D7B50"/>
    <w:rsid w:val="000E24FE"/>
    <w:rsid w:val="000E54F9"/>
    <w:rsid w:val="000E7025"/>
    <w:rsid w:val="000E794F"/>
    <w:rsid w:val="000E7D4A"/>
    <w:rsid w:val="000F0E49"/>
    <w:rsid w:val="000F22A9"/>
    <w:rsid w:val="000F2CD3"/>
    <w:rsid w:val="000F4597"/>
    <w:rsid w:val="000F661D"/>
    <w:rsid w:val="000F7924"/>
    <w:rsid w:val="00100EE7"/>
    <w:rsid w:val="00102AB7"/>
    <w:rsid w:val="00103F5E"/>
    <w:rsid w:val="00105292"/>
    <w:rsid w:val="0010562A"/>
    <w:rsid w:val="001063D2"/>
    <w:rsid w:val="00106585"/>
    <w:rsid w:val="001065A6"/>
    <w:rsid w:val="00106B22"/>
    <w:rsid w:val="001122E6"/>
    <w:rsid w:val="0011267D"/>
    <w:rsid w:val="00112E07"/>
    <w:rsid w:val="00115025"/>
    <w:rsid w:val="00115E11"/>
    <w:rsid w:val="00117DD3"/>
    <w:rsid w:val="001231C0"/>
    <w:rsid w:val="00125074"/>
    <w:rsid w:val="001276D4"/>
    <w:rsid w:val="0013077B"/>
    <w:rsid w:val="001318E9"/>
    <w:rsid w:val="00133D61"/>
    <w:rsid w:val="00136892"/>
    <w:rsid w:val="001372BB"/>
    <w:rsid w:val="00144710"/>
    <w:rsid w:val="00144E24"/>
    <w:rsid w:val="001463C9"/>
    <w:rsid w:val="001511D3"/>
    <w:rsid w:val="0015378E"/>
    <w:rsid w:val="00160FC5"/>
    <w:rsid w:val="00163647"/>
    <w:rsid w:val="00166799"/>
    <w:rsid w:val="00173049"/>
    <w:rsid w:val="00173872"/>
    <w:rsid w:val="0017446C"/>
    <w:rsid w:val="00176045"/>
    <w:rsid w:val="001775F6"/>
    <w:rsid w:val="00177DE8"/>
    <w:rsid w:val="00180E3F"/>
    <w:rsid w:val="001813FB"/>
    <w:rsid w:val="00181472"/>
    <w:rsid w:val="00181C47"/>
    <w:rsid w:val="00185A76"/>
    <w:rsid w:val="00185E86"/>
    <w:rsid w:val="001867E8"/>
    <w:rsid w:val="001875A8"/>
    <w:rsid w:val="0019007E"/>
    <w:rsid w:val="001904E1"/>
    <w:rsid w:val="00190B68"/>
    <w:rsid w:val="00190E0C"/>
    <w:rsid w:val="00194E17"/>
    <w:rsid w:val="00195874"/>
    <w:rsid w:val="00195FA5"/>
    <w:rsid w:val="001964A8"/>
    <w:rsid w:val="001A09AD"/>
    <w:rsid w:val="001A0C3A"/>
    <w:rsid w:val="001A2BC9"/>
    <w:rsid w:val="001A2E62"/>
    <w:rsid w:val="001A3040"/>
    <w:rsid w:val="001A47E8"/>
    <w:rsid w:val="001A50E9"/>
    <w:rsid w:val="001A5860"/>
    <w:rsid w:val="001B02DD"/>
    <w:rsid w:val="001B258D"/>
    <w:rsid w:val="001B4826"/>
    <w:rsid w:val="001B4E20"/>
    <w:rsid w:val="001B5C68"/>
    <w:rsid w:val="001B6630"/>
    <w:rsid w:val="001B76A3"/>
    <w:rsid w:val="001C0DF5"/>
    <w:rsid w:val="001C3E21"/>
    <w:rsid w:val="001C424D"/>
    <w:rsid w:val="001C4440"/>
    <w:rsid w:val="001C684C"/>
    <w:rsid w:val="001D18E1"/>
    <w:rsid w:val="001D4268"/>
    <w:rsid w:val="001D4A2E"/>
    <w:rsid w:val="001D77EF"/>
    <w:rsid w:val="001E0334"/>
    <w:rsid w:val="001E36E3"/>
    <w:rsid w:val="001E444C"/>
    <w:rsid w:val="001E5982"/>
    <w:rsid w:val="001E6BAF"/>
    <w:rsid w:val="001F009E"/>
    <w:rsid w:val="001F2BB3"/>
    <w:rsid w:val="001F4C63"/>
    <w:rsid w:val="001F54E7"/>
    <w:rsid w:val="001F5901"/>
    <w:rsid w:val="001F6691"/>
    <w:rsid w:val="001F7AE5"/>
    <w:rsid w:val="00200EE9"/>
    <w:rsid w:val="0020183B"/>
    <w:rsid w:val="00201895"/>
    <w:rsid w:val="00201CA3"/>
    <w:rsid w:val="00201E8D"/>
    <w:rsid w:val="002020CE"/>
    <w:rsid w:val="00202BAC"/>
    <w:rsid w:val="00202D3A"/>
    <w:rsid w:val="00202F80"/>
    <w:rsid w:val="00206974"/>
    <w:rsid w:val="00210543"/>
    <w:rsid w:val="00211705"/>
    <w:rsid w:val="0021256F"/>
    <w:rsid w:val="00213B41"/>
    <w:rsid w:val="002148F5"/>
    <w:rsid w:val="00214C03"/>
    <w:rsid w:val="00214FD1"/>
    <w:rsid w:val="00221F6E"/>
    <w:rsid w:val="00222BA5"/>
    <w:rsid w:val="00222EDA"/>
    <w:rsid w:val="0022354A"/>
    <w:rsid w:val="00223C9D"/>
    <w:rsid w:val="00225820"/>
    <w:rsid w:val="00225C2C"/>
    <w:rsid w:val="002304D1"/>
    <w:rsid w:val="002310E2"/>
    <w:rsid w:val="002312FD"/>
    <w:rsid w:val="002313E6"/>
    <w:rsid w:val="00232419"/>
    <w:rsid w:val="002370CA"/>
    <w:rsid w:val="0024152E"/>
    <w:rsid w:val="002421AF"/>
    <w:rsid w:val="00242C63"/>
    <w:rsid w:val="002439BD"/>
    <w:rsid w:val="00250F84"/>
    <w:rsid w:val="00253433"/>
    <w:rsid w:val="00253F38"/>
    <w:rsid w:val="00256822"/>
    <w:rsid w:val="00260658"/>
    <w:rsid w:val="00261188"/>
    <w:rsid w:val="00261989"/>
    <w:rsid w:val="00263FE9"/>
    <w:rsid w:val="002650E9"/>
    <w:rsid w:val="00265B79"/>
    <w:rsid w:val="00266137"/>
    <w:rsid w:val="00267B8B"/>
    <w:rsid w:val="00272302"/>
    <w:rsid w:val="00273289"/>
    <w:rsid w:val="00273E65"/>
    <w:rsid w:val="00277837"/>
    <w:rsid w:val="00277947"/>
    <w:rsid w:val="00277D21"/>
    <w:rsid w:val="00280CC7"/>
    <w:rsid w:val="00281AF2"/>
    <w:rsid w:val="0028395D"/>
    <w:rsid w:val="00284248"/>
    <w:rsid w:val="002903AF"/>
    <w:rsid w:val="0029431E"/>
    <w:rsid w:val="00295DE2"/>
    <w:rsid w:val="00296E00"/>
    <w:rsid w:val="002A0B9B"/>
    <w:rsid w:val="002A2B56"/>
    <w:rsid w:val="002A411B"/>
    <w:rsid w:val="002A624B"/>
    <w:rsid w:val="002B3288"/>
    <w:rsid w:val="002B45EA"/>
    <w:rsid w:val="002B6F91"/>
    <w:rsid w:val="002B7911"/>
    <w:rsid w:val="002C0B6E"/>
    <w:rsid w:val="002C2F18"/>
    <w:rsid w:val="002C3C2B"/>
    <w:rsid w:val="002C47E4"/>
    <w:rsid w:val="002C50C4"/>
    <w:rsid w:val="002C6291"/>
    <w:rsid w:val="002D4C97"/>
    <w:rsid w:val="002D4F69"/>
    <w:rsid w:val="002D5F09"/>
    <w:rsid w:val="002D7EBB"/>
    <w:rsid w:val="002E7D97"/>
    <w:rsid w:val="002F1D00"/>
    <w:rsid w:val="002F2FDD"/>
    <w:rsid w:val="002F3118"/>
    <w:rsid w:val="002F341D"/>
    <w:rsid w:val="002F4001"/>
    <w:rsid w:val="002F46EC"/>
    <w:rsid w:val="002F6ED4"/>
    <w:rsid w:val="002F7104"/>
    <w:rsid w:val="0030041C"/>
    <w:rsid w:val="00300F04"/>
    <w:rsid w:val="00300F61"/>
    <w:rsid w:val="0030307D"/>
    <w:rsid w:val="00305FFC"/>
    <w:rsid w:val="0031042A"/>
    <w:rsid w:val="00310A8E"/>
    <w:rsid w:val="00310EA9"/>
    <w:rsid w:val="00315EB5"/>
    <w:rsid w:val="0032023D"/>
    <w:rsid w:val="00323D26"/>
    <w:rsid w:val="0032415D"/>
    <w:rsid w:val="00325D3A"/>
    <w:rsid w:val="003265E3"/>
    <w:rsid w:val="00326A8C"/>
    <w:rsid w:val="003275AE"/>
    <w:rsid w:val="00327E42"/>
    <w:rsid w:val="003312E8"/>
    <w:rsid w:val="003329C2"/>
    <w:rsid w:val="003362C3"/>
    <w:rsid w:val="00336613"/>
    <w:rsid w:val="00342799"/>
    <w:rsid w:val="00347183"/>
    <w:rsid w:val="00347DA1"/>
    <w:rsid w:val="00350942"/>
    <w:rsid w:val="00351F39"/>
    <w:rsid w:val="003547FC"/>
    <w:rsid w:val="00360E7E"/>
    <w:rsid w:val="00361773"/>
    <w:rsid w:val="00361A9C"/>
    <w:rsid w:val="003627CC"/>
    <w:rsid w:val="00362B97"/>
    <w:rsid w:val="003642C1"/>
    <w:rsid w:val="00365241"/>
    <w:rsid w:val="00367A64"/>
    <w:rsid w:val="00370175"/>
    <w:rsid w:val="0037150C"/>
    <w:rsid w:val="003769D6"/>
    <w:rsid w:val="00381BD5"/>
    <w:rsid w:val="00386E59"/>
    <w:rsid w:val="003879C5"/>
    <w:rsid w:val="00390ABF"/>
    <w:rsid w:val="00391259"/>
    <w:rsid w:val="0039340A"/>
    <w:rsid w:val="00395661"/>
    <w:rsid w:val="003963FC"/>
    <w:rsid w:val="00397062"/>
    <w:rsid w:val="003A14BB"/>
    <w:rsid w:val="003A3EDB"/>
    <w:rsid w:val="003A504C"/>
    <w:rsid w:val="003A50F4"/>
    <w:rsid w:val="003A6017"/>
    <w:rsid w:val="003A661E"/>
    <w:rsid w:val="003A678A"/>
    <w:rsid w:val="003A7DC6"/>
    <w:rsid w:val="003B2D46"/>
    <w:rsid w:val="003B330B"/>
    <w:rsid w:val="003B656D"/>
    <w:rsid w:val="003B6605"/>
    <w:rsid w:val="003C057E"/>
    <w:rsid w:val="003C3255"/>
    <w:rsid w:val="003C38BE"/>
    <w:rsid w:val="003C43A1"/>
    <w:rsid w:val="003D0072"/>
    <w:rsid w:val="003D033C"/>
    <w:rsid w:val="003D0600"/>
    <w:rsid w:val="003D0FF2"/>
    <w:rsid w:val="003D2A03"/>
    <w:rsid w:val="003D70AA"/>
    <w:rsid w:val="003D7E85"/>
    <w:rsid w:val="003E00CB"/>
    <w:rsid w:val="003E0B45"/>
    <w:rsid w:val="003E1959"/>
    <w:rsid w:val="003E3859"/>
    <w:rsid w:val="003E400A"/>
    <w:rsid w:val="003E56AE"/>
    <w:rsid w:val="003E5B63"/>
    <w:rsid w:val="003E5C51"/>
    <w:rsid w:val="003F097D"/>
    <w:rsid w:val="003F0AC1"/>
    <w:rsid w:val="003F1311"/>
    <w:rsid w:val="003F2816"/>
    <w:rsid w:val="003F40C2"/>
    <w:rsid w:val="003F70C9"/>
    <w:rsid w:val="00401120"/>
    <w:rsid w:val="004013B7"/>
    <w:rsid w:val="004018E6"/>
    <w:rsid w:val="00402166"/>
    <w:rsid w:val="00403B60"/>
    <w:rsid w:val="00404BCC"/>
    <w:rsid w:val="00406369"/>
    <w:rsid w:val="004065B0"/>
    <w:rsid w:val="00407458"/>
    <w:rsid w:val="004126FB"/>
    <w:rsid w:val="00412B9A"/>
    <w:rsid w:val="00414BC1"/>
    <w:rsid w:val="00423288"/>
    <w:rsid w:val="00423CC6"/>
    <w:rsid w:val="00424956"/>
    <w:rsid w:val="00426A87"/>
    <w:rsid w:val="0042726D"/>
    <w:rsid w:val="0042790A"/>
    <w:rsid w:val="0043545B"/>
    <w:rsid w:val="00435A6E"/>
    <w:rsid w:val="0043679F"/>
    <w:rsid w:val="00437EDA"/>
    <w:rsid w:val="00441517"/>
    <w:rsid w:val="00442AE3"/>
    <w:rsid w:val="00443699"/>
    <w:rsid w:val="00443904"/>
    <w:rsid w:val="00445B03"/>
    <w:rsid w:val="00447222"/>
    <w:rsid w:val="0044733F"/>
    <w:rsid w:val="00447A09"/>
    <w:rsid w:val="0045261A"/>
    <w:rsid w:val="00453F1A"/>
    <w:rsid w:val="00456E3F"/>
    <w:rsid w:val="00457C59"/>
    <w:rsid w:val="0046390D"/>
    <w:rsid w:val="004667A4"/>
    <w:rsid w:val="0047056A"/>
    <w:rsid w:val="00470D0F"/>
    <w:rsid w:val="00470FE1"/>
    <w:rsid w:val="004713FE"/>
    <w:rsid w:val="00472890"/>
    <w:rsid w:val="004742CD"/>
    <w:rsid w:val="00475E10"/>
    <w:rsid w:val="0047770D"/>
    <w:rsid w:val="00480B55"/>
    <w:rsid w:val="00481035"/>
    <w:rsid w:val="00481FA0"/>
    <w:rsid w:val="0048258C"/>
    <w:rsid w:val="00484A36"/>
    <w:rsid w:val="00486732"/>
    <w:rsid w:val="004869C5"/>
    <w:rsid w:val="00486D00"/>
    <w:rsid w:val="00487B51"/>
    <w:rsid w:val="00490A7E"/>
    <w:rsid w:val="00492B32"/>
    <w:rsid w:val="004934AF"/>
    <w:rsid w:val="004942D6"/>
    <w:rsid w:val="004957F3"/>
    <w:rsid w:val="004969C5"/>
    <w:rsid w:val="004A0131"/>
    <w:rsid w:val="004A0369"/>
    <w:rsid w:val="004A3506"/>
    <w:rsid w:val="004A3897"/>
    <w:rsid w:val="004A3934"/>
    <w:rsid w:val="004A5272"/>
    <w:rsid w:val="004A6A1C"/>
    <w:rsid w:val="004B100E"/>
    <w:rsid w:val="004B42B1"/>
    <w:rsid w:val="004B6B14"/>
    <w:rsid w:val="004C07C0"/>
    <w:rsid w:val="004C1697"/>
    <w:rsid w:val="004C58B6"/>
    <w:rsid w:val="004C767D"/>
    <w:rsid w:val="004C7B39"/>
    <w:rsid w:val="004D008F"/>
    <w:rsid w:val="004D0F61"/>
    <w:rsid w:val="004D1579"/>
    <w:rsid w:val="004D2A7F"/>
    <w:rsid w:val="004D49BD"/>
    <w:rsid w:val="004D79D1"/>
    <w:rsid w:val="004E21A4"/>
    <w:rsid w:val="004E5E5A"/>
    <w:rsid w:val="004E66CF"/>
    <w:rsid w:val="004E7D05"/>
    <w:rsid w:val="004F0D3E"/>
    <w:rsid w:val="004F3CC5"/>
    <w:rsid w:val="004F49AB"/>
    <w:rsid w:val="004F5707"/>
    <w:rsid w:val="0050094D"/>
    <w:rsid w:val="00502E8D"/>
    <w:rsid w:val="00504222"/>
    <w:rsid w:val="00505D1E"/>
    <w:rsid w:val="005074CC"/>
    <w:rsid w:val="0051009C"/>
    <w:rsid w:val="00510312"/>
    <w:rsid w:val="005104EF"/>
    <w:rsid w:val="005104F0"/>
    <w:rsid w:val="00511678"/>
    <w:rsid w:val="00511F9E"/>
    <w:rsid w:val="005121FC"/>
    <w:rsid w:val="005136F7"/>
    <w:rsid w:val="00514282"/>
    <w:rsid w:val="00514B59"/>
    <w:rsid w:val="005206B3"/>
    <w:rsid w:val="005212C5"/>
    <w:rsid w:val="00521B0C"/>
    <w:rsid w:val="00521C55"/>
    <w:rsid w:val="00531E00"/>
    <w:rsid w:val="005329A6"/>
    <w:rsid w:val="0053471C"/>
    <w:rsid w:val="00536FAB"/>
    <w:rsid w:val="0054046E"/>
    <w:rsid w:val="00542617"/>
    <w:rsid w:val="00542EEF"/>
    <w:rsid w:val="00543C57"/>
    <w:rsid w:val="00545139"/>
    <w:rsid w:val="0054556B"/>
    <w:rsid w:val="00545B0C"/>
    <w:rsid w:val="00545E3D"/>
    <w:rsid w:val="00545FE9"/>
    <w:rsid w:val="00547D55"/>
    <w:rsid w:val="0055002A"/>
    <w:rsid w:val="005503E1"/>
    <w:rsid w:val="00550ACA"/>
    <w:rsid w:val="00551379"/>
    <w:rsid w:val="00551E07"/>
    <w:rsid w:val="00552B2C"/>
    <w:rsid w:val="005537AC"/>
    <w:rsid w:val="005541B0"/>
    <w:rsid w:val="0055761E"/>
    <w:rsid w:val="00563222"/>
    <w:rsid w:val="00564254"/>
    <w:rsid w:val="005648C1"/>
    <w:rsid w:val="00567CE0"/>
    <w:rsid w:val="005702C5"/>
    <w:rsid w:val="005714E5"/>
    <w:rsid w:val="005732E2"/>
    <w:rsid w:val="00575797"/>
    <w:rsid w:val="005775D6"/>
    <w:rsid w:val="00577611"/>
    <w:rsid w:val="00577DDA"/>
    <w:rsid w:val="00581D80"/>
    <w:rsid w:val="00581E6D"/>
    <w:rsid w:val="00585B99"/>
    <w:rsid w:val="00586A6C"/>
    <w:rsid w:val="00586C89"/>
    <w:rsid w:val="00587A67"/>
    <w:rsid w:val="00590945"/>
    <w:rsid w:val="0059299F"/>
    <w:rsid w:val="005931DA"/>
    <w:rsid w:val="00593630"/>
    <w:rsid w:val="00593D12"/>
    <w:rsid w:val="005957F9"/>
    <w:rsid w:val="00597541"/>
    <w:rsid w:val="005976D0"/>
    <w:rsid w:val="005A0609"/>
    <w:rsid w:val="005A53FD"/>
    <w:rsid w:val="005A596C"/>
    <w:rsid w:val="005B1B4D"/>
    <w:rsid w:val="005B1DFD"/>
    <w:rsid w:val="005B1E34"/>
    <w:rsid w:val="005B4560"/>
    <w:rsid w:val="005B4DA2"/>
    <w:rsid w:val="005B5E66"/>
    <w:rsid w:val="005C0A05"/>
    <w:rsid w:val="005C178D"/>
    <w:rsid w:val="005C1B27"/>
    <w:rsid w:val="005C265C"/>
    <w:rsid w:val="005C541B"/>
    <w:rsid w:val="005C659E"/>
    <w:rsid w:val="005C6EFC"/>
    <w:rsid w:val="005D0C94"/>
    <w:rsid w:val="005D25AC"/>
    <w:rsid w:val="005D4A25"/>
    <w:rsid w:val="005D79FE"/>
    <w:rsid w:val="005E07E4"/>
    <w:rsid w:val="005E1E70"/>
    <w:rsid w:val="005E5257"/>
    <w:rsid w:val="005E543D"/>
    <w:rsid w:val="005E5B49"/>
    <w:rsid w:val="005E6462"/>
    <w:rsid w:val="005E68F8"/>
    <w:rsid w:val="005E7495"/>
    <w:rsid w:val="005F3D07"/>
    <w:rsid w:val="00600680"/>
    <w:rsid w:val="00600EE6"/>
    <w:rsid w:val="00601D1A"/>
    <w:rsid w:val="00601FC7"/>
    <w:rsid w:val="00603CD6"/>
    <w:rsid w:val="006046CE"/>
    <w:rsid w:val="00610F68"/>
    <w:rsid w:val="00611083"/>
    <w:rsid w:val="00611F0D"/>
    <w:rsid w:val="006120EE"/>
    <w:rsid w:val="00613322"/>
    <w:rsid w:val="006148B4"/>
    <w:rsid w:val="0061604F"/>
    <w:rsid w:val="00616960"/>
    <w:rsid w:val="00620EE7"/>
    <w:rsid w:val="00621C72"/>
    <w:rsid w:val="00621C99"/>
    <w:rsid w:val="0062232C"/>
    <w:rsid w:val="0062250E"/>
    <w:rsid w:val="0062254E"/>
    <w:rsid w:val="0062263F"/>
    <w:rsid w:val="00622CE1"/>
    <w:rsid w:val="00622DFF"/>
    <w:rsid w:val="00624E94"/>
    <w:rsid w:val="00626205"/>
    <w:rsid w:val="00626847"/>
    <w:rsid w:val="006271D0"/>
    <w:rsid w:val="006273E1"/>
    <w:rsid w:val="00630D1F"/>
    <w:rsid w:val="00631F72"/>
    <w:rsid w:val="006324B3"/>
    <w:rsid w:val="00632C60"/>
    <w:rsid w:val="006342E8"/>
    <w:rsid w:val="00634ADC"/>
    <w:rsid w:val="0063500F"/>
    <w:rsid w:val="00636529"/>
    <w:rsid w:val="006406D6"/>
    <w:rsid w:val="00640C21"/>
    <w:rsid w:val="00640C8C"/>
    <w:rsid w:val="00643CEE"/>
    <w:rsid w:val="00644D2B"/>
    <w:rsid w:val="00645C2F"/>
    <w:rsid w:val="006468EA"/>
    <w:rsid w:val="00650632"/>
    <w:rsid w:val="00650FC1"/>
    <w:rsid w:val="00652B20"/>
    <w:rsid w:val="00654058"/>
    <w:rsid w:val="00654338"/>
    <w:rsid w:val="00654645"/>
    <w:rsid w:val="00654712"/>
    <w:rsid w:val="0065596F"/>
    <w:rsid w:val="00656EF7"/>
    <w:rsid w:val="00657A10"/>
    <w:rsid w:val="00657E93"/>
    <w:rsid w:val="00660BF7"/>
    <w:rsid w:val="006647E5"/>
    <w:rsid w:val="00665751"/>
    <w:rsid w:val="00665B0B"/>
    <w:rsid w:val="00666551"/>
    <w:rsid w:val="006667E7"/>
    <w:rsid w:val="00667248"/>
    <w:rsid w:val="00670A7A"/>
    <w:rsid w:val="00672DD4"/>
    <w:rsid w:val="0067517A"/>
    <w:rsid w:val="006754EA"/>
    <w:rsid w:val="00675C33"/>
    <w:rsid w:val="00675CD4"/>
    <w:rsid w:val="00676449"/>
    <w:rsid w:val="00676A39"/>
    <w:rsid w:val="006770E9"/>
    <w:rsid w:val="00677D48"/>
    <w:rsid w:val="00680315"/>
    <w:rsid w:val="00680CF1"/>
    <w:rsid w:val="00683B1A"/>
    <w:rsid w:val="00683E7C"/>
    <w:rsid w:val="00684779"/>
    <w:rsid w:val="00685EB8"/>
    <w:rsid w:val="006922EB"/>
    <w:rsid w:val="00693B9D"/>
    <w:rsid w:val="00693D9D"/>
    <w:rsid w:val="006979D2"/>
    <w:rsid w:val="006A0679"/>
    <w:rsid w:val="006A4576"/>
    <w:rsid w:val="006A6300"/>
    <w:rsid w:val="006A65C8"/>
    <w:rsid w:val="006A75CA"/>
    <w:rsid w:val="006B1E1B"/>
    <w:rsid w:val="006B2124"/>
    <w:rsid w:val="006C1FCE"/>
    <w:rsid w:val="006C21D2"/>
    <w:rsid w:val="006C22B1"/>
    <w:rsid w:val="006C337B"/>
    <w:rsid w:val="006C3726"/>
    <w:rsid w:val="006C5E0A"/>
    <w:rsid w:val="006C61EA"/>
    <w:rsid w:val="006C7E1D"/>
    <w:rsid w:val="006D3112"/>
    <w:rsid w:val="006D41BF"/>
    <w:rsid w:val="006D7FC6"/>
    <w:rsid w:val="006E0E5D"/>
    <w:rsid w:val="006E1BFC"/>
    <w:rsid w:val="006E3AFB"/>
    <w:rsid w:val="006E5305"/>
    <w:rsid w:val="006F0BA0"/>
    <w:rsid w:val="006F2199"/>
    <w:rsid w:val="006F4D89"/>
    <w:rsid w:val="006F5D9C"/>
    <w:rsid w:val="006F6158"/>
    <w:rsid w:val="006F70A2"/>
    <w:rsid w:val="006F76A1"/>
    <w:rsid w:val="006F7892"/>
    <w:rsid w:val="00701094"/>
    <w:rsid w:val="00701264"/>
    <w:rsid w:val="00701E6E"/>
    <w:rsid w:val="00701E91"/>
    <w:rsid w:val="007051A5"/>
    <w:rsid w:val="00705EAC"/>
    <w:rsid w:val="00707A5E"/>
    <w:rsid w:val="00711190"/>
    <w:rsid w:val="00712287"/>
    <w:rsid w:val="007122E2"/>
    <w:rsid w:val="00715B2D"/>
    <w:rsid w:val="0071654F"/>
    <w:rsid w:val="00722A15"/>
    <w:rsid w:val="0072716A"/>
    <w:rsid w:val="00727C0A"/>
    <w:rsid w:val="00731595"/>
    <w:rsid w:val="00733230"/>
    <w:rsid w:val="007364D0"/>
    <w:rsid w:val="0073735C"/>
    <w:rsid w:val="0073762A"/>
    <w:rsid w:val="00744566"/>
    <w:rsid w:val="007455C5"/>
    <w:rsid w:val="007459DF"/>
    <w:rsid w:val="00746E7B"/>
    <w:rsid w:val="00747A96"/>
    <w:rsid w:val="00751048"/>
    <w:rsid w:val="007514E1"/>
    <w:rsid w:val="00751D23"/>
    <w:rsid w:val="0075298C"/>
    <w:rsid w:val="007603B3"/>
    <w:rsid w:val="00760576"/>
    <w:rsid w:val="00760CAC"/>
    <w:rsid w:val="00761ABB"/>
    <w:rsid w:val="00764B81"/>
    <w:rsid w:val="0076503F"/>
    <w:rsid w:val="00767198"/>
    <w:rsid w:val="00767F61"/>
    <w:rsid w:val="00770036"/>
    <w:rsid w:val="0077230D"/>
    <w:rsid w:val="00773575"/>
    <w:rsid w:val="007741C2"/>
    <w:rsid w:val="0077583D"/>
    <w:rsid w:val="00775A94"/>
    <w:rsid w:val="00784652"/>
    <w:rsid w:val="0079045A"/>
    <w:rsid w:val="00790C6D"/>
    <w:rsid w:val="00794314"/>
    <w:rsid w:val="00794622"/>
    <w:rsid w:val="0079715F"/>
    <w:rsid w:val="0079728A"/>
    <w:rsid w:val="007A043F"/>
    <w:rsid w:val="007A084C"/>
    <w:rsid w:val="007A1EDD"/>
    <w:rsid w:val="007A29EF"/>
    <w:rsid w:val="007A37A9"/>
    <w:rsid w:val="007B638F"/>
    <w:rsid w:val="007B6F1B"/>
    <w:rsid w:val="007C0535"/>
    <w:rsid w:val="007C0B55"/>
    <w:rsid w:val="007C18DE"/>
    <w:rsid w:val="007C7264"/>
    <w:rsid w:val="007D0097"/>
    <w:rsid w:val="007D0365"/>
    <w:rsid w:val="007D1E0F"/>
    <w:rsid w:val="007D4B34"/>
    <w:rsid w:val="007D53F7"/>
    <w:rsid w:val="007D67C8"/>
    <w:rsid w:val="007D74B2"/>
    <w:rsid w:val="007E01DE"/>
    <w:rsid w:val="007E0295"/>
    <w:rsid w:val="007E32EC"/>
    <w:rsid w:val="007E3991"/>
    <w:rsid w:val="007E7731"/>
    <w:rsid w:val="007E7C0E"/>
    <w:rsid w:val="007F1274"/>
    <w:rsid w:val="007F3134"/>
    <w:rsid w:val="007F424B"/>
    <w:rsid w:val="007F500E"/>
    <w:rsid w:val="007F57C2"/>
    <w:rsid w:val="007F5CD1"/>
    <w:rsid w:val="007F763D"/>
    <w:rsid w:val="0080067B"/>
    <w:rsid w:val="00800882"/>
    <w:rsid w:val="008013CA"/>
    <w:rsid w:val="00801C84"/>
    <w:rsid w:val="0080340C"/>
    <w:rsid w:val="008042C4"/>
    <w:rsid w:val="0080445C"/>
    <w:rsid w:val="00810489"/>
    <w:rsid w:val="00816E50"/>
    <w:rsid w:val="00817552"/>
    <w:rsid w:val="00821B53"/>
    <w:rsid w:val="00823A05"/>
    <w:rsid w:val="00825020"/>
    <w:rsid w:val="0082613C"/>
    <w:rsid w:val="00827B64"/>
    <w:rsid w:val="00830F20"/>
    <w:rsid w:val="0083109A"/>
    <w:rsid w:val="0083316F"/>
    <w:rsid w:val="00836750"/>
    <w:rsid w:val="00840B6E"/>
    <w:rsid w:val="0084146F"/>
    <w:rsid w:val="0084196E"/>
    <w:rsid w:val="00841E32"/>
    <w:rsid w:val="00844574"/>
    <w:rsid w:val="008458A3"/>
    <w:rsid w:val="0084725C"/>
    <w:rsid w:val="00847A77"/>
    <w:rsid w:val="00850BE8"/>
    <w:rsid w:val="00851BDD"/>
    <w:rsid w:val="0085516E"/>
    <w:rsid w:val="00855633"/>
    <w:rsid w:val="008574CA"/>
    <w:rsid w:val="00861F44"/>
    <w:rsid w:val="0086203E"/>
    <w:rsid w:val="0086726A"/>
    <w:rsid w:val="008719E3"/>
    <w:rsid w:val="00871E9F"/>
    <w:rsid w:val="0087358A"/>
    <w:rsid w:val="00873E20"/>
    <w:rsid w:val="00874D47"/>
    <w:rsid w:val="00883F38"/>
    <w:rsid w:val="008900D1"/>
    <w:rsid w:val="00890315"/>
    <w:rsid w:val="00897585"/>
    <w:rsid w:val="008A0F86"/>
    <w:rsid w:val="008A1F9E"/>
    <w:rsid w:val="008A2769"/>
    <w:rsid w:val="008A2957"/>
    <w:rsid w:val="008A3220"/>
    <w:rsid w:val="008A5BEE"/>
    <w:rsid w:val="008A763C"/>
    <w:rsid w:val="008B0516"/>
    <w:rsid w:val="008B1ADA"/>
    <w:rsid w:val="008B27AD"/>
    <w:rsid w:val="008B27E5"/>
    <w:rsid w:val="008B297D"/>
    <w:rsid w:val="008B4F74"/>
    <w:rsid w:val="008C183D"/>
    <w:rsid w:val="008C3162"/>
    <w:rsid w:val="008C390F"/>
    <w:rsid w:val="008C4881"/>
    <w:rsid w:val="008C6818"/>
    <w:rsid w:val="008D1225"/>
    <w:rsid w:val="008D1F31"/>
    <w:rsid w:val="008D45B6"/>
    <w:rsid w:val="008D593D"/>
    <w:rsid w:val="008D5AE1"/>
    <w:rsid w:val="008D6548"/>
    <w:rsid w:val="008D68A6"/>
    <w:rsid w:val="008E1BF3"/>
    <w:rsid w:val="008E2A12"/>
    <w:rsid w:val="008E477A"/>
    <w:rsid w:val="008E51A3"/>
    <w:rsid w:val="008E569B"/>
    <w:rsid w:val="008E58AE"/>
    <w:rsid w:val="008E58CB"/>
    <w:rsid w:val="008E6B0E"/>
    <w:rsid w:val="008E6EEE"/>
    <w:rsid w:val="008E7784"/>
    <w:rsid w:val="008F0512"/>
    <w:rsid w:val="008F0F1E"/>
    <w:rsid w:val="008F3CBF"/>
    <w:rsid w:val="008F47BC"/>
    <w:rsid w:val="008F5191"/>
    <w:rsid w:val="008F5668"/>
    <w:rsid w:val="00900415"/>
    <w:rsid w:val="009043CA"/>
    <w:rsid w:val="00906E73"/>
    <w:rsid w:val="00907293"/>
    <w:rsid w:val="00907F97"/>
    <w:rsid w:val="009112CE"/>
    <w:rsid w:val="0091591D"/>
    <w:rsid w:val="00915FFE"/>
    <w:rsid w:val="0091622E"/>
    <w:rsid w:val="00916927"/>
    <w:rsid w:val="0091701B"/>
    <w:rsid w:val="00920817"/>
    <w:rsid w:val="009209A6"/>
    <w:rsid w:val="00923DCD"/>
    <w:rsid w:val="00924F35"/>
    <w:rsid w:val="00925226"/>
    <w:rsid w:val="00926362"/>
    <w:rsid w:val="009270D9"/>
    <w:rsid w:val="009274D2"/>
    <w:rsid w:val="00927C71"/>
    <w:rsid w:val="009301FE"/>
    <w:rsid w:val="0093290C"/>
    <w:rsid w:val="00936EA2"/>
    <w:rsid w:val="00936FCB"/>
    <w:rsid w:val="00937599"/>
    <w:rsid w:val="009375FA"/>
    <w:rsid w:val="00941234"/>
    <w:rsid w:val="00943313"/>
    <w:rsid w:val="00943EDE"/>
    <w:rsid w:val="00944116"/>
    <w:rsid w:val="00945C47"/>
    <w:rsid w:val="009460AB"/>
    <w:rsid w:val="0094636E"/>
    <w:rsid w:val="00946C20"/>
    <w:rsid w:val="00946F1A"/>
    <w:rsid w:val="00947E23"/>
    <w:rsid w:val="00951FA0"/>
    <w:rsid w:val="0095264F"/>
    <w:rsid w:val="0095274F"/>
    <w:rsid w:val="00957425"/>
    <w:rsid w:val="00957CA1"/>
    <w:rsid w:val="0096025B"/>
    <w:rsid w:val="0096143F"/>
    <w:rsid w:val="009620BA"/>
    <w:rsid w:val="009635E3"/>
    <w:rsid w:val="00964ECC"/>
    <w:rsid w:val="00965236"/>
    <w:rsid w:val="009659EF"/>
    <w:rsid w:val="009669F3"/>
    <w:rsid w:val="009717F5"/>
    <w:rsid w:val="0098090A"/>
    <w:rsid w:val="009811C3"/>
    <w:rsid w:val="009819F1"/>
    <w:rsid w:val="00981F37"/>
    <w:rsid w:val="009824CA"/>
    <w:rsid w:val="009840B3"/>
    <w:rsid w:val="0098414D"/>
    <w:rsid w:val="009855C5"/>
    <w:rsid w:val="00986A20"/>
    <w:rsid w:val="009924B0"/>
    <w:rsid w:val="0099319C"/>
    <w:rsid w:val="00993EAD"/>
    <w:rsid w:val="00994FBF"/>
    <w:rsid w:val="0099591D"/>
    <w:rsid w:val="00995DE7"/>
    <w:rsid w:val="00997193"/>
    <w:rsid w:val="00997A5A"/>
    <w:rsid w:val="009A0B60"/>
    <w:rsid w:val="009A1D7A"/>
    <w:rsid w:val="009A3414"/>
    <w:rsid w:val="009A423B"/>
    <w:rsid w:val="009A587D"/>
    <w:rsid w:val="009A70A1"/>
    <w:rsid w:val="009B0152"/>
    <w:rsid w:val="009B164B"/>
    <w:rsid w:val="009B2910"/>
    <w:rsid w:val="009B3A72"/>
    <w:rsid w:val="009B3F91"/>
    <w:rsid w:val="009B5C27"/>
    <w:rsid w:val="009B7371"/>
    <w:rsid w:val="009C1120"/>
    <w:rsid w:val="009C3A94"/>
    <w:rsid w:val="009C6820"/>
    <w:rsid w:val="009C69C1"/>
    <w:rsid w:val="009C7844"/>
    <w:rsid w:val="009D20FB"/>
    <w:rsid w:val="009D35FF"/>
    <w:rsid w:val="009D434C"/>
    <w:rsid w:val="009D5E0B"/>
    <w:rsid w:val="009D73EB"/>
    <w:rsid w:val="009E0BA3"/>
    <w:rsid w:val="009E3019"/>
    <w:rsid w:val="009F0886"/>
    <w:rsid w:val="009F0D14"/>
    <w:rsid w:val="009F281D"/>
    <w:rsid w:val="009F4597"/>
    <w:rsid w:val="00A004FE"/>
    <w:rsid w:val="00A02E5E"/>
    <w:rsid w:val="00A03A0D"/>
    <w:rsid w:val="00A0610D"/>
    <w:rsid w:val="00A06F37"/>
    <w:rsid w:val="00A10987"/>
    <w:rsid w:val="00A14080"/>
    <w:rsid w:val="00A148CA"/>
    <w:rsid w:val="00A14C57"/>
    <w:rsid w:val="00A14D0F"/>
    <w:rsid w:val="00A17B2E"/>
    <w:rsid w:val="00A20A34"/>
    <w:rsid w:val="00A20E23"/>
    <w:rsid w:val="00A22DCE"/>
    <w:rsid w:val="00A23483"/>
    <w:rsid w:val="00A2482F"/>
    <w:rsid w:val="00A251F0"/>
    <w:rsid w:val="00A25F4E"/>
    <w:rsid w:val="00A26E30"/>
    <w:rsid w:val="00A30463"/>
    <w:rsid w:val="00A34157"/>
    <w:rsid w:val="00A3453B"/>
    <w:rsid w:val="00A3461D"/>
    <w:rsid w:val="00A352FC"/>
    <w:rsid w:val="00A3554F"/>
    <w:rsid w:val="00A4022E"/>
    <w:rsid w:val="00A403C4"/>
    <w:rsid w:val="00A4088C"/>
    <w:rsid w:val="00A4214E"/>
    <w:rsid w:val="00A421F8"/>
    <w:rsid w:val="00A42935"/>
    <w:rsid w:val="00A45E47"/>
    <w:rsid w:val="00A46074"/>
    <w:rsid w:val="00A460BB"/>
    <w:rsid w:val="00A46FDB"/>
    <w:rsid w:val="00A474F4"/>
    <w:rsid w:val="00A47EB7"/>
    <w:rsid w:val="00A509CA"/>
    <w:rsid w:val="00A52252"/>
    <w:rsid w:val="00A52314"/>
    <w:rsid w:val="00A569D3"/>
    <w:rsid w:val="00A56E28"/>
    <w:rsid w:val="00A60084"/>
    <w:rsid w:val="00A61103"/>
    <w:rsid w:val="00A62982"/>
    <w:rsid w:val="00A637AB"/>
    <w:rsid w:val="00A65472"/>
    <w:rsid w:val="00A660DE"/>
    <w:rsid w:val="00A666CB"/>
    <w:rsid w:val="00A66908"/>
    <w:rsid w:val="00A711CD"/>
    <w:rsid w:val="00A7299C"/>
    <w:rsid w:val="00A72B94"/>
    <w:rsid w:val="00A74BB1"/>
    <w:rsid w:val="00A7556E"/>
    <w:rsid w:val="00A761DB"/>
    <w:rsid w:val="00A775CD"/>
    <w:rsid w:val="00A8089C"/>
    <w:rsid w:val="00A810A4"/>
    <w:rsid w:val="00A825D0"/>
    <w:rsid w:val="00A84484"/>
    <w:rsid w:val="00A85125"/>
    <w:rsid w:val="00A85277"/>
    <w:rsid w:val="00A85980"/>
    <w:rsid w:val="00A92169"/>
    <w:rsid w:val="00A927C4"/>
    <w:rsid w:val="00A96945"/>
    <w:rsid w:val="00AA1141"/>
    <w:rsid w:val="00AA2735"/>
    <w:rsid w:val="00AB3930"/>
    <w:rsid w:val="00AB3DD6"/>
    <w:rsid w:val="00AB6587"/>
    <w:rsid w:val="00AC6FFE"/>
    <w:rsid w:val="00AC7E16"/>
    <w:rsid w:val="00AD030E"/>
    <w:rsid w:val="00AD2506"/>
    <w:rsid w:val="00AD2C48"/>
    <w:rsid w:val="00AD2C64"/>
    <w:rsid w:val="00AD5766"/>
    <w:rsid w:val="00AD6C17"/>
    <w:rsid w:val="00AE1F50"/>
    <w:rsid w:val="00AE21D9"/>
    <w:rsid w:val="00AE3E9A"/>
    <w:rsid w:val="00AE49C8"/>
    <w:rsid w:val="00AE5939"/>
    <w:rsid w:val="00AE5D43"/>
    <w:rsid w:val="00AE7E94"/>
    <w:rsid w:val="00AF1C92"/>
    <w:rsid w:val="00AF288D"/>
    <w:rsid w:val="00AF321E"/>
    <w:rsid w:val="00AF362E"/>
    <w:rsid w:val="00AF54A0"/>
    <w:rsid w:val="00AF5A2C"/>
    <w:rsid w:val="00AF77BE"/>
    <w:rsid w:val="00AF7C76"/>
    <w:rsid w:val="00B00B34"/>
    <w:rsid w:val="00B02D67"/>
    <w:rsid w:val="00B06C0F"/>
    <w:rsid w:val="00B06E66"/>
    <w:rsid w:val="00B10CF6"/>
    <w:rsid w:val="00B10DC2"/>
    <w:rsid w:val="00B11B84"/>
    <w:rsid w:val="00B176A7"/>
    <w:rsid w:val="00B17DD9"/>
    <w:rsid w:val="00B20978"/>
    <w:rsid w:val="00B21963"/>
    <w:rsid w:val="00B21CBD"/>
    <w:rsid w:val="00B22516"/>
    <w:rsid w:val="00B22E2D"/>
    <w:rsid w:val="00B22E50"/>
    <w:rsid w:val="00B24E26"/>
    <w:rsid w:val="00B25126"/>
    <w:rsid w:val="00B2547F"/>
    <w:rsid w:val="00B27B69"/>
    <w:rsid w:val="00B32397"/>
    <w:rsid w:val="00B32616"/>
    <w:rsid w:val="00B33440"/>
    <w:rsid w:val="00B33560"/>
    <w:rsid w:val="00B346B8"/>
    <w:rsid w:val="00B352CB"/>
    <w:rsid w:val="00B352EA"/>
    <w:rsid w:val="00B3702F"/>
    <w:rsid w:val="00B41CCD"/>
    <w:rsid w:val="00B4322D"/>
    <w:rsid w:val="00B443B4"/>
    <w:rsid w:val="00B44B32"/>
    <w:rsid w:val="00B466DB"/>
    <w:rsid w:val="00B501DC"/>
    <w:rsid w:val="00B50240"/>
    <w:rsid w:val="00B503C0"/>
    <w:rsid w:val="00B50EA7"/>
    <w:rsid w:val="00B51083"/>
    <w:rsid w:val="00B5216A"/>
    <w:rsid w:val="00B52B7F"/>
    <w:rsid w:val="00B53F17"/>
    <w:rsid w:val="00B567C7"/>
    <w:rsid w:val="00B56A28"/>
    <w:rsid w:val="00B60CA9"/>
    <w:rsid w:val="00B6108E"/>
    <w:rsid w:val="00B61123"/>
    <w:rsid w:val="00B6133F"/>
    <w:rsid w:val="00B61EA8"/>
    <w:rsid w:val="00B631F0"/>
    <w:rsid w:val="00B6712C"/>
    <w:rsid w:val="00B70CD2"/>
    <w:rsid w:val="00B738CC"/>
    <w:rsid w:val="00B81CAD"/>
    <w:rsid w:val="00B84E14"/>
    <w:rsid w:val="00B90474"/>
    <w:rsid w:val="00B9160E"/>
    <w:rsid w:val="00B91BD3"/>
    <w:rsid w:val="00B93BC2"/>
    <w:rsid w:val="00B949A0"/>
    <w:rsid w:val="00B95274"/>
    <w:rsid w:val="00B95C5F"/>
    <w:rsid w:val="00B96A2F"/>
    <w:rsid w:val="00BA05D6"/>
    <w:rsid w:val="00BA0E32"/>
    <w:rsid w:val="00BA1273"/>
    <w:rsid w:val="00BA14B9"/>
    <w:rsid w:val="00BA19BF"/>
    <w:rsid w:val="00BA3A3C"/>
    <w:rsid w:val="00BA4C24"/>
    <w:rsid w:val="00BA57FF"/>
    <w:rsid w:val="00BA71FB"/>
    <w:rsid w:val="00BB05F8"/>
    <w:rsid w:val="00BB0891"/>
    <w:rsid w:val="00BB5A00"/>
    <w:rsid w:val="00BB6653"/>
    <w:rsid w:val="00BB686A"/>
    <w:rsid w:val="00BB7523"/>
    <w:rsid w:val="00BC1CA8"/>
    <w:rsid w:val="00BC2306"/>
    <w:rsid w:val="00BC3619"/>
    <w:rsid w:val="00BC460E"/>
    <w:rsid w:val="00BC6176"/>
    <w:rsid w:val="00BC6793"/>
    <w:rsid w:val="00BC6FFE"/>
    <w:rsid w:val="00BC724D"/>
    <w:rsid w:val="00BC7C44"/>
    <w:rsid w:val="00BD0C30"/>
    <w:rsid w:val="00BD36CC"/>
    <w:rsid w:val="00BD7C23"/>
    <w:rsid w:val="00BE0903"/>
    <w:rsid w:val="00BE3562"/>
    <w:rsid w:val="00BE60C4"/>
    <w:rsid w:val="00BE7508"/>
    <w:rsid w:val="00BF075F"/>
    <w:rsid w:val="00BF15BE"/>
    <w:rsid w:val="00BF1651"/>
    <w:rsid w:val="00BF191F"/>
    <w:rsid w:val="00BF2A2C"/>
    <w:rsid w:val="00BF2C30"/>
    <w:rsid w:val="00BF3A1B"/>
    <w:rsid w:val="00BF4140"/>
    <w:rsid w:val="00BF4B99"/>
    <w:rsid w:val="00BF577E"/>
    <w:rsid w:val="00BF5A14"/>
    <w:rsid w:val="00BF5E6C"/>
    <w:rsid w:val="00BF712C"/>
    <w:rsid w:val="00C0055F"/>
    <w:rsid w:val="00C01082"/>
    <w:rsid w:val="00C01593"/>
    <w:rsid w:val="00C0304C"/>
    <w:rsid w:val="00C034E8"/>
    <w:rsid w:val="00C03E7E"/>
    <w:rsid w:val="00C0588C"/>
    <w:rsid w:val="00C07385"/>
    <w:rsid w:val="00C1193F"/>
    <w:rsid w:val="00C120B6"/>
    <w:rsid w:val="00C1235D"/>
    <w:rsid w:val="00C1336E"/>
    <w:rsid w:val="00C13F29"/>
    <w:rsid w:val="00C148F9"/>
    <w:rsid w:val="00C16B14"/>
    <w:rsid w:val="00C220AB"/>
    <w:rsid w:val="00C22568"/>
    <w:rsid w:val="00C232FC"/>
    <w:rsid w:val="00C23F83"/>
    <w:rsid w:val="00C25619"/>
    <w:rsid w:val="00C269FB"/>
    <w:rsid w:val="00C27757"/>
    <w:rsid w:val="00C325E1"/>
    <w:rsid w:val="00C32E2C"/>
    <w:rsid w:val="00C35E56"/>
    <w:rsid w:val="00C35FD5"/>
    <w:rsid w:val="00C37E6D"/>
    <w:rsid w:val="00C420B4"/>
    <w:rsid w:val="00C4531E"/>
    <w:rsid w:val="00C51A80"/>
    <w:rsid w:val="00C52877"/>
    <w:rsid w:val="00C54D12"/>
    <w:rsid w:val="00C55231"/>
    <w:rsid w:val="00C5584F"/>
    <w:rsid w:val="00C5671A"/>
    <w:rsid w:val="00C56A21"/>
    <w:rsid w:val="00C6364C"/>
    <w:rsid w:val="00C63E56"/>
    <w:rsid w:val="00C6516E"/>
    <w:rsid w:val="00C65B67"/>
    <w:rsid w:val="00C666B5"/>
    <w:rsid w:val="00C72C19"/>
    <w:rsid w:val="00C76B18"/>
    <w:rsid w:val="00C7743F"/>
    <w:rsid w:val="00C82ED5"/>
    <w:rsid w:val="00C83486"/>
    <w:rsid w:val="00C85EB1"/>
    <w:rsid w:val="00C86E00"/>
    <w:rsid w:val="00C91CB5"/>
    <w:rsid w:val="00C9286F"/>
    <w:rsid w:val="00C93787"/>
    <w:rsid w:val="00C95311"/>
    <w:rsid w:val="00C9561B"/>
    <w:rsid w:val="00C9781D"/>
    <w:rsid w:val="00CA0F3C"/>
    <w:rsid w:val="00CA197B"/>
    <w:rsid w:val="00CA3418"/>
    <w:rsid w:val="00CA352C"/>
    <w:rsid w:val="00CA457B"/>
    <w:rsid w:val="00CA510D"/>
    <w:rsid w:val="00CA6A6E"/>
    <w:rsid w:val="00CA7231"/>
    <w:rsid w:val="00CB13B2"/>
    <w:rsid w:val="00CB14A4"/>
    <w:rsid w:val="00CB1B16"/>
    <w:rsid w:val="00CB1E39"/>
    <w:rsid w:val="00CB45EA"/>
    <w:rsid w:val="00CC544B"/>
    <w:rsid w:val="00CC5789"/>
    <w:rsid w:val="00CC5A97"/>
    <w:rsid w:val="00CC5FA3"/>
    <w:rsid w:val="00CC6CA8"/>
    <w:rsid w:val="00CC768B"/>
    <w:rsid w:val="00CD0375"/>
    <w:rsid w:val="00CD3502"/>
    <w:rsid w:val="00CD55EE"/>
    <w:rsid w:val="00CD5E16"/>
    <w:rsid w:val="00CD70AE"/>
    <w:rsid w:val="00CE25CE"/>
    <w:rsid w:val="00CE6A56"/>
    <w:rsid w:val="00CF0645"/>
    <w:rsid w:val="00CF0ED4"/>
    <w:rsid w:val="00CF1250"/>
    <w:rsid w:val="00CF21FC"/>
    <w:rsid w:val="00CF2BDF"/>
    <w:rsid w:val="00CF3A92"/>
    <w:rsid w:val="00CF3ED1"/>
    <w:rsid w:val="00CF7E12"/>
    <w:rsid w:val="00D0059D"/>
    <w:rsid w:val="00D0280B"/>
    <w:rsid w:val="00D035B8"/>
    <w:rsid w:val="00D03F53"/>
    <w:rsid w:val="00D04BE6"/>
    <w:rsid w:val="00D0790D"/>
    <w:rsid w:val="00D07C17"/>
    <w:rsid w:val="00D07D85"/>
    <w:rsid w:val="00D07DFA"/>
    <w:rsid w:val="00D10962"/>
    <w:rsid w:val="00D11C73"/>
    <w:rsid w:val="00D13225"/>
    <w:rsid w:val="00D13FB4"/>
    <w:rsid w:val="00D152A5"/>
    <w:rsid w:val="00D156D8"/>
    <w:rsid w:val="00D157DD"/>
    <w:rsid w:val="00D1631D"/>
    <w:rsid w:val="00D167BC"/>
    <w:rsid w:val="00D16D9F"/>
    <w:rsid w:val="00D20E4C"/>
    <w:rsid w:val="00D21E9B"/>
    <w:rsid w:val="00D247F1"/>
    <w:rsid w:val="00D277F7"/>
    <w:rsid w:val="00D32046"/>
    <w:rsid w:val="00D320C6"/>
    <w:rsid w:val="00D32311"/>
    <w:rsid w:val="00D32361"/>
    <w:rsid w:val="00D330B4"/>
    <w:rsid w:val="00D3587C"/>
    <w:rsid w:val="00D40E7B"/>
    <w:rsid w:val="00D40E9C"/>
    <w:rsid w:val="00D46ED8"/>
    <w:rsid w:val="00D5053A"/>
    <w:rsid w:val="00D5177D"/>
    <w:rsid w:val="00D51D73"/>
    <w:rsid w:val="00D54024"/>
    <w:rsid w:val="00D54359"/>
    <w:rsid w:val="00D54DA4"/>
    <w:rsid w:val="00D56A39"/>
    <w:rsid w:val="00D64790"/>
    <w:rsid w:val="00D65688"/>
    <w:rsid w:val="00D65A1F"/>
    <w:rsid w:val="00D66A7D"/>
    <w:rsid w:val="00D7046A"/>
    <w:rsid w:val="00D70547"/>
    <w:rsid w:val="00D71287"/>
    <w:rsid w:val="00D7137E"/>
    <w:rsid w:val="00D72DC1"/>
    <w:rsid w:val="00D7427C"/>
    <w:rsid w:val="00D744DA"/>
    <w:rsid w:val="00D75CD1"/>
    <w:rsid w:val="00D807B3"/>
    <w:rsid w:val="00D80FD8"/>
    <w:rsid w:val="00D811E3"/>
    <w:rsid w:val="00D83F8E"/>
    <w:rsid w:val="00D85E33"/>
    <w:rsid w:val="00D85FC7"/>
    <w:rsid w:val="00D86003"/>
    <w:rsid w:val="00D87C41"/>
    <w:rsid w:val="00D9149E"/>
    <w:rsid w:val="00D925FA"/>
    <w:rsid w:val="00D92E41"/>
    <w:rsid w:val="00D93FF1"/>
    <w:rsid w:val="00D9430B"/>
    <w:rsid w:val="00D95B93"/>
    <w:rsid w:val="00D9681B"/>
    <w:rsid w:val="00DA343C"/>
    <w:rsid w:val="00DA4149"/>
    <w:rsid w:val="00DA525E"/>
    <w:rsid w:val="00DA566C"/>
    <w:rsid w:val="00DA642A"/>
    <w:rsid w:val="00DA65C5"/>
    <w:rsid w:val="00DB1F02"/>
    <w:rsid w:val="00DB2AD7"/>
    <w:rsid w:val="00DB2F94"/>
    <w:rsid w:val="00DC1AD3"/>
    <w:rsid w:val="00DC238A"/>
    <w:rsid w:val="00DC24C5"/>
    <w:rsid w:val="00DC320E"/>
    <w:rsid w:val="00DC4CCE"/>
    <w:rsid w:val="00DC64F3"/>
    <w:rsid w:val="00DD040F"/>
    <w:rsid w:val="00DD525F"/>
    <w:rsid w:val="00DD54B1"/>
    <w:rsid w:val="00DD5E99"/>
    <w:rsid w:val="00DD62E5"/>
    <w:rsid w:val="00DD72D4"/>
    <w:rsid w:val="00DE0165"/>
    <w:rsid w:val="00DE0AB3"/>
    <w:rsid w:val="00DE16F2"/>
    <w:rsid w:val="00DE5BDF"/>
    <w:rsid w:val="00DE72A9"/>
    <w:rsid w:val="00DE7797"/>
    <w:rsid w:val="00DE7E2B"/>
    <w:rsid w:val="00DF24CC"/>
    <w:rsid w:val="00DF6019"/>
    <w:rsid w:val="00DF78A1"/>
    <w:rsid w:val="00E00FC4"/>
    <w:rsid w:val="00E01B44"/>
    <w:rsid w:val="00E02E2D"/>
    <w:rsid w:val="00E05E8A"/>
    <w:rsid w:val="00E128DD"/>
    <w:rsid w:val="00E13E1B"/>
    <w:rsid w:val="00E140A6"/>
    <w:rsid w:val="00E150DB"/>
    <w:rsid w:val="00E1728E"/>
    <w:rsid w:val="00E17A80"/>
    <w:rsid w:val="00E20D4E"/>
    <w:rsid w:val="00E213D3"/>
    <w:rsid w:val="00E21833"/>
    <w:rsid w:val="00E2605E"/>
    <w:rsid w:val="00E266F9"/>
    <w:rsid w:val="00E26B9E"/>
    <w:rsid w:val="00E270CF"/>
    <w:rsid w:val="00E2727B"/>
    <w:rsid w:val="00E300AB"/>
    <w:rsid w:val="00E30A52"/>
    <w:rsid w:val="00E31036"/>
    <w:rsid w:val="00E31C79"/>
    <w:rsid w:val="00E32479"/>
    <w:rsid w:val="00E363C9"/>
    <w:rsid w:val="00E36762"/>
    <w:rsid w:val="00E36D0A"/>
    <w:rsid w:val="00E37849"/>
    <w:rsid w:val="00E4060D"/>
    <w:rsid w:val="00E41693"/>
    <w:rsid w:val="00E432F0"/>
    <w:rsid w:val="00E4370B"/>
    <w:rsid w:val="00E52920"/>
    <w:rsid w:val="00E538C7"/>
    <w:rsid w:val="00E54E7E"/>
    <w:rsid w:val="00E56D49"/>
    <w:rsid w:val="00E57008"/>
    <w:rsid w:val="00E578AA"/>
    <w:rsid w:val="00E618B3"/>
    <w:rsid w:val="00E62E77"/>
    <w:rsid w:val="00E646CB"/>
    <w:rsid w:val="00E664FD"/>
    <w:rsid w:val="00E66A1A"/>
    <w:rsid w:val="00E67462"/>
    <w:rsid w:val="00E677ED"/>
    <w:rsid w:val="00E72079"/>
    <w:rsid w:val="00E72F32"/>
    <w:rsid w:val="00E73A00"/>
    <w:rsid w:val="00E73F54"/>
    <w:rsid w:val="00E76832"/>
    <w:rsid w:val="00E82C43"/>
    <w:rsid w:val="00E87FFA"/>
    <w:rsid w:val="00E928DA"/>
    <w:rsid w:val="00E92C8C"/>
    <w:rsid w:val="00E9714C"/>
    <w:rsid w:val="00EA0A76"/>
    <w:rsid w:val="00EA39E4"/>
    <w:rsid w:val="00EA6D24"/>
    <w:rsid w:val="00EA79E8"/>
    <w:rsid w:val="00EB1E18"/>
    <w:rsid w:val="00EB24A8"/>
    <w:rsid w:val="00EB35ED"/>
    <w:rsid w:val="00EB3BA1"/>
    <w:rsid w:val="00EB45DE"/>
    <w:rsid w:val="00EB4F4B"/>
    <w:rsid w:val="00EB5184"/>
    <w:rsid w:val="00EB5B00"/>
    <w:rsid w:val="00EB73CF"/>
    <w:rsid w:val="00EC526D"/>
    <w:rsid w:val="00EC607A"/>
    <w:rsid w:val="00ED0424"/>
    <w:rsid w:val="00ED1AF8"/>
    <w:rsid w:val="00ED4211"/>
    <w:rsid w:val="00EE29C6"/>
    <w:rsid w:val="00EE442C"/>
    <w:rsid w:val="00EE4D34"/>
    <w:rsid w:val="00EE5189"/>
    <w:rsid w:val="00EE6628"/>
    <w:rsid w:val="00EF0EBB"/>
    <w:rsid w:val="00EF1340"/>
    <w:rsid w:val="00EF243B"/>
    <w:rsid w:val="00EF40BD"/>
    <w:rsid w:val="00EF672B"/>
    <w:rsid w:val="00EF778E"/>
    <w:rsid w:val="00F00B5D"/>
    <w:rsid w:val="00F0108D"/>
    <w:rsid w:val="00F016DC"/>
    <w:rsid w:val="00F01CCA"/>
    <w:rsid w:val="00F04312"/>
    <w:rsid w:val="00F07178"/>
    <w:rsid w:val="00F11CC2"/>
    <w:rsid w:val="00F15088"/>
    <w:rsid w:val="00F15F15"/>
    <w:rsid w:val="00F17234"/>
    <w:rsid w:val="00F20374"/>
    <w:rsid w:val="00F223B0"/>
    <w:rsid w:val="00F26682"/>
    <w:rsid w:val="00F316CD"/>
    <w:rsid w:val="00F31A64"/>
    <w:rsid w:val="00F34F5B"/>
    <w:rsid w:val="00F364EE"/>
    <w:rsid w:val="00F3722E"/>
    <w:rsid w:val="00F373D9"/>
    <w:rsid w:val="00F40BE1"/>
    <w:rsid w:val="00F425FF"/>
    <w:rsid w:val="00F42B78"/>
    <w:rsid w:val="00F438BA"/>
    <w:rsid w:val="00F44155"/>
    <w:rsid w:val="00F45587"/>
    <w:rsid w:val="00F45E4C"/>
    <w:rsid w:val="00F46145"/>
    <w:rsid w:val="00F470E4"/>
    <w:rsid w:val="00F5184A"/>
    <w:rsid w:val="00F52D1B"/>
    <w:rsid w:val="00F542C0"/>
    <w:rsid w:val="00F560E3"/>
    <w:rsid w:val="00F62CD0"/>
    <w:rsid w:val="00F62F57"/>
    <w:rsid w:val="00F643AD"/>
    <w:rsid w:val="00F65C33"/>
    <w:rsid w:val="00F66906"/>
    <w:rsid w:val="00F66AD7"/>
    <w:rsid w:val="00F71084"/>
    <w:rsid w:val="00F715B6"/>
    <w:rsid w:val="00F7486C"/>
    <w:rsid w:val="00F75B66"/>
    <w:rsid w:val="00F76646"/>
    <w:rsid w:val="00F77982"/>
    <w:rsid w:val="00F77A45"/>
    <w:rsid w:val="00F80778"/>
    <w:rsid w:val="00F82B07"/>
    <w:rsid w:val="00F85F21"/>
    <w:rsid w:val="00F8779B"/>
    <w:rsid w:val="00F87E10"/>
    <w:rsid w:val="00F93394"/>
    <w:rsid w:val="00F9419E"/>
    <w:rsid w:val="00F9518F"/>
    <w:rsid w:val="00F957DF"/>
    <w:rsid w:val="00F957EC"/>
    <w:rsid w:val="00FA0331"/>
    <w:rsid w:val="00FA3E18"/>
    <w:rsid w:val="00FA4D4F"/>
    <w:rsid w:val="00FA5909"/>
    <w:rsid w:val="00FA6529"/>
    <w:rsid w:val="00FA7F30"/>
    <w:rsid w:val="00FB029C"/>
    <w:rsid w:val="00FB63A1"/>
    <w:rsid w:val="00FB6DC0"/>
    <w:rsid w:val="00FB701B"/>
    <w:rsid w:val="00FC0393"/>
    <w:rsid w:val="00FC3D5A"/>
    <w:rsid w:val="00FC4FD8"/>
    <w:rsid w:val="00FC5CB3"/>
    <w:rsid w:val="00FC66B6"/>
    <w:rsid w:val="00FC6AA8"/>
    <w:rsid w:val="00FC7400"/>
    <w:rsid w:val="00FC7645"/>
    <w:rsid w:val="00FD1022"/>
    <w:rsid w:val="00FD12A9"/>
    <w:rsid w:val="00FD12E4"/>
    <w:rsid w:val="00FD15CD"/>
    <w:rsid w:val="00FD1734"/>
    <w:rsid w:val="00FD2675"/>
    <w:rsid w:val="00FD33CA"/>
    <w:rsid w:val="00FD3565"/>
    <w:rsid w:val="00FD581C"/>
    <w:rsid w:val="00FD5CC4"/>
    <w:rsid w:val="00FD5E9C"/>
    <w:rsid w:val="00FD6396"/>
    <w:rsid w:val="00FD7DF2"/>
    <w:rsid w:val="00FE003C"/>
    <w:rsid w:val="00FE0174"/>
    <w:rsid w:val="00FE2A70"/>
    <w:rsid w:val="00FE31C9"/>
    <w:rsid w:val="00FE51D2"/>
    <w:rsid w:val="00FE6D9D"/>
    <w:rsid w:val="00FF07B6"/>
    <w:rsid w:val="00FF3F50"/>
  </w:rsids>
  <m:mathPr>
    <m:mathFont m:val="@ＭＳ 明朝"/>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0B4"/>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4574"/>
    <w:pPr>
      <w:keepNext/>
      <w:spacing w:before="240" w:after="60"/>
      <w:outlineLvl w:val="0"/>
    </w:pPr>
    <w:rPr>
      <w:rFonts w:ascii="Arial" w:hAnsi="Arial" w:cs="Arial"/>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rsid w:val="00D330B4"/>
    <w:rPr>
      <w:sz w:val="20"/>
      <w:szCs w:val="20"/>
    </w:rPr>
  </w:style>
  <w:style w:type="character" w:customStyle="1" w:styleId="FootnoteTextChar">
    <w:name w:val="Footnote Text Char"/>
    <w:basedOn w:val="DefaultParagraphFont"/>
    <w:link w:val="FootnoteText"/>
    <w:uiPriority w:val="99"/>
    <w:semiHidden/>
    <w:rsid w:val="00D330B4"/>
    <w:rPr>
      <w:rFonts w:ascii="Times New Roman" w:eastAsia="Times New Roman" w:hAnsi="Times New Roman" w:cs="Times New Roman"/>
      <w:sz w:val="20"/>
      <w:szCs w:val="20"/>
    </w:rPr>
  </w:style>
  <w:style w:type="character" w:styleId="FootnoteReference">
    <w:name w:val="footnote reference"/>
    <w:uiPriority w:val="99"/>
    <w:semiHidden/>
    <w:rsid w:val="00D330B4"/>
    <w:rPr>
      <w:rFonts w:cs="Times New Roman"/>
      <w:vertAlign w:val="superscript"/>
    </w:rPr>
  </w:style>
  <w:style w:type="paragraph" w:styleId="ListParagraph">
    <w:name w:val="List Paragraph"/>
    <w:basedOn w:val="Normal"/>
    <w:uiPriority w:val="99"/>
    <w:qFormat/>
    <w:rsid w:val="000465EB"/>
    <w:pPr>
      <w:spacing w:after="200" w:line="276" w:lineRule="auto"/>
      <w:ind w:left="720"/>
      <w:contextualSpacing/>
    </w:pPr>
    <w:rPr>
      <w:rFonts w:ascii="Calibri" w:eastAsia="Calibri" w:hAnsi="Calibri" w:cs="Arial"/>
      <w:sz w:val="22"/>
      <w:szCs w:val="22"/>
    </w:rPr>
  </w:style>
  <w:style w:type="paragraph" w:styleId="Subtitle">
    <w:name w:val="Subtitle"/>
    <w:basedOn w:val="Normal"/>
    <w:next w:val="Normal"/>
    <w:link w:val="SubtitleChar"/>
    <w:uiPriority w:val="99"/>
    <w:qFormat/>
    <w:rsid w:val="000465EB"/>
    <w:pPr>
      <w:numPr>
        <w:ilvl w:val="1"/>
      </w:numPr>
    </w:pPr>
    <w:rPr>
      <w:rFonts w:ascii="Cambria" w:hAnsi="Cambria"/>
      <w:i/>
      <w:iCs/>
      <w:color w:val="7F7F7F"/>
      <w:spacing w:val="15"/>
    </w:rPr>
  </w:style>
  <w:style w:type="character" w:customStyle="1" w:styleId="SubtitleChar">
    <w:name w:val="Subtitle Char"/>
    <w:basedOn w:val="DefaultParagraphFont"/>
    <w:link w:val="Subtitle"/>
    <w:uiPriority w:val="99"/>
    <w:rsid w:val="000465EB"/>
    <w:rPr>
      <w:rFonts w:ascii="Cambria" w:eastAsia="Times New Roman" w:hAnsi="Cambria" w:cs="Times New Roman"/>
      <w:i/>
      <w:iCs/>
      <w:color w:val="7F7F7F"/>
      <w:spacing w:val="15"/>
      <w:sz w:val="24"/>
      <w:szCs w:val="24"/>
    </w:rPr>
  </w:style>
  <w:style w:type="character" w:styleId="SubtleEmphasis">
    <w:name w:val="Subtle Emphasis"/>
    <w:uiPriority w:val="99"/>
    <w:qFormat/>
    <w:rsid w:val="000465EB"/>
    <w:rPr>
      <w:rFonts w:cs="Times New Roman"/>
      <w:i/>
      <w:iCs/>
      <w:color w:val="808080"/>
      <w:sz w:val="28"/>
      <w:szCs w:val="28"/>
    </w:rPr>
  </w:style>
  <w:style w:type="paragraph" w:customStyle="1" w:styleId="a">
    <w:name w:val="כותרת תת פרק"/>
    <w:basedOn w:val="Normal"/>
    <w:link w:val="Char"/>
    <w:qFormat/>
    <w:rsid w:val="000465EB"/>
    <w:pPr>
      <w:spacing w:line="480" w:lineRule="auto"/>
      <w:jc w:val="both"/>
      <w:outlineLvl w:val="1"/>
    </w:pPr>
    <w:rPr>
      <w:sz w:val="32"/>
      <w:szCs w:val="32"/>
    </w:rPr>
  </w:style>
  <w:style w:type="character" w:customStyle="1" w:styleId="Char">
    <w:name w:val="כותרת תת פרק Char"/>
    <w:basedOn w:val="DefaultParagraphFont"/>
    <w:link w:val="a"/>
    <w:rsid w:val="000465EB"/>
    <w:rPr>
      <w:rFonts w:ascii="Times New Roman" w:eastAsia="Times New Roman" w:hAnsi="Times New Roman" w:cs="Times New Roman"/>
      <w:sz w:val="32"/>
      <w:szCs w:val="32"/>
    </w:rPr>
  </w:style>
  <w:style w:type="paragraph" w:customStyle="1" w:styleId="a0">
    <w:name w:val="ראש פרק"/>
    <w:basedOn w:val="Normal"/>
    <w:link w:val="Char0"/>
    <w:uiPriority w:val="99"/>
    <w:rsid w:val="000465EB"/>
    <w:pPr>
      <w:spacing w:line="360" w:lineRule="auto"/>
    </w:pPr>
    <w:rPr>
      <w:sz w:val="32"/>
      <w:szCs w:val="32"/>
    </w:rPr>
  </w:style>
  <w:style w:type="character" w:customStyle="1" w:styleId="Char0">
    <w:name w:val="ראש פרק Char"/>
    <w:link w:val="a0"/>
    <w:uiPriority w:val="99"/>
    <w:rsid w:val="000465EB"/>
    <w:rPr>
      <w:rFonts w:ascii="Times New Roman" w:eastAsia="Times New Roman" w:hAnsi="Times New Roman" w:cs="Times New Roman"/>
      <w:sz w:val="32"/>
      <w:szCs w:val="32"/>
    </w:rPr>
  </w:style>
  <w:style w:type="paragraph" w:styleId="Title">
    <w:name w:val="Title"/>
    <w:basedOn w:val="Normal"/>
    <w:next w:val="Normal"/>
    <w:link w:val="TitleChar"/>
    <w:uiPriority w:val="99"/>
    <w:qFormat/>
    <w:rsid w:val="00D21E9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rsid w:val="00D21E9B"/>
    <w:rPr>
      <w:rFonts w:ascii="Cambria" w:eastAsia="Times New Roman" w:hAnsi="Cambria" w:cs="Times New Roman"/>
      <w:color w:val="17365D"/>
      <w:spacing w:val="5"/>
      <w:kern w:val="28"/>
      <w:sz w:val="52"/>
      <w:szCs w:val="52"/>
    </w:rPr>
  </w:style>
  <w:style w:type="character" w:styleId="Hyperlink">
    <w:name w:val="Hyperlink"/>
    <w:basedOn w:val="DefaultParagraphFont"/>
    <w:uiPriority w:val="99"/>
    <w:unhideWhenUsed/>
    <w:rsid w:val="00C5584F"/>
    <w:rPr>
      <w:color w:val="0000FF"/>
      <w:u w:val="single"/>
    </w:rPr>
  </w:style>
  <w:style w:type="character" w:customStyle="1" w:styleId="apple-converted-space">
    <w:name w:val="apple-converted-space"/>
    <w:basedOn w:val="DefaultParagraphFont"/>
    <w:rsid w:val="00C5584F"/>
  </w:style>
  <w:style w:type="paragraph" w:styleId="BalloonText">
    <w:name w:val="Balloon Text"/>
    <w:basedOn w:val="Normal"/>
    <w:link w:val="BalloonTextChar"/>
    <w:uiPriority w:val="99"/>
    <w:semiHidden/>
    <w:unhideWhenUsed/>
    <w:rsid w:val="00F45E4C"/>
    <w:rPr>
      <w:rFonts w:ascii="Tahoma" w:hAnsi="Tahoma" w:cs="Tahoma"/>
      <w:sz w:val="16"/>
      <w:szCs w:val="16"/>
    </w:rPr>
  </w:style>
  <w:style w:type="character" w:customStyle="1" w:styleId="BalloonTextChar">
    <w:name w:val="Balloon Text Char"/>
    <w:basedOn w:val="DefaultParagraphFont"/>
    <w:link w:val="BalloonText"/>
    <w:uiPriority w:val="99"/>
    <w:semiHidden/>
    <w:rsid w:val="00F45E4C"/>
    <w:rPr>
      <w:rFonts w:ascii="Tahoma" w:eastAsia="Times New Roman" w:hAnsi="Tahoma" w:cs="Tahoma"/>
      <w:sz w:val="16"/>
      <w:szCs w:val="16"/>
    </w:rPr>
  </w:style>
  <w:style w:type="paragraph" w:customStyle="1" w:styleId="a1">
    <w:name w:val="תת פרק"/>
    <w:basedOn w:val="Normal"/>
    <w:uiPriority w:val="99"/>
    <w:rsid w:val="0062254E"/>
    <w:pPr>
      <w:spacing w:line="360" w:lineRule="auto"/>
    </w:pPr>
    <w:rPr>
      <w:b/>
      <w:bCs/>
    </w:rPr>
  </w:style>
  <w:style w:type="paragraph" w:styleId="NormalWeb">
    <w:name w:val="Normal (Web)"/>
    <w:basedOn w:val="Normal"/>
    <w:uiPriority w:val="99"/>
    <w:rsid w:val="008E6EEE"/>
    <w:pPr>
      <w:bidi w:val="0"/>
      <w:spacing w:before="100" w:beforeAutospacing="1" w:after="100" w:afterAutospacing="1"/>
    </w:pPr>
  </w:style>
  <w:style w:type="character" w:customStyle="1" w:styleId="Heading1Char">
    <w:name w:val="Heading 1 Char"/>
    <w:basedOn w:val="DefaultParagraphFont"/>
    <w:link w:val="Heading1"/>
    <w:rsid w:val="00844574"/>
    <w:rPr>
      <w:rFonts w:ascii="Arial" w:eastAsia="Times New Roman" w:hAnsi="Arial" w:cs="Arial"/>
      <w:b/>
      <w:bCs/>
      <w:kern w:val="32"/>
      <w:sz w:val="32"/>
      <w:szCs w:val="32"/>
    </w:rPr>
  </w:style>
  <w:style w:type="paragraph" w:customStyle="1" w:styleId="2">
    <w:name w:val="ביבליוגרפיה2"/>
    <w:basedOn w:val="Normal"/>
    <w:rsid w:val="00844574"/>
    <w:pPr>
      <w:jc w:val="right"/>
    </w:pPr>
  </w:style>
  <w:style w:type="character" w:styleId="CommentReference">
    <w:name w:val="annotation reference"/>
    <w:uiPriority w:val="99"/>
    <w:semiHidden/>
    <w:rsid w:val="006C337B"/>
    <w:rPr>
      <w:rFonts w:cs="Times New Roman"/>
      <w:sz w:val="16"/>
      <w:szCs w:val="16"/>
    </w:rPr>
  </w:style>
  <w:style w:type="character" w:styleId="FollowedHyperlink">
    <w:name w:val="FollowedHyperlink"/>
    <w:basedOn w:val="DefaultParagraphFont"/>
    <w:uiPriority w:val="99"/>
    <w:semiHidden/>
    <w:unhideWhenUsed/>
    <w:rsid w:val="003A50F4"/>
    <w:rPr>
      <w:color w:val="800080" w:themeColor="followedHyperlink"/>
      <w:u w:val="single"/>
    </w:rPr>
  </w:style>
  <w:style w:type="paragraph" w:styleId="CommentText">
    <w:name w:val="annotation text"/>
    <w:basedOn w:val="Normal"/>
    <w:link w:val="CommentTextChar"/>
    <w:uiPriority w:val="99"/>
    <w:semiHidden/>
    <w:unhideWhenUsed/>
    <w:rsid w:val="001463C9"/>
    <w:rPr>
      <w:sz w:val="20"/>
      <w:szCs w:val="20"/>
    </w:rPr>
  </w:style>
  <w:style w:type="character" w:customStyle="1" w:styleId="CommentTextChar">
    <w:name w:val="Comment Text Char"/>
    <w:basedOn w:val="DefaultParagraphFont"/>
    <w:link w:val="CommentText"/>
    <w:uiPriority w:val="99"/>
    <w:semiHidden/>
    <w:rsid w:val="001463C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463C9"/>
    <w:rPr>
      <w:b/>
      <w:bCs/>
    </w:rPr>
  </w:style>
  <w:style w:type="character" w:customStyle="1" w:styleId="CommentSubjectChar">
    <w:name w:val="Comment Subject Char"/>
    <w:basedOn w:val="CommentTextChar"/>
    <w:link w:val="CommentSubject"/>
    <w:uiPriority w:val="99"/>
    <w:semiHidden/>
    <w:rsid w:val="001463C9"/>
    <w:rPr>
      <w:rFonts w:ascii="Times New Roman" w:eastAsia="Times New Roman" w:hAnsi="Times New Roman" w:cs="Times New Roman"/>
      <w:b/>
      <w:bCs/>
      <w:sz w:val="20"/>
      <w:szCs w:val="20"/>
    </w:rPr>
  </w:style>
  <w:style w:type="table" w:styleId="TableGrid">
    <w:name w:val="Table Grid"/>
    <w:basedOn w:val="TableNormal"/>
    <w:uiPriority w:val="59"/>
    <w:rsid w:val="006225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95FA5"/>
    <w:rPr>
      <w:b/>
      <w:bCs/>
    </w:rPr>
  </w:style>
  <w:style w:type="character" w:customStyle="1" w:styleId="small-link-text1">
    <w:name w:val="small-link-text1"/>
    <w:basedOn w:val="DefaultParagraphFont"/>
    <w:rsid w:val="00926362"/>
    <w:rPr>
      <w:rFonts w:ascii="Arial" w:hAnsi="Arial" w:cs="Arial" w:hint="default"/>
      <w:color w:val="000000"/>
      <w:sz w:val="20"/>
      <w:szCs w:val="20"/>
    </w:rPr>
  </w:style>
  <w:style w:type="character" w:styleId="Emphasis">
    <w:name w:val="Emphasis"/>
    <w:basedOn w:val="DefaultParagraphFont"/>
    <w:uiPriority w:val="20"/>
    <w:qFormat/>
    <w:rsid w:val="009A587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0B4"/>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0"/>
    <w:qFormat/>
    <w:rsid w:val="0084457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rsid w:val="00D330B4"/>
    <w:rPr>
      <w:sz w:val="20"/>
      <w:szCs w:val="20"/>
    </w:rPr>
  </w:style>
  <w:style w:type="character" w:customStyle="1" w:styleId="a4">
    <w:name w:val="טקסט הערת שוליים תו"/>
    <w:basedOn w:val="a0"/>
    <w:link w:val="a3"/>
    <w:uiPriority w:val="99"/>
    <w:semiHidden/>
    <w:rsid w:val="00D330B4"/>
    <w:rPr>
      <w:rFonts w:ascii="Times New Roman" w:eastAsia="Times New Roman" w:hAnsi="Times New Roman" w:cs="Times New Roman"/>
      <w:sz w:val="20"/>
      <w:szCs w:val="20"/>
    </w:rPr>
  </w:style>
  <w:style w:type="character" w:styleId="a5">
    <w:name w:val="footnote reference"/>
    <w:uiPriority w:val="99"/>
    <w:semiHidden/>
    <w:rsid w:val="00D330B4"/>
    <w:rPr>
      <w:rFonts w:cs="Times New Roman"/>
      <w:vertAlign w:val="superscript"/>
    </w:rPr>
  </w:style>
  <w:style w:type="paragraph" w:styleId="a6">
    <w:name w:val="List Paragraph"/>
    <w:basedOn w:val="a"/>
    <w:uiPriority w:val="99"/>
    <w:qFormat/>
    <w:rsid w:val="000465EB"/>
    <w:pPr>
      <w:spacing w:after="200" w:line="276" w:lineRule="auto"/>
      <w:ind w:left="720"/>
      <w:contextualSpacing/>
    </w:pPr>
    <w:rPr>
      <w:rFonts w:ascii="Calibri" w:eastAsia="Calibri" w:hAnsi="Calibri" w:cs="Arial"/>
      <w:sz w:val="22"/>
      <w:szCs w:val="22"/>
    </w:rPr>
  </w:style>
  <w:style w:type="paragraph" w:styleId="a7">
    <w:name w:val="Subtitle"/>
    <w:basedOn w:val="a"/>
    <w:next w:val="a"/>
    <w:link w:val="a8"/>
    <w:uiPriority w:val="99"/>
    <w:qFormat/>
    <w:rsid w:val="000465EB"/>
    <w:pPr>
      <w:numPr>
        <w:ilvl w:val="1"/>
      </w:numPr>
    </w:pPr>
    <w:rPr>
      <w:rFonts w:ascii="Cambria" w:hAnsi="Cambria"/>
      <w:i/>
      <w:iCs/>
      <w:color w:val="7F7F7F"/>
      <w:spacing w:val="15"/>
    </w:rPr>
  </w:style>
  <w:style w:type="character" w:customStyle="1" w:styleId="a8">
    <w:name w:val="כותרת משנה תו"/>
    <w:basedOn w:val="a0"/>
    <w:link w:val="a7"/>
    <w:uiPriority w:val="99"/>
    <w:rsid w:val="000465EB"/>
    <w:rPr>
      <w:rFonts w:ascii="Cambria" w:eastAsia="Times New Roman" w:hAnsi="Cambria" w:cs="Times New Roman"/>
      <w:i/>
      <w:iCs/>
      <w:color w:val="7F7F7F"/>
      <w:spacing w:val="15"/>
      <w:sz w:val="24"/>
      <w:szCs w:val="24"/>
    </w:rPr>
  </w:style>
  <w:style w:type="character" w:styleId="a9">
    <w:name w:val="Subtle Emphasis"/>
    <w:uiPriority w:val="99"/>
    <w:qFormat/>
    <w:rsid w:val="000465EB"/>
    <w:rPr>
      <w:rFonts w:cs="Times New Roman"/>
      <w:i/>
      <w:iCs/>
      <w:color w:val="808080"/>
      <w:sz w:val="28"/>
      <w:szCs w:val="28"/>
    </w:rPr>
  </w:style>
  <w:style w:type="paragraph" w:customStyle="1" w:styleId="aa">
    <w:name w:val="כותרת תת פרק"/>
    <w:basedOn w:val="a"/>
    <w:link w:val="Char"/>
    <w:qFormat/>
    <w:rsid w:val="000465EB"/>
    <w:pPr>
      <w:spacing w:line="480" w:lineRule="auto"/>
      <w:jc w:val="both"/>
      <w:outlineLvl w:val="1"/>
    </w:pPr>
    <w:rPr>
      <w:sz w:val="32"/>
      <w:szCs w:val="32"/>
    </w:rPr>
  </w:style>
  <w:style w:type="character" w:customStyle="1" w:styleId="Char">
    <w:name w:val="כותרת תת פרק Char"/>
    <w:basedOn w:val="a0"/>
    <w:link w:val="aa"/>
    <w:rsid w:val="000465EB"/>
    <w:rPr>
      <w:rFonts w:ascii="Times New Roman" w:eastAsia="Times New Roman" w:hAnsi="Times New Roman" w:cs="Times New Roman"/>
      <w:sz w:val="32"/>
      <w:szCs w:val="32"/>
    </w:rPr>
  </w:style>
  <w:style w:type="paragraph" w:customStyle="1" w:styleId="ab">
    <w:name w:val="ראש פרק"/>
    <w:basedOn w:val="a"/>
    <w:link w:val="Char0"/>
    <w:uiPriority w:val="99"/>
    <w:rsid w:val="000465EB"/>
    <w:pPr>
      <w:spacing w:line="360" w:lineRule="auto"/>
    </w:pPr>
    <w:rPr>
      <w:sz w:val="32"/>
      <w:szCs w:val="32"/>
    </w:rPr>
  </w:style>
  <w:style w:type="character" w:customStyle="1" w:styleId="Char0">
    <w:name w:val="ראש פרק Char"/>
    <w:link w:val="ab"/>
    <w:uiPriority w:val="99"/>
    <w:rsid w:val="000465EB"/>
    <w:rPr>
      <w:rFonts w:ascii="Times New Roman" w:eastAsia="Times New Roman" w:hAnsi="Times New Roman" w:cs="Times New Roman"/>
      <w:sz w:val="32"/>
      <w:szCs w:val="32"/>
    </w:rPr>
  </w:style>
  <w:style w:type="paragraph" w:styleId="ac">
    <w:name w:val="Title"/>
    <w:basedOn w:val="a"/>
    <w:next w:val="a"/>
    <w:link w:val="ad"/>
    <w:uiPriority w:val="99"/>
    <w:qFormat/>
    <w:rsid w:val="00D21E9B"/>
    <w:pPr>
      <w:pBdr>
        <w:bottom w:val="single" w:sz="8" w:space="4" w:color="4F81BD"/>
      </w:pBdr>
      <w:spacing w:after="300"/>
      <w:contextualSpacing/>
    </w:pPr>
    <w:rPr>
      <w:rFonts w:ascii="Cambria" w:hAnsi="Cambria"/>
      <w:color w:val="17365D"/>
      <w:spacing w:val="5"/>
      <w:kern w:val="28"/>
      <w:sz w:val="52"/>
      <w:szCs w:val="52"/>
    </w:rPr>
  </w:style>
  <w:style w:type="character" w:customStyle="1" w:styleId="ad">
    <w:name w:val="כותרת טקסט תו"/>
    <w:basedOn w:val="a0"/>
    <w:link w:val="ac"/>
    <w:uiPriority w:val="99"/>
    <w:rsid w:val="00D21E9B"/>
    <w:rPr>
      <w:rFonts w:ascii="Cambria" w:eastAsia="Times New Roman" w:hAnsi="Cambria" w:cs="Times New Roman"/>
      <w:color w:val="17365D"/>
      <w:spacing w:val="5"/>
      <w:kern w:val="28"/>
      <w:sz w:val="52"/>
      <w:szCs w:val="52"/>
    </w:rPr>
  </w:style>
  <w:style w:type="character" w:styleId="Hyperlink">
    <w:name w:val="Hyperlink"/>
    <w:basedOn w:val="a0"/>
    <w:uiPriority w:val="99"/>
    <w:unhideWhenUsed/>
    <w:rsid w:val="00C5584F"/>
    <w:rPr>
      <w:color w:val="0000FF"/>
      <w:u w:val="single"/>
    </w:rPr>
  </w:style>
  <w:style w:type="character" w:customStyle="1" w:styleId="apple-converted-space">
    <w:name w:val="apple-converted-space"/>
    <w:basedOn w:val="a0"/>
    <w:rsid w:val="00C5584F"/>
  </w:style>
  <w:style w:type="paragraph" w:styleId="ae">
    <w:name w:val="Balloon Text"/>
    <w:basedOn w:val="a"/>
    <w:link w:val="af"/>
    <w:uiPriority w:val="99"/>
    <w:semiHidden/>
    <w:unhideWhenUsed/>
    <w:rsid w:val="00F45E4C"/>
    <w:rPr>
      <w:rFonts w:ascii="Tahoma" w:hAnsi="Tahoma" w:cs="Tahoma"/>
      <w:sz w:val="16"/>
      <w:szCs w:val="16"/>
    </w:rPr>
  </w:style>
  <w:style w:type="character" w:customStyle="1" w:styleId="af">
    <w:name w:val="טקסט בלונים תו"/>
    <w:basedOn w:val="a0"/>
    <w:link w:val="ae"/>
    <w:uiPriority w:val="99"/>
    <w:semiHidden/>
    <w:rsid w:val="00F45E4C"/>
    <w:rPr>
      <w:rFonts w:ascii="Tahoma" w:eastAsia="Times New Roman" w:hAnsi="Tahoma" w:cs="Tahoma"/>
      <w:sz w:val="16"/>
      <w:szCs w:val="16"/>
    </w:rPr>
  </w:style>
  <w:style w:type="paragraph" w:customStyle="1" w:styleId="af0">
    <w:name w:val="תת פרק"/>
    <w:basedOn w:val="a"/>
    <w:uiPriority w:val="99"/>
    <w:rsid w:val="0062254E"/>
    <w:pPr>
      <w:spacing w:line="360" w:lineRule="auto"/>
    </w:pPr>
    <w:rPr>
      <w:b/>
      <w:bCs/>
    </w:rPr>
  </w:style>
  <w:style w:type="paragraph" w:styleId="NormalWeb">
    <w:name w:val="Normal (Web)"/>
    <w:basedOn w:val="a"/>
    <w:uiPriority w:val="99"/>
    <w:rsid w:val="008E6EEE"/>
    <w:pPr>
      <w:bidi w:val="0"/>
      <w:spacing w:before="100" w:beforeAutospacing="1" w:after="100" w:afterAutospacing="1"/>
    </w:pPr>
  </w:style>
  <w:style w:type="character" w:customStyle="1" w:styleId="10">
    <w:name w:val="כותרת 1 תו"/>
    <w:basedOn w:val="a0"/>
    <w:link w:val="1"/>
    <w:rsid w:val="00844574"/>
    <w:rPr>
      <w:rFonts w:ascii="Arial" w:eastAsia="Times New Roman" w:hAnsi="Arial" w:cs="Arial"/>
      <w:b/>
      <w:bCs/>
      <w:kern w:val="32"/>
      <w:sz w:val="32"/>
      <w:szCs w:val="32"/>
    </w:rPr>
  </w:style>
  <w:style w:type="paragraph" w:customStyle="1" w:styleId="2">
    <w:name w:val="ביבליוגרפיה2"/>
    <w:basedOn w:val="a"/>
    <w:rsid w:val="00844574"/>
    <w:pPr>
      <w:jc w:val="right"/>
    </w:pPr>
  </w:style>
  <w:style w:type="character" w:styleId="af1">
    <w:name w:val="annotation reference"/>
    <w:uiPriority w:val="99"/>
    <w:semiHidden/>
    <w:rsid w:val="006C337B"/>
    <w:rPr>
      <w:rFonts w:cs="Times New Roman"/>
      <w:sz w:val="16"/>
      <w:szCs w:val="16"/>
    </w:rPr>
  </w:style>
  <w:style w:type="character" w:styleId="FollowedHyperlink">
    <w:name w:val="FollowedHyperlink"/>
    <w:basedOn w:val="a0"/>
    <w:uiPriority w:val="99"/>
    <w:semiHidden/>
    <w:unhideWhenUsed/>
    <w:rsid w:val="003A50F4"/>
    <w:rPr>
      <w:color w:val="800080" w:themeColor="followedHyperlink"/>
      <w:u w:val="single"/>
    </w:rPr>
  </w:style>
  <w:style w:type="paragraph" w:styleId="af2">
    <w:name w:val="annotation text"/>
    <w:basedOn w:val="a"/>
    <w:link w:val="af3"/>
    <w:uiPriority w:val="99"/>
    <w:semiHidden/>
    <w:unhideWhenUsed/>
    <w:rsid w:val="001463C9"/>
    <w:rPr>
      <w:sz w:val="20"/>
      <w:szCs w:val="20"/>
    </w:rPr>
  </w:style>
  <w:style w:type="character" w:customStyle="1" w:styleId="af3">
    <w:name w:val="טקסט הערה תו"/>
    <w:basedOn w:val="a0"/>
    <w:link w:val="af2"/>
    <w:uiPriority w:val="99"/>
    <w:semiHidden/>
    <w:rsid w:val="001463C9"/>
    <w:rPr>
      <w:rFonts w:ascii="Times New Roman" w:eastAsia="Times New Roman" w:hAnsi="Times New Roman" w:cs="Times New Roman"/>
      <w:sz w:val="20"/>
      <w:szCs w:val="20"/>
    </w:rPr>
  </w:style>
  <w:style w:type="paragraph" w:styleId="af4">
    <w:name w:val="annotation subject"/>
    <w:basedOn w:val="af2"/>
    <w:next w:val="af2"/>
    <w:link w:val="af5"/>
    <w:uiPriority w:val="99"/>
    <w:semiHidden/>
    <w:unhideWhenUsed/>
    <w:rsid w:val="001463C9"/>
    <w:rPr>
      <w:b/>
      <w:bCs/>
    </w:rPr>
  </w:style>
  <w:style w:type="character" w:customStyle="1" w:styleId="af5">
    <w:name w:val="נושא הערה תו"/>
    <w:basedOn w:val="af3"/>
    <w:link w:val="af4"/>
    <w:uiPriority w:val="99"/>
    <w:semiHidden/>
    <w:rsid w:val="001463C9"/>
    <w:rPr>
      <w:rFonts w:ascii="Times New Roman" w:eastAsia="Times New Roman" w:hAnsi="Times New Roman" w:cs="Times New Roman"/>
      <w:b/>
      <w:bCs/>
      <w:sz w:val="20"/>
      <w:szCs w:val="20"/>
    </w:rPr>
  </w:style>
  <w:style w:type="table" w:styleId="af6">
    <w:name w:val="Table Grid"/>
    <w:basedOn w:val="a1"/>
    <w:uiPriority w:val="59"/>
    <w:rsid w:val="00622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0"/>
    <w:uiPriority w:val="22"/>
    <w:qFormat/>
    <w:rsid w:val="00195FA5"/>
    <w:rPr>
      <w:b/>
      <w:bCs/>
    </w:rPr>
  </w:style>
  <w:style w:type="character" w:customStyle="1" w:styleId="small-link-text1">
    <w:name w:val="small-link-text1"/>
    <w:basedOn w:val="a0"/>
    <w:rsid w:val="00926362"/>
    <w:rPr>
      <w:rFonts w:ascii="Arial" w:hAnsi="Arial" w:cs="Arial" w:hint="default"/>
      <w:color w:val="000000"/>
      <w:sz w:val="20"/>
      <w:szCs w:val="20"/>
    </w:rPr>
  </w:style>
  <w:style w:type="character" w:styleId="af8">
    <w:name w:val="Emphasis"/>
    <w:basedOn w:val="a0"/>
    <w:uiPriority w:val="20"/>
    <w:qFormat/>
    <w:rsid w:val="009A587D"/>
    <w:rPr>
      <w:i/>
      <w:iCs/>
    </w:rPr>
  </w:style>
</w:styles>
</file>

<file path=word/webSettings.xml><?xml version="1.0" encoding="utf-8"?>
<w:webSettings xmlns:r="http://schemas.openxmlformats.org/officeDocument/2006/relationships" xmlns:w="http://schemas.openxmlformats.org/wordprocessingml/2006/main">
  <w:divs>
    <w:div w:id="60643991">
      <w:bodyDiv w:val="1"/>
      <w:marLeft w:val="0"/>
      <w:marRight w:val="0"/>
      <w:marTop w:val="0"/>
      <w:marBottom w:val="0"/>
      <w:divBdr>
        <w:top w:val="none" w:sz="0" w:space="0" w:color="auto"/>
        <w:left w:val="none" w:sz="0" w:space="0" w:color="auto"/>
        <w:bottom w:val="none" w:sz="0" w:space="0" w:color="auto"/>
        <w:right w:val="none" w:sz="0" w:space="0" w:color="auto"/>
      </w:divBdr>
    </w:div>
    <w:div w:id="82074101">
      <w:bodyDiv w:val="1"/>
      <w:marLeft w:val="0"/>
      <w:marRight w:val="0"/>
      <w:marTop w:val="0"/>
      <w:marBottom w:val="0"/>
      <w:divBdr>
        <w:top w:val="none" w:sz="0" w:space="0" w:color="auto"/>
        <w:left w:val="none" w:sz="0" w:space="0" w:color="auto"/>
        <w:bottom w:val="none" w:sz="0" w:space="0" w:color="auto"/>
        <w:right w:val="none" w:sz="0" w:space="0" w:color="auto"/>
      </w:divBdr>
    </w:div>
    <w:div w:id="92868828">
      <w:bodyDiv w:val="1"/>
      <w:marLeft w:val="0"/>
      <w:marRight w:val="0"/>
      <w:marTop w:val="0"/>
      <w:marBottom w:val="0"/>
      <w:divBdr>
        <w:top w:val="none" w:sz="0" w:space="0" w:color="auto"/>
        <w:left w:val="none" w:sz="0" w:space="0" w:color="auto"/>
        <w:bottom w:val="none" w:sz="0" w:space="0" w:color="auto"/>
        <w:right w:val="none" w:sz="0" w:space="0" w:color="auto"/>
      </w:divBdr>
    </w:div>
    <w:div w:id="183831155">
      <w:bodyDiv w:val="1"/>
      <w:marLeft w:val="0"/>
      <w:marRight w:val="0"/>
      <w:marTop w:val="0"/>
      <w:marBottom w:val="0"/>
      <w:divBdr>
        <w:top w:val="none" w:sz="0" w:space="0" w:color="auto"/>
        <w:left w:val="none" w:sz="0" w:space="0" w:color="auto"/>
        <w:bottom w:val="none" w:sz="0" w:space="0" w:color="auto"/>
        <w:right w:val="none" w:sz="0" w:space="0" w:color="auto"/>
      </w:divBdr>
    </w:div>
    <w:div w:id="190921079">
      <w:bodyDiv w:val="1"/>
      <w:marLeft w:val="0"/>
      <w:marRight w:val="0"/>
      <w:marTop w:val="0"/>
      <w:marBottom w:val="0"/>
      <w:divBdr>
        <w:top w:val="none" w:sz="0" w:space="0" w:color="auto"/>
        <w:left w:val="none" w:sz="0" w:space="0" w:color="auto"/>
        <w:bottom w:val="none" w:sz="0" w:space="0" w:color="auto"/>
        <w:right w:val="none" w:sz="0" w:space="0" w:color="auto"/>
      </w:divBdr>
    </w:div>
    <w:div w:id="276300025">
      <w:bodyDiv w:val="1"/>
      <w:marLeft w:val="0"/>
      <w:marRight w:val="0"/>
      <w:marTop w:val="0"/>
      <w:marBottom w:val="0"/>
      <w:divBdr>
        <w:top w:val="none" w:sz="0" w:space="0" w:color="auto"/>
        <w:left w:val="none" w:sz="0" w:space="0" w:color="auto"/>
        <w:bottom w:val="none" w:sz="0" w:space="0" w:color="auto"/>
        <w:right w:val="none" w:sz="0" w:space="0" w:color="auto"/>
      </w:divBdr>
    </w:div>
    <w:div w:id="390545734">
      <w:bodyDiv w:val="1"/>
      <w:marLeft w:val="0"/>
      <w:marRight w:val="0"/>
      <w:marTop w:val="0"/>
      <w:marBottom w:val="0"/>
      <w:divBdr>
        <w:top w:val="none" w:sz="0" w:space="0" w:color="auto"/>
        <w:left w:val="none" w:sz="0" w:space="0" w:color="auto"/>
        <w:bottom w:val="none" w:sz="0" w:space="0" w:color="auto"/>
        <w:right w:val="none" w:sz="0" w:space="0" w:color="auto"/>
      </w:divBdr>
    </w:div>
    <w:div w:id="445660128">
      <w:bodyDiv w:val="1"/>
      <w:marLeft w:val="0"/>
      <w:marRight w:val="0"/>
      <w:marTop w:val="0"/>
      <w:marBottom w:val="0"/>
      <w:divBdr>
        <w:top w:val="none" w:sz="0" w:space="0" w:color="auto"/>
        <w:left w:val="none" w:sz="0" w:space="0" w:color="auto"/>
        <w:bottom w:val="none" w:sz="0" w:space="0" w:color="auto"/>
        <w:right w:val="none" w:sz="0" w:space="0" w:color="auto"/>
      </w:divBdr>
    </w:div>
    <w:div w:id="540821471">
      <w:bodyDiv w:val="1"/>
      <w:marLeft w:val="0"/>
      <w:marRight w:val="0"/>
      <w:marTop w:val="0"/>
      <w:marBottom w:val="0"/>
      <w:divBdr>
        <w:top w:val="none" w:sz="0" w:space="0" w:color="auto"/>
        <w:left w:val="none" w:sz="0" w:space="0" w:color="auto"/>
        <w:bottom w:val="none" w:sz="0" w:space="0" w:color="auto"/>
        <w:right w:val="none" w:sz="0" w:space="0" w:color="auto"/>
      </w:divBdr>
    </w:div>
    <w:div w:id="582027627">
      <w:bodyDiv w:val="1"/>
      <w:marLeft w:val="0"/>
      <w:marRight w:val="0"/>
      <w:marTop w:val="0"/>
      <w:marBottom w:val="0"/>
      <w:divBdr>
        <w:top w:val="none" w:sz="0" w:space="0" w:color="auto"/>
        <w:left w:val="none" w:sz="0" w:space="0" w:color="auto"/>
        <w:bottom w:val="none" w:sz="0" w:space="0" w:color="auto"/>
        <w:right w:val="none" w:sz="0" w:space="0" w:color="auto"/>
      </w:divBdr>
      <w:divsChild>
        <w:div w:id="476075201">
          <w:marLeft w:val="0"/>
          <w:marRight w:val="0"/>
          <w:marTop w:val="0"/>
          <w:marBottom w:val="0"/>
          <w:divBdr>
            <w:top w:val="none" w:sz="0" w:space="0" w:color="auto"/>
            <w:left w:val="none" w:sz="0" w:space="0" w:color="auto"/>
            <w:bottom w:val="none" w:sz="0" w:space="0" w:color="auto"/>
            <w:right w:val="none" w:sz="0" w:space="0" w:color="auto"/>
          </w:divBdr>
          <w:divsChild>
            <w:div w:id="1801338618">
              <w:marLeft w:val="0"/>
              <w:marRight w:val="0"/>
              <w:marTop w:val="0"/>
              <w:marBottom w:val="0"/>
              <w:divBdr>
                <w:top w:val="none" w:sz="0" w:space="0" w:color="auto"/>
                <w:left w:val="none" w:sz="0" w:space="0" w:color="auto"/>
                <w:bottom w:val="none" w:sz="0" w:space="0" w:color="auto"/>
                <w:right w:val="none" w:sz="0" w:space="0" w:color="auto"/>
              </w:divBdr>
              <w:divsChild>
                <w:div w:id="1321235497">
                  <w:marLeft w:val="0"/>
                  <w:marRight w:val="0"/>
                  <w:marTop w:val="0"/>
                  <w:marBottom w:val="0"/>
                  <w:divBdr>
                    <w:top w:val="none" w:sz="0" w:space="0" w:color="auto"/>
                    <w:left w:val="none" w:sz="0" w:space="0" w:color="auto"/>
                    <w:bottom w:val="none" w:sz="0" w:space="0" w:color="auto"/>
                    <w:right w:val="none" w:sz="0" w:space="0" w:color="auto"/>
                  </w:divBdr>
                  <w:divsChild>
                    <w:div w:id="1896504428">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76494087">
      <w:bodyDiv w:val="1"/>
      <w:marLeft w:val="0"/>
      <w:marRight w:val="0"/>
      <w:marTop w:val="0"/>
      <w:marBottom w:val="0"/>
      <w:divBdr>
        <w:top w:val="none" w:sz="0" w:space="0" w:color="auto"/>
        <w:left w:val="none" w:sz="0" w:space="0" w:color="auto"/>
        <w:bottom w:val="none" w:sz="0" w:space="0" w:color="auto"/>
        <w:right w:val="none" w:sz="0" w:space="0" w:color="auto"/>
      </w:divBdr>
    </w:div>
    <w:div w:id="749038128">
      <w:bodyDiv w:val="1"/>
      <w:marLeft w:val="0"/>
      <w:marRight w:val="0"/>
      <w:marTop w:val="0"/>
      <w:marBottom w:val="0"/>
      <w:divBdr>
        <w:top w:val="none" w:sz="0" w:space="0" w:color="auto"/>
        <w:left w:val="none" w:sz="0" w:space="0" w:color="auto"/>
        <w:bottom w:val="none" w:sz="0" w:space="0" w:color="auto"/>
        <w:right w:val="none" w:sz="0" w:space="0" w:color="auto"/>
      </w:divBdr>
    </w:div>
    <w:div w:id="871571896">
      <w:bodyDiv w:val="1"/>
      <w:marLeft w:val="0"/>
      <w:marRight w:val="0"/>
      <w:marTop w:val="0"/>
      <w:marBottom w:val="0"/>
      <w:divBdr>
        <w:top w:val="none" w:sz="0" w:space="0" w:color="auto"/>
        <w:left w:val="none" w:sz="0" w:space="0" w:color="auto"/>
        <w:bottom w:val="none" w:sz="0" w:space="0" w:color="auto"/>
        <w:right w:val="none" w:sz="0" w:space="0" w:color="auto"/>
      </w:divBdr>
    </w:div>
    <w:div w:id="873734443">
      <w:bodyDiv w:val="1"/>
      <w:marLeft w:val="0"/>
      <w:marRight w:val="0"/>
      <w:marTop w:val="0"/>
      <w:marBottom w:val="0"/>
      <w:divBdr>
        <w:top w:val="none" w:sz="0" w:space="0" w:color="auto"/>
        <w:left w:val="none" w:sz="0" w:space="0" w:color="auto"/>
        <w:bottom w:val="none" w:sz="0" w:space="0" w:color="auto"/>
        <w:right w:val="none" w:sz="0" w:space="0" w:color="auto"/>
      </w:divBdr>
    </w:div>
    <w:div w:id="913319931">
      <w:bodyDiv w:val="1"/>
      <w:marLeft w:val="0"/>
      <w:marRight w:val="0"/>
      <w:marTop w:val="0"/>
      <w:marBottom w:val="0"/>
      <w:divBdr>
        <w:top w:val="none" w:sz="0" w:space="0" w:color="auto"/>
        <w:left w:val="none" w:sz="0" w:space="0" w:color="auto"/>
        <w:bottom w:val="none" w:sz="0" w:space="0" w:color="auto"/>
        <w:right w:val="none" w:sz="0" w:space="0" w:color="auto"/>
      </w:divBdr>
    </w:div>
    <w:div w:id="959723974">
      <w:bodyDiv w:val="1"/>
      <w:marLeft w:val="0"/>
      <w:marRight w:val="0"/>
      <w:marTop w:val="0"/>
      <w:marBottom w:val="0"/>
      <w:divBdr>
        <w:top w:val="none" w:sz="0" w:space="0" w:color="auto"/>
        <w:left w:val="none" w:sz="0" w:space="0" w:color="auto"/>
        <w:bottom w:val="none" w:sz="0" w:space="0" w:color="auto"/>
        <w:right w:val="none" w:sz="0" w:space="0" w:color="auto"/>
      </w:divBdr>
    </w:div>
    <w:div w:id="973869247">
      <w:bodyDiv w:val="1"/>
      <w:marLeft w:val="0"/>
      <w:marRight w:val="0"/>
      <w:marTop w:val="0"/>
      <w:marBottom w:val="0"/>
      <w:divBdr>
        <w:top w:val="none" w:sz="0" w:space="0" w:color="auto"/>
        <w:left w:val="none" w:sz="0" w:space="0" w:color="auto"/>
        <w:bottom w:val="none" w:sz="0" w:space="0" w:color="auto"/>
        <w:right w:val="none" w:sz="0" w:space="0" w:color="auto"/>
      </w:divBdr>
    </w:div>
    <w:div w:id="995458522">
      <w:bodyDiv w:val="1"/>
      <w:marLeft w:val="0"/>
      <w:marRight w:val="0"/>
      <w:marTop w:val="0"/>
      <w:marBottom w:val="0"/>
      <w:divBdr>
        <w:top w:val="none" w:sz="0" w:space="0" w:color="auto"/>
        <w:left w:val="none" w:sz="0" w:space="0" w:color="auto"/>
        <w:bottom w:val="none" w:sz="0" w:space="0" w:color="auto"/>
        <w:right w:val="none" w:sz="0" w:space="0" w:color="auto"/>
      </w:divBdr>
    </w:div>
    <w:div w:id="1133867150">
      <w:bodyDiv w:val="1"/>
      <w:marLeft w:val="0"/>
      <w:marRight w:val="0"/>
      <w:marTop w:val="0"/>
      <w:marBottom w:val="0"/>
      <w:divBdr>
        <w:top w:val="none" w:sz="0" w:space="0" w:color="auto"/>
        <w:left w:val="none" w:sz="0" w:space="0" w:color="auto"/>
        <w:bottom w:val="none" w:sz="0" w:space="0" w:color="auto"/>
        <w:right w:val="none" w:sz="0" w:space="0" w:color="auto"/>
      </w:divBdr>
    </w:div>
    <w:div w:id="1147935297">
      <w:bodyDiv w:val="1"/>
      <w:marLeft w:val="0"/>
      <w:marRight w:val="0"/>
      <w:marTop w:val="0"/>
      <w:marBottom w:val="0"/>
      <w:divBdr>
        <w:top w:val="none" w:sz="0" w:space="0" w:color="auto"/>
        <w:left w:val="none" w:sz="0" w:space="0" w:color="auto"/>
        <w:bottom w:val="none" w:sz="0" w:space="0" w:color="auto"/>
        <w:right w:val="none" w:sz="0" w:space="0" w:color="auto"/>
      </w:divBdr>
    </w:div>
    <w:div w:id="1157109297">
      <w:bodyDiv w:val="1"/>
      <w:marLeft w:val="0"/>
      <w:marRight w:val="0"/>
      <w:marTop w:val="0"/>
      <w:marBottom w:val="0"/>
      <w:divBdr>
        <w:top w:val="none" w:sz="0" w:space="0" w:color="auto"/>
        <w:left w:val="none" w:sz="0" w:space="0" w:color="auto"/>
        <w:bottom w:val="none" w:sz="0" w:space="0" w:color="auto"/>
        <w:right w:val="none" w:sz="0" w:space="0" w:color="auto"/>
      </w:divBdr>
    </w:div>
    <w:div w:id="1157960427">
      <w:bodyDiv w:val="1"/>
      <w:marLeft w:val="0"/>
      <w:marRight w:val="0"/>
      <w:marTop w:val="0"/>
      <w:marBottom w:val="0"/>
      <w:divBdr>
        <w:top w:val="none" w:sz="0" w:space="0" w:color="auto"/>
        <w:left w:val="none" w:sz="0" w:space="0" w:color="auto"/>
        <w:bottom w:val="none" w:sz="0" w:space="0" w:color="auto"/>
        <w:right w:val="none" w:sz="0" w:space="0" w:color="auto"/>
      </w:divBdr>
    </w:div>
    <w:div w:id="1182546337">
      <w:bodyDiv w:val="1"/>
      <w:marLeft w:val="0"/>
      <w:marRight w:val="0"/>
      <w:marTop w:val="0"/>
      <w:marBottom w:val="0"/>
      <w:divBdr>
        <w:top w:val="none" w:sz="0" w:space="0" w:color="auto"/>
        <w:left w:val="none" w:sz="0" w:space="0" w:color="auto"/>
        <w:bottom w:val="none" w:sz="0" w:space="0" w:color="auto"/>
        <w:right w:val="none" w:sz="0" w:space="0" w:color="auto"/>
      </w:divBdr>
    </w:div>
    <w:div w:id="1335305347">
      <w:bodyDiv w:val="1"/>
      <w:marLeft w:val="0"/>
      <w:marRight w:val="0"/>
      <w:marTop w:val="0"/>
      <w:marBottom w:val="0"/>
      <w:divBdr>
        <w:top w:val="none" w:sz="0" w:space="0" w:color="auto"/>
        <w:left w:val="none" w:sz="0" w:space="0" w:color="auto"/>
        <w:bottom w:val="none" w:sz="0" w:space="0" w:color="auto"/>
        <w:right w:val="none" w:sz="0" w:space="0" w:color="auto"/>
      </w:divBdr>
    </w:div>
    <w:div w:id="1389183369">
      <w:bodyDiv w:val="1"/>
      <w:marLeft w:val="0"/>
      <w:marRight w:val="0"/>
      <w:marTop w:val="0"/>
      <w:marBottom w:val="0"/>
      <w:divBdr>
        <w:top w:val="none" w:sz="0" w:space="0" w:color="auto"/>
        <w:left w:val="none" w:sz="0" w:space="0" w:color="auto"/>
        <w:bottom w:val="none" w:sz="0" w:space="0" w:color="auto"/>
        <w:right w:val="none" w:sz="0" w:space="0" w:color="auto"/>
      </w:divBdr>
    </w:div>
    <w:div w:id="1415660028">
      <w:bodyDiv w:val="1"/>
      <w:marLeft w:val="0"/>
      <w:marRight w:val="0"/>
      <w:marTop w:val="0"/>
      <w:marBottom w:val="0"/>
      <w:divBdr>
        <w:top w:val="none" w:sz="0" w:space="0" w:color="auto"/>
        <w:left w:val="none" w:sz="0" w:space="0" w:color="auto"/>
        <w:bottom w:val="none" w:sz="0" w:space="0" w:color="auto"/>
        <w:right w:val="none" w:sz="0" w:space="0" w:color="auto"/>
      </w:divBdr>
    </w:div>
    <w:div w:id="1504393035">
      <w:bodyDiv w:val="1"/>
      <w:marLeft w:val="0"/>
      <w:marRight w:val="0"/>
      <w:marTop w:val="0"/>
      <w:marBottom w:val="0"/>
      <w:divBdr>
        <w:top w:val="none" w:sz="0" w:space="0" w:color="auto"/>
        <w:left w:val="none" w:sz="0" w:space="0" w:color="auto"/>
        <w:bottom w:val="none" w:sz="0" w:space="0" w:color="auto"/>
        <w:right w:val="none" w:sz="0" w:space="0" w:color="auto"/>
      </w:divBdr>
      <w:divsChild>
        <w:div w:id="2107996958">
          <w:marLeft w:val="0"/>
          <w:marRight w:val="0"/>
          <w:marTop w:val="0"/>
          <w:marBottom w:val="0"/>
          <w:divBdr>
            <w:top w:val="none" w:sz="0" w:space="0" w:color="auto"/>
            <w:left w:val="none" w:sz="0" w:space="0" w:color="auto"/>
            <w:bottom w:val="none" w:sz="0" w:space="0" w:color="auto"/>
            <w:right w:val="none" w:sz="0" w:space="0" w:color="auto"/>
          </w:divBdr>
        </w:div>
      </w:divsChild>
    </w:div>
    <w:div w:id="1669019010">
      <w:bodyDiv w:val="1"/>
      <w:marLeft w:val="0"/>
      <w:marRight w:val="0"/>
      <w:marTop w:val="0"/>
      <w:marBottom w:val="0"/>
      <w:divBdr>
        <w:top w:val="none" w:sz="0" w:space="0" w:color="auto"/>
        <w:left w:val="none" w:sz="0" w:space="0" w:color="auto"/>
        <w:bottom w:val="none" w:sz="0" w:space="0" w:color="auto"/>
        <w:right w:val="none" w:sz="0" w:space="0" w:color="auto"/>
      </w:divBdr>
    </w:div>
    <w:div w:id="1712726129">
      <w:bodyDiv w:val="1"/>
      <w:marLeft w:val="0"/>
      <w:marRight w:val="0"/>
      <w:marTop w:val="0"/>
      <w:marBottom w:val="0"/>
      <w:divBdr>
        <w:top w:val="none" w:sz="0" w:space="0" w:color="auto"/>
        <w:left w:val="none" w:sz="0" w:space="0" w:color="auto"/>
        <w:bottom w:val="none" w:sz="0" w:space="0" w:color="auto"/>
        <w:right w:val="none" w:sz="0" w:space="0" w:color="auto"/>
      </w:divBdr>
    </w:div>
    <w:div w:id="1858881751">
      <w:bodyDiv w:val="1"/>
      <w:marLeft w:val="0"/>
      <w:marRight w:val="0"/>
      <w:marTop w:val="0"/>
      <w:marBottom w:val="0"/>
      <w:divBdr>
        <w:top w:val="none" w:sz="0" w:space="0" w:color="auto"/>
        <w:left w:val="none" w:sz="0" w:space="0" w:color="auto"/>
        <w:bottom w:val="none" w:sz="0" w:space="0" w:color="auto"/>
        <w:right w:val="none" w:sz="0" w:space="0" w:color="auto"/>
      </w:divBdr>
    </w:div>
    <w:div w:id="1928732810">
      <w:bodyDiv w:val="1"/>
      <w:marLeft w:val="0"/>
      <w:marRight w:val="0"/>
      <w:marTop w:val="0"/>
      <w:marBottom w:val="0"/>
      <w:divBdr>
        <w:top w:val="none" w:sz="0" w:space="0" w:color="auto"/>
        <w:left w:val="none" w:sz="0" w:space="0" w:color="auto"/>
        <w:bottom w:val="none" w:sz="0" w:space="0" w:color="auto"/>
        <w:right w:val="none" w:sz="0" w:space="0" w:color="auto"/>
      </w:divBdr>
    </w:div>
    <w:div w:id="1950237418">
      <w:bodyDiv w:val="1"/>
      <w:marLeft w:val="0"/>
      <w:marRight w:val="0"/>
      <w:marTop w:val="0"/>
      <w:marBottom w:val="0"/>
      <w:divBdr>
        <w:top w:val="none" w:sz="0" w:space="0" w:color="auto"/>
        <w:left w:val="none" w:sz="0" w:space="0" w:color="auto"/>
        <w:bottom w:val="none" w:sz="0" w:space="0" w:color="auto"/>
        <w:right w:val="none" w:sz="0" w:space="0" w:color="auto"/>
      </w:divBdr>
    </w:div>
    <w:div w:id="199514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rec.nist.gov/data/reljudge_eng.html" TargetMode="External"/><Relationship Id="rId20" Type="http://schemas.openxmlformats.org/officeDocument/2006/relationships/hyperlink" Target="http://scholar.google.com/citations?view_op=view_citation&amp;hl=iw&amp;user=gyhAqMQAAAAJ&amp;citation_for_view=gyhAqMQAAAAJ:UeHWp8X0CEIC" TargetMode="External"/><Relationship Id="rId21" Type="http://schemas.openxmlformats.org/officeDocument/2006/relationships/hyperlink" Target="http://www.webcitation.org/6WDktfiB0" TargetMode="External"/><Relationship Id="rId22" Type="http://schemas.openxmlformats.org/officeDocument/2006/relationships/hyperlink" Target="http://trec.nist.gov/data/reljudge_eng.html" TargetMode="External"/><Relationship Id="rId23" Type="http://schemas.openxmlformats.org/officeDocument/2006/relationships/hyperlink" Target="http://www.webcitation.org/6WDldBg9K" TargetMode="External"/><Relationship Id="rId24" Type="http://schemas.openxmlformats.org/officeDocument/2006/relationships/hyperlink" Target="http://www.dcs.gla.ac.uk/Keith/Preface.html" TargetMode="External"/><Relationship Id="rId25" Type="http://schemas.openxmlformats.org/officeDocument/2006/relationships/hyperlink" Target="http://www.webcitation.org/6WDnLgP4d" TargetMode="External"/><Relationship Id="rId26" Type="http://schemas.openxmlformats.org/officeDocument/2006/relationships/fontTable" Target="fontTable.xml"/><Relationship Id="rId27" Type="http://schemas.openxmlformats.org/officeDocument/2006/relationships/theme" Target="theme/theme1.xml"/><Relationship Id="rId28" Type="http://schemas.microsoft.com/office/2007/relationships/stylesWithEffects" Target="stylesWithEffects.xml"/><Relationship Id="rId10" Type="http://schemas.openxmlformats.org/officeDocument/2006/relationships/image" Target="media/image1.png"/><Relationship Id="rId11" Type="http://schemas.openxmlformats.org/officeDocument/2006/relationships/hyperlink" Target="http://www.youtube.com" TargetMode="Externa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hyperlink" Target="mailto:Maayan.Zhitomirsky-Geffet@biu.ac.il" TargetMode="External"/><Relationship Id="rId16" Type="http://schemas.openxmlformats.org/officeDocument/2006/relationships/hyperlink" Target="mailto:Yossi.Daya@gmail.com" TargetMode="External"/><Relationship Id="rId17" Type="http://schemas.openxmlformats.org/officeDocument/2006/relationships/hyperlink" Target="http://www.mathcs.emory.edu/~eugene/papers/sigir2006ranking.pdf" TargetMode="External"/><Relationship Id="rId18" Type="http://schemas.openxmlformats.org/officeDocument/2006/relationships/hyperlink" Target="http://online.wsj.com/news/articles/SB10001424052702304459804577281842851136290" TargetMode="External"/><Relationship Id="rId19" Type="http://schemas.openxmlformats.org/officeDocument/2006/relationships/hyperlink" Target="http://www.webcitation.org/6WCnmui0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archbusinessanalytics.techtarget.com/definition/named-entity"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maayan\research\yosistatmor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maayan\research\yosistatmore.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maayan\research\yosistatmor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style val="2"/>
  <c:chart>
    <c:plotArea>
      <c:layout/>
      <c:lineChart>
        <c:grouping val="standard"/>
        <c:ser>
          <c:idx val="0"/>
          <c:order val="0"/>
          <c:tx>
            <c:v>RW ranking</c:v>
          </c:tx>
          <c:cat>
            <c:numRef>
              <c:f>גיליון1!$R$7:$R$16</c:f>
              <c:numCache>
                <c:formatCode>General</c:formatCode>
                <c:ptCount val="10"/>
                <c:pt idx="0">
                  <c:v>100.0</c:v>
                </c:pt>
                <c:pt idx="1">
                  <c:v>90.0</c:v>
                </c:pt>
                <c:pt idx="2">
                  <c:v>80.0</c:v>
                </c:pt>
                <c:pt idx="3">
                  <c:v>70.0</c:v>
                </c:pt>
                <c:pt idx="4">
                  <c:v>60.0</c:v>
                </c:pt>
                <c:pt idx="5">
                  <c:v>50.0</c:v>
                </c:pt>
                <c:pt idx="6">
                  <c:v>40.0</c:v>
                </c:pt>
                <c:pt idx="7">
                  <c:v>30.0</c:v>
                </c:pt>
                <c:pt idx="8">
                  <c:v>20.0</c:v>
                </c:pt>
                <c:pt idx="9">
                  <c:v>10.0</c:v>
                </c:pt>
              </c:numCache>
            </c:numRef>
          </c:cat>
          <c:val>
            <c:numRef>
              <c:f>גיליון1!$M$7:$M$16</c:f>
              <c:numCache>
                <c:formatCode>General</c:formatCode>
                <c:ptCount val="10"/>
                <c:pt idx="0">
                  <c:v>2.538461538461534</c:v>
                </c:pt>
                <c:pt idx="1">
                  <c:v>2.461538461538459</c:v>
                </c:pt>
                <c:pt idx="2">
                  <c:v>3.230769230769226</c:v>
                </c:pt>
                <c:pt idx="3">
                  <c:v>3.46153846153846</c:v>
                </c:pt>
                <c:pt idx="4">
                  <c:v>3.923076923076918</c:v>
                </c:pt>
                <c:pt idx="5">
                  <c:v>3.999999999999992</c:v>
                </c:pt>
                <c:pt idx="6">
                  <c:v>4.846153846153832</c:v>
                </c:pt>
                <c:pt idx="7">
                  <c:v>4.769230769230758</c:v>
                </c:pt>
                <c:pt idx="8">
                  <c:v>5.615384615384622</c:v>
                </c:pt>
                <c:pt idx="9">
                  <c:v>7.076923076923059</c:v>
                </c:pt>
              </c:numCache>
            </c:numRef>
          </c:val>
        </c:ser>
        <c:ser>
          <c:idx val="1"/>
          <c:order val="1"/>
          <c:tx>
            <c:v>TW ranking</c:v>
          </c:tx>
          <c:cat>
            <c:numRef>
              <c:f>גיליון1!$R$7:$R$16</c:f>
              <c:numCache>
                <c:formatCode>General</c:formatCode>
                <c:ptCount val="10"/>
                <c:pt idx="0">
                  <c:v>100.0</c:v>
                </c:pt>
                <c:pt idx="1">
                  <c:v>90.0</c:v>
                </c:pt>
                <c:pt idx="2">
                  <c:v>80.0</c:v>
                </c:pt>
                <c:pt idx="3">
                  <c:v>70.0</c:v>
                </c:pt>
                <c:pt idx="4">
                  <c:v>60.0</c:v>
                </c:pt>
                <c:pt idx="5">
                  <c:v>50.0</c:v>
                </c:pt>
                <c:pt idx="6">
                  <c:v>40.0</c:v>
                </c:pt>
                <c:pt idx="7">
                  <c:v>30.0</c:v>
                </c:pt>
                <c:pt idx="8">
                  <c:v>20.0</c:v>
                </c:pt>
                <c:pt idx="9">
                  <c:v>10.0</c:v>
                </c:pt>
              </c:numCache>
            </c:numRef>
          </c:cat>
          <c:val>
            <c:numRef>
              <c:f>גיליון1!$N$7:$N$16</c:f>
              <c:numCache>
                <c:formatCode>General</c:formatCode>
                <c:ptCount val="10"/>
                <c:pt idx="0">
                  <c:v>6.692307692307697</c:v>
                </c:pt>
                <c:pt idx="1">
                  <c:v>6.538461538461537</c:v>
                </c:pt>
                <c:pt idx="2">
                  <c:v>7.07692307692308</c:v>
                </c:pt>
                <c:pt idx="3">
                  <c:v>6.999999999999984</c:v>
                </c:pt>
                <c:pt idx="4">
                  <c:v>7.384615384615378</c:v>
                </c:pt>
                <c:pt idx="5">
                  <c:v>7.461538461538452</c:v>
                </c:pt>
                <c:pt idx="6">
                  <c:v>7.461538461538452</c:v>
                </c:pt>
                <c:pt idx="7">
                  <c:v>7.692307692307687</c:v>
                </c:pt>
                <c:pt idx="8">
                  <c:v>7.615384615384612</c:v>
                </c:pt>
                <c:pt idx="9">
                  <c:v>9.999999999999987</c:v>
                </c:pt>
              </c:numCache>
            </c:numRef>
          </c:val>
        </c:ser>
        <c:ser>
          <c:idx val="2"/>
          <c:order val="2"/>
          <c:tx>
            <c:v>TIW ranking</c:v>
          </c:tx>
          <c:cat>
            <c:numRef>
              <c:f>גיליון1!$R$7:$R$16</c:f>
              <c:numCache>
                <c:formatCode>General</c:formatCode>
                <c:ptCount val="10"/>
                <c:pt idx="0">
                  <c:v>100.0</c:v>
                </c:pt>
                <c:pt idx="1">
                  <c:v>90.0</c:v>
                </c:pt>
                <c:pt idx="2">
                  <c:v>80.0</c:v>
                </c:pt>
                <c:pt idx="3">
                  <c:v>70.0</c:v>
                </c:pt>
                <c:pt idx="4">
                  <c:v>60.0</c:v>
                </c:pt>
                <c:pt idx="5">
                  <c:v>50.0</c:v>
                </c:pt>
                <c:pt idx="6">
                  <c:v>40.0</c:v>
                </c:pt>
                <c:pt idx="7">
                  <c:v>30.0</c:v>
                </c:pt>
                <c:pt idx="8">
                  <c:v>20.0</c:v>
                </c:pt>
                <c:pt idx="9">
                  <c:v>10.0</c:v>
                </c:pt>
              </c:numCache>
            </c:numRef>
          </c:cat>
          <c:val>
            <c:numRef>
              <c:f>גיליון1!$O$7:$O$16</c:f>
              <c:numCache>
                <c:formatCode>General</c:formatCode>
                <c:ptCount val="10"/>
                <c:pt idx="0">
                  <c:v>6.07692307692308</c:v>
                </c:pt>
                <c:pt idx="1">
                  <c:v>6.153846153846143</c:v>
                </c:pt>
                <c:pt idx="2">
                  <c:v>6.769230769230761</c:v>
                </c:pt>
                <c:pt idx="3">
                  <c:v>6.769230769230761</c:v>
                </c:pt>
                <c:pt idx="4">
                  <c:v>6.769230769230761</c:v>
                </c:pt>
                <c:pt idx="5">
                  <c:v>6.692307692307697</c:v>
                </c:pt>
                <c:pt idx="6">
                  <c:v>6.692307692307686</c:v>
                </c:pt>
                <c:pt idx="7">
                  <c:v>6.692307692307697</c:v>
                </c:pt>
                <c:pt idx="8">
                  <c:v>6.846153846153824</c:v>
                </c:pt>
                <c:pt idx="9">
                  <c:v>7.692307692307676</c:v>
                </c:pt>
              </c:numCache>
            </c:numRef>
          </c:val>
        </c:ser>
        <c:dLbls/>
        <c:marker val="1"/>
        <c:axId val="869230616"/>
        <c:axId val="881931336"/>
      </c:lineChart>
      <c:catAx>
        <c:axId val="869230616"/>
        <c:scaling>
          <c:orientation val="minMax"/>
        </c:scaling>
        <c:axPos val="b"/>
        <c:numFmt formatCode="General" sourceLinked="1"/>
        <c:tickLblPos val="nextTo"/>
        <c:crossAx val="881931336"/>
        <c:crosses val="autoZero"/>
        <c:auto val="1"/>
        <c:lblAlgn val="ctr"/>
        <c:lblOffset val="100"/>
      </c:catAx>
      <c:valAx>
        <c:axId val="881931336"/>
        <c:scaling>
          <c:orientation val="minMax"/>
        </c:scaling>
        <c:axPos val="l"/>
        <c:majorGridlines/>
        <c:numFmt formatCode="General" sourceLinked="1"/>
        <c:tickLblPos val="nextTo"/>
        <c:crossAx val="869230616"/>
        <c:crosses val="autoZero"/>
        <c:crossBetween val="between"/>
      </c:valAx>
    </c:plotArea>
    <c:legend>
      <c:legendPos val="r"/>
      <c:layou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style val="2"/>
  <c:chart>
    <c:plotArea>
      <c:layout/>
      <c:lineChart>
        <c:grouping val="standard"/>
        <c:ser>
          <c:idx val="0"/>
          <c:order val="0"/>
          <c:tx>
            <c:v>RW ranking</c:v>
          </c:tx>
          <c:cat>
            <c:numRef>
              <c:f>גיליון1!$R$7:$R$16</c:f>
              <c:numCache>
                <c:formatCode>General</c:formatCode>
                <c:ptCount val="10"/>
                <c:pt idx="0">
                  <c:v>100.0</c:v>
                </c:pt>
                <c:pt idx="1">
                  <c:v>90.0</c:v>
                </c:pt>
                <c:pt idx="2">
                  <c:v>80.0</c:v>
                </c:pt>
                <c:pt idx="3">
                  <c:v>70.0</c:v>
                </c:pt>
                <c:pt idx="4">
                  <c:v>60.0</c:v>
                </c:pt>
                <c:pt idx="5">
                  <c:v>50.0</c:v>
                </c:pt>
                <c:pt idx="6">
                  <c:v>40.0</c:v>
                </c:pt>
                <c:pt idx="7">
                  <c:v>30.0</c:v>
                </c:pt>
                <c:pt idx="8">
                  <c:v>20.0</c:v>
                </c:pt>
                <c:pt idx="9">
                  <c:v>10.0</c:v>
                </c:pt>
              </c:numCache>
            </c:numRef>
          </c:cat>
          <c:val>
            <c:numRef>
              <c:f>גיליון1!$M$17:$M$26</c:f>
              <c:numCache>
                <c:formatCode>General</c:formatCode>
                <c:ptCount val="10"/>
                <c:pt idx="0">
                  <c:v>-1.949999999999985</c:v>
                </c:pt>
                <c:pt idx="1">
                  <c:v>-1.449999999999995</c:v>
                </c:pt>
                <c:pt idx="2">
                  <c:v>-1.09999999999999</c:v>
                </c:pt>
                <c:pt idx="3">
                  <c:v>-0.849999999999995</c:v>
                </c:pt>
                <c:pt idx="4">
                  <c:v>-0.1</c:v>
                </c:pt>
                <c:pt idx="5">
                  <c:v>-0.299999999999989</c:v>
                </c:pt>
                <c:pt idx="6">
                  <c:v>0.450000000000017</c:v>
                </c:pt>
                <c:pt idx="7">
                  <c:v>1.950000000000007</c:v>
                </c:pt>
                <c:pt idx="8">
                  <c:v>2.700000000000014</c:v>
                </c:pt>
                <c:pt idx="9">
                  <c:v>8.299999999999998</c:v>
                </c:pt>
              </c:numCache>
            </c:numRef>
          </c:val>
        </c:ser>
        <c:ser>
          <c:idx val="1"/>
          <c:order val="1"/>
          <c:tx>
            <c:v>TW ranking</c:v>
          </c:tx>
          <c:cat>
            <c:numRef>
              <c:f>גיליון1!$R$7:$R$16</c:f>
              <c:numCache>
                <c:formatCode>General</c:formatCode>
                <c:ptCount val="10"/>
                <c:pt idx="0">
                  <c:v>100.0</c:v>
                </c:pt>
                <c:pt idx="1">
                  <c:v>90.0</c:v>
                </c:pt>
                <c:pt idx="2">
                  <c:v>80.0</c:v>
                </c:pt>
                <c:pt idx="3">
                  <c:v>70.0</c:v>
                </c:pt>
                <c:pt idx="4">
                  <c:v>60.0</c:v>
                </c:pt>
                <c:pt idx="5">
                  <c:v>50.0</c:v>
                </c:pt>
                <c:pt idx="6">
                  <c:v>40.0</c:v>
                </c:pt>
                <c:pt idx="7">
                  <c:v>30.0</c:v>
                </c:pt>
                <c:pt idx="8">
                  <c:v>20.0</c:v>
                </c:pt>
                <c:pt idx="9">
                  <c:v>10.0</c:v>
                </c:pt>
              </c:numCache>
            </c:numRef>
          </c:cat>
          <c:val>
            <c:numRef>
              <c:f>גיליון1!$N$17:$N$26</c:f>
              <c:numCache>
                <c:formatCode>General</c:formatCode>
                <c:ptCount val="10"/>
                <c:pt idx="0">
                  <c:v>3.200000000000003</c:v>
                </c:pt>
                <c:pt idx="1">
                  <c:v>3.899999999999992</c:v>
                </c:pt>
                <c:pt idx="2">
                  <c:v>4.250000000000009</c:v>
                </c:pt>
                <c:pt idx="3">
                  <c:v>4.399999999999992</c:v>
                </c:pt>
                <c:pt idx="4">
                  <c:v>5.249999999999988</c:v>
                </c:pt>
                <c:pt idx="5">
                  <c:v>5.400000000000005</c:v>
                </c:pt>
                <c:pt idx="6">
                  <c:v>6.05</c:v>
                </c:pt>
                <c:pt idx="7">
                  <c:v>7.450000000000012</c:v>
                </c:pt>
                <c:pt idx="8">
                  <c:v>6.699999999999995</c:v>
                </c:pt>
                <c:pt idx="9">
                  <c:v>8.600000000000008</c:v>
                </c:pt>
              </c:numCache>
            </c:numRef>
          </c:val>
        </c:ser>
        <c:ser>
          <c:idx val="2"/>
          <c:order val="2"/>
          <c:tx>
            <c:v>TIW ranking</c:v>
          </c:tx>
          <c:cat>
            <c:numRef>
              <c:f>גיליון1!$R$7:$R$16</c:f>
              <c:numCache>
                <c:formatCode>General</c:formatCode>
                <c:ptCount val="10"/>
                <c:pt idx="0">
                  <c:v>100.0</c:v>
                </c:pt>
                <c:pt idx="1">
                  <c:v>90.0</c:v>
                </c:pt>
                <c:pt idx="2">
                  <c:v>80.0</c:v>
                </c:pt>
                <c:pt idx="3">
                  <c:v>70.0</c:v>
                </c:pt>
                <c:pt idx="4">
                  <c:v>60.0</c:v>
                </c:pt>
                <c:pt idx="5">
                  <c:v>50.0</c:v>
                </c:pt>
                <c:pt idx="6">
                  <c:v>40.0</c:v>
                </c:pt>
                <c:pt idx="7">
                  <c:v>30.0</c:v>
                </c:pt>
                <c:pt idx="8">
                  <c:v>20.0</c:v>
                </c:pt>
                <c:pt idx="9">
                  <c:v>10.0</c:v>
                </c:pt>
              </c:numCache>
            </c:numRef>
          </c:cat>
          <c:val>
            <c:numRef>
              <c:f>גיליון1!$O$17:$O$26</c:f>
              <c:numCache>
                <c:formatCode>General</c:formatCode>
                <c:ptCount val="10"/>
                <c:pt idx="0">
                  <c:v>2.550000000000008</c:v>
                </c:pt>
                <c:pt idx="1">
                  <c:v>3.300000000000003</c:v>
                </c:pt>
                <c:pt idx="2">
                  <c:v>3.600000000000015</c:v>
                </c:pt>
                <c:pt idx="3">
                  <c:v>3.800000000000003</c:v>
                </c:pt>
                <c:pt idx="4">
                  <c:v>4.650000000000021</c:v>
                </c:pt>
                <c:pt idx="5">
                  <c:v>4.850000000000009</c:v>
                </c:pt>
                <c:pt idx="6">
                  <c:v>5.850000000000022</c:v>
                </c:pt>
                <c:pt idx="7">
                  <c:v>7.000000000000006</c:v>
                </c:pt>
                <c:pt idx="8">
                  <c:v>6.550000000000034</c:v>
                </c:pt>
                <c:pt idx="9">
                  <c:v>8.600000000000008</c:v>
                </c:pt>
              </c:numCache>
            </c:numRef>
          </c:val>
        </c:ser>
        <c:dLbls/>
        <c:marker val="1"/>
        <c:axId val="881915064"/>
        <c:axId val="635578088"/>
      </c:lineChart>
      <c:catAx>
        <c:axId val="881915064"/>
        <c:scaling>
          <c:orientation val="minMax"/>
        </c:scaling>
        <c:axPos val="b"/>
        <c:numFmt formatCode="General" sourceLinked="1"/>
        <c:tickLblPos val="nextTo"/>
        <c:crossAx val="635578088"/>
        <c:crosses val="autoZero"/>
        <c:auto val="1"/>
        <c:lblAlgn val="ctr"/>
        <c:lblOffset val="100"/>
      </c:catAx>
      <c:valAx>
        <c:axId val="635578088"/>
        <c:scaling>
          <c:orientation val="minMax"/>
        </c:scaling>
        <c:axPos val="l"/>
        <c:majorGridlines/>
        <c:numFmt formatCode="General" sourceLinked="1"/>
        <c:tickLblPos val="nextTo"/>
        <c:crossAx val="881915064"/>
        <c:crosses val="autoZero"/>
        <c:crossBetween val="between"/>
      </c:valAx>
    </c:plotArea>
    <c:legend>
      <c:legendPos val="r"/>
      <c:layout/>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2"/>
  <c:chart>
    <c:plotArea>
      <c:layout/>
      <c:lineChart>
        <c:grouping val="standard"/>
        <c:ser>
          <c:idx val="0"/>
          <c:order val="0"/>
          <c:tx>
            <c:v>Google reduced ranking</c:v>
          </c:tx>
          <c:cat>
            <c:numRef>
              <c:f>גיליון1!$P$446:$P$455</c:f>
              <c:numCache>
                <c:formatCode>General</c:formatCode>
                <c:ptCount val="10"/>
                <c:pt idx="0">
                  <c:v>100.0</c:v>
                </c:pt>
                <c:pt idx="1">
                  <c:v>90.0</c:v>
                </c:pt>
                <c:pt idx="2">
                  <c:v>80.0</c:v>
                </c:pt>
                <c:pt idx="3">
                  <c:v>70.0</c:v>
                </c:pt>
                <c:pt idx="4">
                  <c:v>60.0</c:v>
                </c:pt>
                <c:pt idx="5">
                  <c:v>50.0</c:v>
                </c:pt>
                <c:pt idx="6">
                  <c:v>40.0</c:v>
                </c:pt>
                <c:pt idx="7">
                  <c:v>30.0</c:v>
                </c:pt>
                <c:pt idx="8">
                  <c:v>20.0</c:v>
                </c:pt>
                <c:pt idx="9">
                  <c:v>10.0</c:v>
                </c:pt>
              </c:numCache>
            </c:numRef>
          </c:cat>
          <c:val>
            <c:numRef>
              <c:f>גיליון1!$N$457:$N$466</c:f>
              <c:numCache>
                <c:formatCode>General</c:formatCode>
                <c:ptCount val="10"/>
                <c:pt idx="0">
                  <c:v>4.67176629787881</c:v>
                </c:pt>
                <c:pt idx="1">
                  <c:v>5.03232554909092</c:v>
                </c:pt>
                <c:pt idx="2">
                  <c:v>5.390044614545475</c:v>
                </c:pt>
                <c:pt idx="3">
                  <c:v>5.3264976260606</c:v>
                </c:pt>
                <c:pt idx="4">
                  <c:v>5.803686826666665</c:v>
                </c:pt>
                <c:pt idx="5">
                  <c:v>6.155748398181827</c:v>
                </c:pt>
                <c:pt idx="6">
                  <c:v>6.77853841606061</c:v>
                </c:pt>
                <c:pt idx="7">
                  <c:v>8.050043485151512</c:v>
                </c:pt>
                <c:pt idx="8">
                  <c:v>7.361693298484863</c:v>
                </c:pt>
                <c:pt idx="9">
                  <c:v>6.460542489999988</c:v>
                </c:pt>
              </c:numCache>
            </c:numRef>
          </c:val>
        </c:ser>
        <c:ser>
          <c:idx val="1"/>
          <c:order val="1"/>
          <c:tx>
            <c:v>TW ranking</c:v>
          </c:tx>
          <c:cat>
            <c:numRef>
              <c:f>גיליון1!$P$446:$P$455</c:f>
              <c:numCache>
                <c:formatCode>General</c:formatCode>
                <c:ptCount val="10"/>
                <c:pt idx="0">
                  <c:v>100.0</c:v>
                </c:pt>
                <c:pt idx="1">
                  <c:v>90.0</c:v>
                </c:pt>
                <c:pt idx="2">
                  <c:v>80.0</c:v>
                </c:pt>
                <c:pt idx="3">
                  <c:v>70.0</c:v>
                </c:pt>
                <c:pt idx="4">
                  <c:v>60.0</c:v>
                </c:pt>
                <c:pt idx="5">
                  <c:v>50.0</c:v>
                </c:pt>
                <c:pt idx="6">
                  <c:v>40.0</c:v>
                </c:pt>
                <c:pt idx="7">
                  <c:v>30.0</c:v>
                </c:pt>
                <c:pt idx="8">
                  <c:v>20.0</c:v>
                </c:pt>
                <c:pt idx="9">
                  <c:v>10.0</c:v>
                </c:pt>
              </c:numCache>
            </c:numRef>
          </c:cat>
          <c:val>
            <c:numRef>
              <c:f>גיליון1!$O$457:$O$466</c:f>
              <c:numCache>
                <c:formatCode>General</c:formatCode>
                <c:ptCount val="10"/>
                <c:pt idx="0">
                  <c:v>5.316550116550123</c:v>
                </c:pt>
                <c:pt idx="1">
                  <c:v>5.499067599067608</c:v>
                </c:pt>
                <c:pt idx="2">
                  <c:v>5.963286713286731</c:v>
                </c:pt>
                <c:pt idx="3">
                  <c:v>5.975757575757578</c:v>
                </c:pt>
                <c:pt idx="4">
                  <c:v>6.543706293706297</c:v>
                </c:pt>
                <c:pt idx="5">
                  <c:v>6.649417249417254</c:v>
                </c:pt>
                <c:pt idx="6">
                  <c:v>6.90547785547786</c:v>
                </c:pt>
                <c:pt idx="7">
                  <c:v>7.596853146853155</c:v>
                </c:pt>
                <c:pt idx="8">
                  <c:v>7.254778554778563</c:v>
                </c:pt>
                <c:pt idx="9">
                  <c:v>9.448484848484852</c:v>
                </c:pt>
              </c:numCache>
            </c:numRef>
          </c:val>
        </c:ser>
        <c:dLbls/>
        <c:marker val="1"/>
        <c:axId val="882211032"/>
        <c:axId val="882325128"/>
      </c:lineChart>
      <c:catAx>
        <c:axId val="882211032"/>
        <c:scaling>
          <c:orientation val="minMax"/>
        </c:scaling>
        <c:axPos val="b"/>
        <c:numFmt formatCode="General" sourceLinked="1"/>
        <c:tickLblPos val="nextTo"/>
        <c:crossAx val="882325128"/>
        <c:crosses val="autoZero"/>
        <c:auto val="1"/>
        <c:lblAlgn val="ctr"/>
        <c:lblOffset val="100"/>
      </c:catAx>
      <c:valAx>
        <c:axId val="882325128"/>
        <c:scaling>
          <c:orientation val="minMax"/>
        </c:scaling>
        <c:axPos val="l"/>
        <c:majorGridlines/>
        <c:numFmt formatCode="General" sourceLinked="1"/>
        <c:tickLblPos val="nextTo"/>
        <c:crossAx val="882211032"/>
        <c:crosses val="autoZero"/>
        <c:crossBetween val="between"/>
      </c:valAx>
    </c:plotArea>
    <c:legend>
      <c:legendPos val="r"/>
      <c:layout/>
    </c:legend>
    <c:plotVisOnly val="1"/>
    <c:dispBlanksAs val="gap"/>
  </c:chart>
  <c:externalData r:id="rId1"/>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89D28-5F8F-4B48-8CCF-71F571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23</Pages>
  <Words>8303</Words>
  <Characters>47332</Characters>
  <Application>Microsoft Macintosh Word</Application>
  <DocSecurity>0</DocSecurity>
  <Lines>394</Lines>
  <Paragraphs>94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Högskolan i Borås</Company>
  <LinksUpToDate>false</LinksUpToDate>
  <CharactersWithSpaces>58127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Maceviciute</dc:creator>
  <cp:lastModifiedBy>Copy  Editor</cp:lastModifiedBy>
  <cp:revision>14</cp:revision>
  <cp:lastPrinted>2014-05-15T08:37:00Z</cp:lastPrinted>
  <dcterms:created xsi:type="dcterms:W3CDTF">2015-03-14T18:06:00Z</dcterms:created>
  <dcterms:modified xsi:type="dcterms:W3CDTF">2015-05-13T10:57:00Z</dcterms:modified>
</cp:coreProperties>
</file>