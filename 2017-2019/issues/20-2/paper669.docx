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people.xml" ContentType="application/vnd.openxmlformats-officedocument.wordprocessingml.people+xml"/>
  <Default Extension="xml" ContentType="application/xml"/>
  <Override PartName="/word/commentsExtended.xml" ContentType="application/vnd.openxmlformats-officedocument.wordprocessingml.commentsExtended+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F10" w:rsidRDefault="003C6B0D" w:rsidP="003E13F6">
      <w:pPr>
        <w:pStyle w:val="Heading1"/>
        <w:spacing w:before="0" w:line="480" w:lineRule="auto"/>
        <w:jc w:val="center"/>
        <w:rPr>
          <w:rFonts w:ascii="Times New Roman" w:hAnsi="Times New Roman" w:cs="Times New Roman"/>
          <w:color w:val="auto"/>
        </w:rPr>
      </w:pPr>
      <w:r w:rsidRPr="003E13F6">
        <w:rPr>
          <w:rFonts w:ascii="Times New Roman" w:hAnsi="Times New Roman" w:cs="Times New Roman"/>
          <w:color w:val="auto"/>
        </w:rPr>
        <w:t xml:space="preserve">Blogging </w:t>
      </w:r>
      <w:r w:rsidR="00053F10" w:rsidRPr="003E13F6">
        <w:rPr>
          <w:rFonts w:ascii="Times New Roman" w:hAnsi="Times New Roman" w:cs="Times New Roman"/>
          <w:color w:val="auto"/>
        </w:rPr>
        <w:t>motivations of women suffering from</w:t>
      </w:r>
      <w:r w:rsidR="008B44B4">
        <w:rPr>
          <w:rFonts w:ascii="Times New Roman" w:hAnsi="Times New Roman" w:cs="Times New Roman"/>
          <w:color w:val="auto"/>
        </w:rPr>
        <w:t xml:space="preserve"> </w:t>
      </w:r>
      <w:r w:rsidR="00053F10" w:rsidRPr="003E13F6">
        <w:rPr>
          <w:rFonts w:ascii="Times New Roman" w:hAnsi="Times New Roman" w:cs="Times New Roman"/>
          <w:color w:val="auto"/>
        </w:rPr>
        <w:t>infertility</w:t>
      </w:r>
    </w:p>
    <w:p w:rsidR="00CC57F4" w:rsidRDefault="00CC57F4" w:rsidP="00CC57F4"/>
    <w:p w:rsidR="00CD5EB4" w:rsidRDefault="00CD5EB4">
      <w:pPr>
        <w:rPr>
          <w:rFonts w:ascii="Times New Roman" w:hAnsi="Times New Roman" w:cs="Times New Roman"/>
          <w:b/>
          <w:bCs/>
          <w:sz w:val="28"/>
          <w:szCs w:val="28"/>
        </w:rPr>
      </w:pPr>
      <w:r>
        <w:rPr>
          <w:rFonts w:ascii="Times New Roman" w:hAnsi="Times New Roman" w:cs="Times New Roman"/>
          <w:b/>
          <w:bCs/>
          <w:sz w:val="28"/>
          <w:szCs w:val="28"/>
        </w:rPr>
        <w:br w:type="page"/>
      </w:r>
    </w:p>
    <w:p w:rsidR="00344038" w:rsidRPr="003E13F6" w:rsidRDefault="00344038" w:rsidP="00151224">
      <w:pPr>
        <w:spacing w:after="0" w:line="36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Abstract</w:t>
      </w:r>
    </w:p>
    <w:p w:rsidR="007159A7" w:rsidRPr="003E13F6" w:rsidRDefault="007159A7" w:rsidP="00151224">
      <w:pPr>
        <w:autoSpaceDE w:val="0"/>
        <w:autoSpaceDN w:val="0"/>
        <w:adjustRightInd w:val="0"/>
        <w:spacing w:after="0" w:line="360" w:lineRule="auto"/>
        <w:jc w:val="both"/>
        <w:rPr>
          <w:rFonts w:ascii="Times New Roman" w:hAnsi="Times New Roman" w:cs="Times New Roman"/>
          <w:sz w:val="28"/>
          <w:szCs w:val="28"/>
        </w:rPr>
      </w:pPr>
      <w:proofErr w:type="spellStart"/>
      <w:r w:rsidRPr="003E13F6">
        <w:rPr>
          <w:rFonts w:ascii="Times New Roman" w:hAnsi="Times New Roman" w:cs="Times New Roman"/>
          <w:b/>
          <w:bCs/>
          <w:i/>
          <w:iCs/>
          <w:sz w:val="28"/>
          <w:szCs w:val="28"/>
        </w:rPr>
        <w:t>Purpose</w:t>
      </w:r>
      <w:r w:rsidRPr="003E13F6">
        <w:rPr>
          <w:rFonts w:ascii="Times New Roman" w:hAnsi="Times New Roman" w:cs="Times New Roman"/>
          <w:sz w:val="28"/>
          <w:szCs w:val="28"/>
        </w:rPr>
        <w:t>.</w:t>
      </w:r>
      <w:r w:rsidR="00344038" w:rsidRPr="003E13F6">
        <w:rPr>
          <w:rFonts w:ascii="Times New Roman" w:hAnsi="Times New Roman" w:cs="Times New Roman"/>
          <w:sz w:val="28"/>
          <w:szCs w:val="28"/>
        </w:rPr>
        <w:t>The</w:t>
      </w:r>
      <w:proofErr w:type="spellEnd"/>
      <w:r w:rsidR="00344038" w:rsidRPr="003E13F6">
        <w:rPr>
          <w:rFonts w:ascii="Times New Roman" w:hAnsi="Times New Roman" w:cs="Times New Roman"/>
          <w:sz w:val="28"/>
          <w:szCs w:val="28"/>
        </w:rPr>
        <w:t xml:space="preserve"> study reports the content analysis of </w:t>
      </w:r>
      <w:proofErr w:type="spellStart"/>
      <w:r w:rsidR="003E13F6">
        <w:rPr>
          <w:rFonts w:ascii="Times New Roman" w:hAnsi="Times New Roman" w:cs="Times New Roman"/>
          <w:sz w:val="28"/>
          <w:szCs w:val="28"/>
        </w:rPr>
        <w:t>twenty</w:t>
      </w:r>
      <w:r w:rsidR="00344038" w:rsidRPr="003E13F6">
        <w:rPr>
          <w:rFonts w:ascii="Times New Roman" w:hAnsi="Times New Roman" w:cs="Times New Roman"/>
          <w:sz w:val="28"/>
          <w:szCs w:val="28"/>
        </w:rPr>
        <w:t>infertility</w:t>
      </w:r>
      <w:proofErr w:type="spellEnd"/>
      <w:r w:rsidR="00344038" w:rsidRPr="003E13F6">
        <w:rPr>
          <w:rFonts w:ascii="Times New Roman" w:hAnsi="Times New Roman" w:cs="Times New Roman"/>
          <w:sz w:val="28"/>
          <w:szCs w:val="28"/>
        </w:rPr>
        <w:t xml:space="preserve"> blogs that </w:t>
      </w:r>
      <w:r w:rsidR="007B0C9C" w:rsidRPr="003E13F6">
        <w:rPr>
          <w:rFonts w:ascii="Times New Roman" w:hAnsi="Times New Roman" w:cs="Times New Roman"/>
          <w:sz w:val="28"/>
          <w:szCs w:val="28"/>
        </w:rPr>
        <w:t>examined</w:t>
      </w:r>
      <w:r w:rsidR="00344038" w:rsidRPr="003E13F6">
        <w:rPr>
          <w:rFonts w:ascii="Times New Roman" w:hAnsi="Times New Roman" w:cs="Times New Roman"/>
          <w:sz w:val="28"/>
          <w:szCs w:val="28"/>
        </w:rPr>
        <w:t xml:space="preserve"> the intrinsic and extrinsic motivations of </w:t>
      </w:r>
      <w:r w:rsidR="007B0C9C" w:rsidRPr="003E13F6">
        <w:rPr>
          <w:rFonts w:ascii="Times New Roman" w:hAnsi="Times New Roman" w:cs="Times New Roman"/>
          <w:sz w:val="28"/>
          <w:szCs w:val="28"/>
        </w:rPr>
        <w:t xml:space="preserve">the </w:t>
      </w:r>
      <w:r w:rsidR="00344038" w:rsidRPr="003E13F6">
        <w:rPr>
          <w:rFonts w:ascii="Times New Roman" w:hAnsi="Times New Roman" w:cs="Times New Roman"/>
          <w:sz w:val="28"/>
          <w:szCs w:val="28"/>
        </w:rPr>
        <w:t xml:space="preserve">women </w:t>
      </w:r>
      <w:r w:rsidR="007B0C9C" w:rsidRPr="003E13F6">
        <w:rPr>
          <w:rFonts w:ascii="Times New Roman" w:hAnsi="Times New Roman" w:cs="Times New Roman"/>
          <w:sz w:val="28"/>
          <w:szCs w:val="28"/>
        </w:rPr>
        <w:t>writing these blogs</w:t>
      </w:r>
      <w:r w:rsidR="00344038" w:rsidRPr="003E13F6">
        <w:rPr>
          <w:rFonts w:ascii="Times New Roman" w:hAnsi="Times New Roman" w:cs="Times New Roman"/>
          <w:sz w:val="28"/>
          <w:szCs w:val="28"/>
        </w:rPr>
        <w:t xml:space="preserve">. Intrinsic motivation </w:t>
      </w:r>
      <w:r w:rsidR="003E13F6">
        <w:rPr>
          <w:rFonts w:ascii="Times New Roman" w:hAnsi="Times New Roman" w:cs="Times New Roman"/>
          <w:sz w:val="28"/>
          <w:szCs w:val="28"/>
        </w:rPr>
        <w:t>results in</w:t>
      </w:r>
      <w:r w:rsidR="00344038" w:rsidRPr="003E13F6">
        <w:rPr>
          <w:rFonts w:ascii="Times New Roman" w:hAnsi="Times New Roman" w:cs="Times New Roman"/>
          <w:sz w:val="28"/>
          <w:szCs w:val="28"/>
        </w:rPr>
        <w:t xml:space="preserve"> doing something because it is inherently interesting or enjoyable, and extrinsic motivation</w:t>
      </w:r>
      <w:r w:rsidR="003E13F6">
        <w:rPr>
          <w:rFonts w:ascii="Times New Roman" w:hAnsi="Times New Roman" w:cs="Times New Roman"/>
          <w:sz w:val="28"/>
          <w:szCs w:val="28"/>
        </w:rPr>
        <w:t xml:space="preserve"> results in</w:t>
      </w:r>
      <w:r w:rsidR="00344038" w:rsidRPr="003E13F6">
        <w:rPr>
          <w:rFonts w:ascii="Times New Roman" w:hAnsi="Times New Roman" w:cs="Times New Roman"/>
          <w:sz w:val="28"/>
          <w:szCs w:val="28"/>
        </w:rPr>
        <w:t xml:space="preserve"> doing something for its instrumental value. </w:t>
      </w:r>
    </w:p>
    <w:p w:rsidR="007159A7" w:rsidRPr="003E13F6" w:rsidRDefault="007159A7" w:rsidP="00151224">
      <w:pPr>
        <w:autoSpaceDE w:val="0"/>
        <w:autoSpaceDN w:val="0"/>
        <w:adjustRightInd w:val="0"/>
        <w:spacing w:after="0" w:line="360" w:lineRule="auto"/>
        <w:jc w:val="both"/>
        <w:rPr>
          <w:rFonts w:ascii="Times New Roman" w:hAnsi="Times New Roman" w:cs="Times New Roman"/>
          <w:sz w:val="28"/>
          <w:szCs w:val="28"/>
        </w:rPr>
      </w:pPr>
      <w:proofErr w:type="spellStart"/>
      <w:r w:rsidRPr="003E13F6">
        <w:rPr>
          <w:rFonts w:ascii="Times New Roman" w:hAnsi="Times New Roman" w:cs="Times New Roman"/>
          <w:i/>
          <w:iCs/>
          <w:sz w:val="28"/>
          <w:szCs w:val="28"/>
        </w:rPr>
        <w:t>Methodology</w:t>
      </w:r>
      <w:r w:rsidRPr="003E13F6">
        <w:rPr>
          <w:rFonts w:ascii="Times New Roman" w:hAnsi="Times New Roman" w:cs="Times New Roman"/>
          <w:sz w:val="28"/>
          <w:szCs w:val="28"/>
        </w:rPr>
        <w:t>.</w:t>
      </w:r>
      <w:r w:rsidR="00344038" w:rsidRPr="003E13F6">
        <w:rPr>
          <w:rFonts w:ascii="Times New Roman" w:hAnsi="Times New Roman" w:cs="Times New Roman"/>
          <w:sz w:val="28"/>
          <w:szCs w:val="28"/>
        </w:rPr>
        <w:t>The</w:t>
      </w:r>
      <w:proofErr w:type="spellEnd"/>
      <w:r w:rsidR="00344038" w:rsidRPr="003E13F6">
        <w:rPr>
          <w:rFonts w:ascii="Times New Roman" w:hAnsi="Times New Roman" w:cs="Times New Roman"/>
          <w:sz w:val="28"/>
          <w:szCs w:val="28"/>
        </w:rPr>
        <w:t xml:space="preserve"> sample </w:t>
      </w:r>
      <w:r w:rsidR="009D3C8A" w:rsidRPr="003E13F6">
        <w:rPr>
          <w:rFonts w:ascii="Times New Roman" w:hAnsi="Times New Roman" w:cs="Times New Roman"/>
          <w:sz w:val="28"/>
          <w:szCs w:val="28"/>
        </w:rPr>
        <w:t xml:space="preserve">of 400 posts </w:t>
      </w:r>
      <w:r w:rsidR="00344038" w:rsidRPr="003E13F6">
        <w:rPr>
          <w:rFonts w:ascii="Times New Roman" w:hAnsi="Times New Roman" w:cs="Times New Roman"/>
          <w:sz w:val="28"/>
          <w:szCs w:val="28"/>
        </w:rPr>
        <w:t xml:space="preserve">was analyzed using the thematic analysis </w:t>
      </w:r>
      <w:proofErr w:type="spellStart"/>
      <w:r w:rsidR="00344038" w:rsidRPr="003E13F6">
        <w:rPr>
          <w:rFonts w:ascii="Times New Roman" w:hAnsi="Times New Roman" w:cs="Times New Roman"/>
          <w:sz w:val="28"/>
          <w:szCs w:val="28"/>
        </w:rPr>
        <w:t>approach</w:t>
      </w:r>
      <w:r w:rsidR="003E13F6">
        <w:rPr>
          <w:rFonts w:ascii="Times New Roman" w:hAnsi="Times New Roman" w:cs="Times New Roman"/>
          <w:sz w:val="28"/>
          <w:szCs w:val="28"/>
        </w:rPr>
        <w:t>.</w:t>
      </w:r>
      <w:r w:rsidR="003E13F6">
        <w:rPr>
          <w:rFonts w:ascii="Times New Roman" w:eastAsia="Times New Roman" w:hAnsi="Times New Roman" w:cs="Times New Roman"/>
          <w:sz w:val="28"/>
          <w:szCs w:val="28"/>
          <w:lang w:eastAsia="he-IL"/>
        </w:rPr>
        <w:t>This</w:t>
      </w:r>
      <w:r w:rsidR="00344038" w:rsidRPr="003E13F6">
        <w:rPr>
          <w:rFonts w:ascii="Times New Roman" w:eastAsia="Times New Roman" w:hAnsi="Times New Roman" w:cs="Times New Roman"/>
          <w:sz w:val="28"/>
          <w:szCs w:val="28"/>
          <w:lang w:eastAsia="he-IL"/>
        </w:rPr>
        <w:t>is</w:t>
      </w:r>
      <w:proofErr w:type="spellEnd"/>
      <w:r w:rsidR="00344038" w:rsidRPr="003E13F6">
        <w:rPr>
          <w:rFonts w:ascii="Times New Roman" w:eastAsia="Times New Roman" w:hAnsi="Times New Roman" w:cs="Times New Roman"/>
          <w:sz w:val="28"/>
          <w:szCs w:val="28"/>
          <w:lang w:eastAsia="he-IL"/>
        </w:rPr>
        <w:t xml:space="preserve"> a process for encoding qualitative information that facilitates identifying, analyzing, and reporting patterns or themes within data.</w:t>
      </w:r>
    </w:p>
    <w:p w:rsidR="007159A7" w:rsidRPr="003E13F6" w:rsidRDefault="007159A7" w:rsidP="00151224">
      <w:pPr>
        <w:autoSpaceDE w:val="0"/>
        <w:autoSpaceDN w:val="0"/>
        <w:adjustRightInd w:val="0"/>
        <w:spacing w:after="0" w:line="360" w:lineRule="auto"/>
        <w:jc w:val="both"/>
        <w:rPr>
          <w:rFonts w:ascii="Times New Roman" w:hAnsi="Times New Roman" w:cs="Times New Roman"/>
          <w:sz w:val="28"/>
          <w:szCs w:val="28"/>
        </w:rPr>
      </w:pPr>
      <w:proofErr w:type="spellStart"/>
      <w:r w:rsidRPr="003E13F6">
        <w:rPr>
          <w:rFonts w:ascii="Times New Roman" w:hAnsi="Times New Roman" w:cs="Times New Roman"/>
          <w:i/>
          <w:iCs/>
          <w:sz w:val="28"/>
          <w:szCs w:val="28"/>
        </w:rPr>
        <w:t>Findings</w:t>
      </w:r>
      <w:r w:rsidRPr="003E13F6">
        <w:rPr>
          <w:rFonts w:ascii="Times New Roman" w:hAnsi="Times New Roman" w:cs="Times New Roman"/>
          <w:sz w:val="28"/>
          <w:szCs w:val="28"/>
        </w:rPr>
        <w:t>.</w:t>
      </w:r>
      <w:r w:rsidR="00344038" w:rsidRPr="003E13F6">
        <w:rPr>
          <w:rFonts w:ascii="Times New Roman" w:hAnsi="Times New Roman" w:cs="Times New Roman"/>
          <w:sz w:val="28"/>
          <w:szCs w:val="28"/>
        </w:rPr>
        <w:t>Findings</w:t>
      </w:r>
      <w:proofErr w:type="spellEnd"/>
      <w:r w:rsidR="00344038" w:rsidRPr="003E13F6">
        <w:rPr>
          <w:rFonts w:ascii="Times New Roman" w:hAnsi="Times New Roman" w:cs="Times New Roman"/>
          <w:sz w:val="28"/>
          <w:szCs w:val="28"/>
        </w:rPr>
        <w:t xml:space="preserve"> show that infertility bloggers were motivated to blog by intrinsic and extrinsic motivations. The main intrinsic motivation revealed was self-expression. </w:t>
      </w:r>
      <w:r w:rsidR="00672131" w:rsidRPr="003E13F6">
        <w:rPr>
          <w:rFonts w:ascii="Times New Roman" w:hAnsi="Times New Roman" w:cs="Times New Roman"/>
          <w:sz w:val="28"/>
          <w:szCs w:val="28"/>
        </w:rPr>
        <w:t>B</w:t>
      </w:r>
      <w:r w:rsidR="00344038" w:rsidRPr="003E13F6">
        <w:rPr>
          <w:rFonts w:ascii="Times New Roman" w:hAnsi="Times New Roman" w:cs="Times New Roman"/>
          <w:sz w:val="28"/>
          <w:szCs w:val="28"/>
        </w:rPr>
        <w:t xml:space="preserve">loggers detailed the various ways infertility affects their identities, careers, </w:t>
      </w:r>
      <w:r w:rsidR="00672131" w:rsidRPr="003E13F6">
        <w:rPr>
          <w:rFonts w:ascii="Times New Roman" w:hAnsi="Times New Roman" w:cs="Times New Roman"/>
          <w:sz w:val="28"/>
          <w:szCs w:val="28"/>
        </w:rPr>
        <w:t>and marriages.</w:t>
      </w:r>
      <w:r w:rsidR="00344038" w:rsidRPr="003E13F6">
        <w:rPr>
          <w:rFonts w:ascii="Times New Roman" w:hAnsi="Times New Roman" w:cs="Times New Roman"/>
          <w:sz w:val="28"/>
          <w:szCs w:val="28"/>
        </w:rPr>
        <w:t xml:space="preserve"> The two extrinsic motivations identified were </w:t>
      </w:r>
      <w:r w:rsidR="00672131" w:rsidRPr="003E13F6">
        <w:rPr>
          <w:rFonts w:ascii="Times New Roman" w:hAnsi="Times New Roman" w:cs="Times New Roman"/>
          <w:sz w:val="28"/>
          <w:szCs w:val="28"/>
        </w:rPr>
        <w:t>the</w:t>
      </w:r>
      <w:r w:rsidR="00344038" w:rsidRPr="003E13F6">
        <w:rPr>
          <w:rFonts w:ascii="Times New Roman" w:hAnsi="Times New Roman" w:cs="Times New Roman"/>
          <w:sz w:val="28"/>
          <w:szCs w:val="28"/>
        </w:rPr>
        <w:t xml:space="preserve"> coping </w:t>
      </w:r>
      <w:r w:rsidR="00672131" w:rsidRPr="003E13F6">
        <w:rPr>
          <w:rFonts w:ascii="Times New Roman" w:hAnsi="Times New Roman" w:cs="Times New Roman"/>
          <w:sz w:val="28"/>
          <w:szCs w:val="28"/>
        </w:rPr>
        <w:t xml:space="preserve">mechanisms bloggers </w:t>
      </w:r>
      <w:r w:rsidR="007B0C9C" w:rsidRPr="003E13F6">
        <w:rPr>
          <w:rFonts w:ascii="Times New Roman" w:hAnsi="Times New Roman" w:cs="Times New Roman"/>
          <w:sz w:val="28"/>
          <w:szCs w:val="28"/>
        </w:rPr>
        <w:t xml:space="preserve">use to manage their </w:t>
      </w:r>
      <w:proofErr w:type="spellStart"/>
      <w:r w:rsidR="007B0C9C" w:rsidRPr="003E13F6">
        <w:rPr>
          <w:rFonts w:ascii="Times New Roman" w:hAnsi="Times New Roman" w:cs="Times New Roman"/>
          <w:sz w:val="28"/>
          <w:szCs w:val="28"/>
        </w:rPr>
        <w:t>struggle</w:t>
      </w:r>
      <w:r w:rsidR="00344038" w:rsidRPr="003E13F6">
        <w:rPr>
          <w:rFonts w:ascii="Times New Roman" w:hAnsi="Times New Roman" w:cs="Times New Roman"/>
          <w:sz w:val="28"/>
          <w:szCs w:val="28"/>
        </w:rPr>
        <w:t>with</w:t>
      </w:r>
      <w:proofErr w:type="spellEnd"/>
      <w:r w:rsidR="00344038" w:rsidRPr="003E13F6">
        <w:rPr>
          <w:rFonts w:ascii="Times New Roman" w:hAnsi="Times New Roman" w:cs="Times New Roman"/>
          <w:sz w:val="28"/>
          <w:szCs w:val="28"/>
        </w:rPr>
        <w:t xml:space="preserve"> infertility, and the </w:t>
      </w:r>
      <w:r w:rsidR="00C70B51" w:rsidRPr="003E13F6">
        <w:rPr>
          <w:rFonts w:ascii="Times New Roman" w:hAnsi="Times New Roman" w:cs="Times New Roman"/>
          <w:sz w:val="28"/>
          <w:szCs w:val="28"/>
        </w:rPr>
        <w:t>social elements</w:t>
      </w:r>
      <w:r w:rsidR="00344038" w:rsidRPr="003E13F6">
        <w:rPr>
          <w:rFonts w:ascii="Times New Roman" w:hAnsi="Times New Roman" w:cs="Times New Roman"/>
          <w:sz w:val="28"/>
          <w:szCs w:val="28"/>
        </w:rPr>
        <w:t xml:space="preserve"> of blogging. </w:t>
      </w:r>
    </w:p>
    <w:p w:rsidR="00583974" w:rsidRPr="003E13F6" w:rsidRDefault="00A620DC" w:rsidP="00151224">
      <w:pPr>
        <w:autoSpaceDE w:val="0"/>
        <w:autoSpaceDN w:val="0"/>
        <w:adjustRightInd w:val="0"/>
        <w:spacing w:after="0" w:line="360" w:lineRule="auto"/>
        <w:jc w:val="both"/>
        <w:rPr>
          <w:rFonts w:ascii="Times New Roman" w:hAnsi="Times New Roman" w:cs="Times New Roman"/>
          <w:sz w:val="28"/>
          <w:szCs w:val="28"/>
        </w:rPr>
      </w:pPr>
      <w:proofErr w:type="spellStart"/>
      <w:r>
        <w:rPr>
          <w:rFonts w:ascii="Times New Roman" w:hAnsi="Times New Roman" w:cs="Times New Roman"/>
          <w:i/>
          <w:sz w:val="28"/>
          <w:szCs w:val="28"/>
        </w:rPr>
        <w:t>Conclusion</w:t>
      </w:r>
      <w:r w:rsidR="007159A7" w:rsidRPr="007C106C">
        <w:rPr>
          <w:rFonts w:ascii="Times New Roman" w:hAnsi="Times New Roman" w:cs="Times New Roman"/>
          <w:i/>
          <w:sz w:val="28"/>
          <w:szCs w:val="28"/>
        </w:rPr>
        <w:t>.</w:t>
      </w:r>
      <w:r w:rsidR="00344038" w:rsidRPr="003E13F6">
        <w:rPr>
          <w:rFonts w:ascii="Times New Roman" w:hAnsi="Times New Roman" w:cs="Times New Roman"/>
          <w:sz w:val="28"/>
          <w:szCs w:val="28"/>
        </w:rPr>
        <w:t>Understanding</w:t>
      </w:r>
      <w:proofErr w:type="spellEnd"/>
      <w:r w:rsidR="00344038" w:rsidRPr="003E13F6">
        <w:rPr>
          <w:rFonts w:ascii="Times New Roman" w:hAnsi="Times New Roman" w:cs="Times New Roman"/>
          <w:sz w:val="28"/>
          <w:szCs w:val="28"/>
        </w:rPr>
        <w:t xml:space="preserve"> the motivations behind blogging is important </w:t>
      </w:r>
      <w:r w:rsidR="008A7B89" w:rsidRPr="003E13F6">
        <w:rPr>
          <w:rFonts w:ascii="Times New Roman" w:hAnsi="Times New Roman" w:cs="Times New Roman"/>
          <w:sz w:val="28"/>
          <w:szCs w:val="28"/>
        </w:rPr>
        <w:t>as</w:t>
      </w:r>
      <w:r w:rsidR="00344038" w:rsidRPr="003E13F6">
        <w:rPr>
          <w:rFonts w:ascii="Times New Roman" w:hAnsi="Times New Roman" w:cs="Times New Roman"/>
          <w:sz w:val="28"/>
          <w:szCs w:val="28"/>
        </w:rPr>
        <w:t xml:space="preserve"> prior studies have found that blogging has a positive impact on the bloggers' well-being. </w:t>
      </w:r>
      <w:r>
        <w:rPr>
          <w:rFonts w:ascii="Times New Roman" w:hAnsi="Times New Roman" w:cs="Times New Roman"/>
          <w:sz w:val="28"/>
          <w:szCs w:val="28"/>
        </w:rPr>
        <w:t>This</w:t>
      </w:r>
      <w:r w:rsidR="00567B62" w:rsidRPr="003E13F6">
        <w:rPr>
          <w:rFonts w:ascii="Times New Roman" w:hAnsi="Times New Roman" w:cs="Times New Roman"/>
          <w:sz w:val="28"/>
          <w:szCs w:val="28"/>
        </w:rPr>
        <w:t xml:space="preserve"> study presents an example </w:t>
      </w:r>
      <w:r w:rsidR="00722031" w:rsidRPr="003E13F6">
        <w:rPr>
          <w:rFonts w:ascii="Times New Roman" w:hAnsi="Times New Roman" w:cs="Times New Roman"/>
          <w:sz w:val="28"/>
          <w:szCs w:val="28"/>
        </w:rPr>
        <w:t xml:space="preserve">of </w:t>
      </w:r>
      <w:r w:rsidR="00567B62" w:rsidRPr="003E13F6">
        <w:rPr>
          <w:rFonts w:ascii="Times New Roman" w:hAnsi="Times New Roman" w:cs="Times New Roman"/>
          <w:sz w:val="28"/>
          <w:szCs w:val="28"/>
        </w:rPr>
        <w:t xml:space="preserve">the use of social media </w:t>
      </w:r>
      <w:r w:rsidR="00722031" w:rsidRPr="003E13F6">
        <w:rPr>
          <w:rFonts w:ascii="Times New Roman" w:hAnsi="Times New Roman" w:cs="Times New Roman"/>
          <w:sz w:val="28"/>
          <w:szCs w:val="28"/>
        </w:rPr>
        <w:t xml:space="preserve">as a </w:t>
      </w:r>
      <w:proofErr w:type="spellStart"/>
      <w:r w:rsidR="00722031" w:rsidRPr="003E13F6">
        <w:rPr>
          <w:rFonts w:ascii="Times New Roman" w:hAnsi="Times New Roman" w:cs="Times New Roman"/>
          <w:sz w:val="28"/>
          <w:szCs w:val="28"/>
        </w:rPr>
        <w:t>copingmechanism</w:t>
      </w:r>
      <w:proofErr w:type="spellEnd"/>
      <w:r w:rsidR="00722031" w:rsidRPr="003E13F6">
        <w:rPr>
          <w:rFonts w:ascii="Times New Roman" w:hAnsi="Times New Roman" w:cs="Times New Roman"/>
          <w:sz w:val="28"/>
          <w:szCs w:val="28"/>
        </w:rPr>
        <w:t xml:space="preserve"> to deal </w:t>
      </w:r>
      <w:r w:rsidR="00567B62" w:rsidRPr="003E13F6">
        <w:rPr>
          <w:rFonts w:ascii="Times New Roman" w:hAnsi="Times New Roman" w:cs="Times New Roman"/>
          <w:sz w:val="28"/>
          <w:szCs w:val="28"/>
        </w:rPr>
        <w:t>with a life crisis</w:t>
      </w:r>
      <w:r w:rsidR="007E7501" w:rsidRPr="003E13F6">
        <w:rPr>
          <w:rFonts w:ascii="Times New Roman" w:hAnsi="Times New Roman" w:cs="Times New Roman"/>
          <w:sz w:val="28"/>
          <w:szCs w:val="28"/>
        </w:rPr>
        <w:t xml:space="preserve"> by creating a secure and protected personal space on the </w:t>
      </w:r>
      <w:r w:rsidR="00920319" w:rsidRPr="003E13F6">
        <w:rPr>
          <w:rFonts w:ascii="Times New Roman" w:hAnsi="Times New Roman" w:cs="Times New Roman"/>
          <w:sz w:val="28"/>
          <w:szCs w:val="28"/>
        </w:rPr>
        <w:t>Internet</w:t>
      </w:r>
      <w:r w:rsidR="00B3007C" w:rsidRPr="003E13F6">
        <w:rPr>
          <w:rFonts w:ascii="Times New Roman" w:hAnsi="Times New Roman" w:cs="Times New Roman"/>
          <w:sz w:val="28"/>
          <w:szCs w:val="28"/>
        </w:rPr>
        <w:t xml:space="preserve"> and as a medium to change societal views on meaning of family and marriage.</w:t>
      </w:r>
    </w:p>
    <w:p w:rsidR="00A620DC" w:rsidRDefault="00A620DC">
      <w:pPr>
        <w:rPr>
          <w:rFonts w:ascii="Times New Roman" w:hAnsi="Times New Roman" w:cs="Times New Roman"/>
          <w:b/>
          <w:bCs/>
          <w:sz w:val="28"/>
          <w:szCs w:val="28"/>
        </w:rPr>
      </w:pPr>
      <w:r>
        <w:rPr>
          <w:rFonts w:ascii="Times New Roman" w:hAnsi="Times New Roman" w:cs="Times New Roman"/>
          <w:b/>
          <w:bCs/>
          <w:sz w:val="28"/>
          <w:szCs w:val="28"/>
        </w:rPr>
        <w:br w:type="page"/>
      </w:r>
    </w:p>
    <w:p w:rsidR="00053F10" w:rsidRPr="003E13F6" w:rsidRDefault="00053F10" w:rsidP="003E13F6">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Introduction</w:t>
      </w:r>
    </w:p>
    <w:p w:rsidR="004D6E7E" w:rsidRPr="005E42E4" w:rsidRDefault="00617B57"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Blogs have become one of the most popular forms of online communication since their advent in the mid 1990s</w:t>
      </w:r>
      <w:r w:rsidR="00FA4261" w:rsidRPr="003E13F6">
        <w:rPr>
          <w:rFonts w:ascii="Times New Roman" w:hAnsi="Times New Roman" w:cs="Times New Roman"/>
          <w:sz w:val="28"/>
          <w:szCs w:val="28"/>
        </w:rPr>
        <w:t xml:space="preserve"> (</w:t>
      </w:r>
      <w:proofErr w:type="spellStart"/>
      <w:r w:rsidR="00FA4261" w:rsidRPr="003E13F6">
        <w:rPr>
          <w:rFonts w:ascii="Times New Roman" w:hAnsi="Times New Roman" w:cs="Times New Roman"/>
          <w:sz w:val="28"/>
          <w:szCs w:val="28"/>
        </w:rPr>
        <w:t>Nardi</w:t>
      </w:r>
      <w:proofErr w:type="spellEnd"/>
      <w:r w:rsidR="00FA4261" w:rsidRPr="003E13F6">
        <w:rPr>
          <w:rFonts w:ascii="Times New Roman" w:hAnsi="Times New Roman" w:cs="Times New Roman"/>
          <w:sz w:val="28"/>
          <w:szCs w:val="28"/>
        </w:rPr>
        <w:t xml:space="preserve">, </w:t>
      </w:r>
      <w:proofErr w:type="spellStart"/>
      <w:r w:rsidR="00FA4261" w:rsidRPr="003E13F6">
        <w:rPr>
          <w:rFonts w:ascii="Times New Roman" w:hAnsi="Times New Roman" w:cs="Times New Roman"/>
          <w:sz w:val="28"/>
          <w:szCs w:val="28"/>
        </w:rPr>
        <w:t>Schiano</w:t>
      </w:r>
      <w:proofErr w:type="spellEnd"/>
      <w:r w:rsidR="00FA4261" w:rsidRPr="003E13F6">
        <w:rPr>
          <w:rFonts w:ascii="Times New Roman" w:hAnsi="Times New Roman" w:cs="Times New Roman"/>
          <w:sz w:val="28"/>
          <w:szCs w:val="28"/>
        </w:rPr>
        <w:t>, &amp;</w:t>
      </w:r>
      <w:proofErr w:type="spellStart"/>
      <w:r w:rsidR="00FA4261" w:rsidRPr="003E13F6">
        <w:rPr>
          <w:rFonts w:ascii="Times New Roman" w:hAnsi="Times New Roman" w:cs="Times New Roman"/>
          <w:sz w:val="28"/>
          <w:szCs w:val="28"/>
        </w:rPr>
        <w:t>Gumbrecht</w:t>
      </w:r>
      <w:proofErr w:type="spellEnd"/>
      <w:r w:rsidR="00FA4261" w:rsidRPr="003E13F6">
        <w:rPr>
          <w:rFonts w:ascii="Times New Roman" w:hAnsi="Times New Roman" w:cs="Times New Roman"/>
          <w:sz w:val="28"/>
          <w:szCs w:val="28"/>
        </w:rPr>
        <w:t xml:space="preserve">, 2004). </w:t>
      </w:r>
      <w:r w:rsidR="009130AC" w:rsidRPr="003E13F6">
        <w:rPr>
          <w:rFonts w:ascii="Times New Roman" w:hAnsi="Times New Roman" w:cs="Times New Roman"/>
          <w:sz w:val="28"/>
          <w:szCs w:val="28"/>
        </w:rPr>
        <w:t>At their beginnings, t</w:t>
      </w:r>
      <w:r w:rsidR="00897FE6" w:rsidRPr="003E13F6">
        <w:rPr>
          <w:rFonts w:ascii="Times New Roman" w:hAnsi="Times New Roman" w:cs="Times New Roman"/>
          <w:sz w:val="28"/>
          <w:szCs w:val="28"/>
        </w:rPr>
        <w:t>hese online diaries were posted on individual homepages mostly by programmers or computer scientists since these early diaries required minimal skills in web design. W</w:t>
      </w:r>
      <w:r w:rsidR="00B74C92" w:rsidRPr="003E13F6">
        <w:rPr>
          <w:rFonts w:ascii="Times New Roman" w:hAnsi="Times New Roman" w:cs="Times New Roman"/>
          <w:sz w:val="28"/>
          <w:szCs w:val="28"/>
        </w:rPr>
        <w:t>riting a blog became an option</w:t>
      </w:r>
      <w:r w:rsidR="00897FE6" w:rsidRPr="003E13F6">
        <w:rPr>
          <w:rFonts w:ascii="Times New Roman" w:hAnsi="Times New Roman" w:cs="Times New Roman"/>
          <w:sz w:val="28"/>
          <w:szCs w:val="28"/>
        </w:rPr>
        <w:t xml:space="preserve"> for all </w:t>
      </w:r>
      <w:r w:rsidR="00920319" w:rsidRPr="003E13F6">
        <w:rPr>
          <w:rFonts w:ascii="Times New Roman" w:hAnsi="Times New Roman" w:cs="Times New Roman"/>
          <w:sz w:val="28"/>
          <w:szCs w:val="28"/>
        </w:rPr>
        <w:t>Internet</w:t>
      </w:r>
      <w:r w:rsidR="00897FE6" w:rsidRPr="003E13F6">
        <w:rPr>
          <w:rFonts w:ascii="Times New Roman" w:hAnsi="Times New Roman" w:cs="Times New Roman"/>
          <w:sz w:val="28"/>
          <w:szCs w:val="28"/>
        </w:rPr>
        <w:t xml:space="preserve"> users when several companies offered a ready-made blank frame on which one could type whatever one wanted. The frame was then uploaded by the company, which also offered to create a site for free if needed. The technological knowledge requirement was thus completely bypassed (</w:t>
      </w:r>
      <w:proofErr w:type="spellStart"/>
      <w:r w:rsidR="00897FE6" w:rsidRPr="003E13F6">
        <w:rPr>
          <w:rFonts w:ascii="Times New Roman" w:hAnsi="Times New Roman" w:cs="Times New Roman"/>
          <w:sz w:val="28"/>
          <w:szCs w:val="28"/>
        </w:rPr>
        <w:t>Serfaty</w:t>
      </w:r>
      <w:proofErr w:type="spellEnd"/>
      <w:r w:rsidR="00897FE6" w:rsidRPr="003E13F6">
        <w:rPr>
          <w:rFonts w:ascii="Times New Roman" w:hAnsi="Times New Roman" w:cs="Times New Roman"/>
          <w:sz w:val="28"/>
          <w:szCs w:val="28"/>
        </w:rPr>
        <w:t xml:space="preserve">, 2004). </w:t>
      </w:r>
      <w:r w:rsidR="004B726C" w:rsidRPr="003E13F6">
        <w:rPr>
          <w:rFonts w:ascii="Times New Roman" w:hAnsi="Times New Roman" w:cs="Times New Roman"/>
          <w:sz w:val="28"/>
          <w:szCs w:val="28"/>
        </w:rPr>
        <w:t xml:space="preserve">Weblogs started out as lists of annotated links to other sites, progressively expanding to include the author’s thoughts on a variety of topics as well as </w:t>
      </w:r>
      <w:r w:rsidR="00920319" w:rsidRPr="003E13F6">
        <w:rPr>
          <w:rFonts w:ascii="Times New Roman" w:hAnsi="Times New Roman" w:cs="Times New Roman"/>
          <w:sz w:val="28"/>
          <w:szCs w:val="28"/>
        </w:rPr>
        <w:t>commentary</w:t>
      </w:r>
      <w:r w:rsidR="004B726C" w:rsidRPr="003E13F6">
        <w:rPr>
          <w:rFonts w:ascii="Times New Roman" w:hAnsi="Times New Roman" w:cs="Times New Roman"/>
          <w:sz w:val="28"/>
          <w:szCs w:val="28"/>
        </w:rPr>
        <w:t xml:space="preserve"> about current events. </w:t>
      </w:r>
      <w:r w:rsidR="00FA4261" w:rsidRPr="003E13F6">
        <w:rPr>
          <w:rFonts w:ascii="Times New Roman" w:hAnsi="Times New Roman" w:cs="Times New Roman"/>
          <w:sz w:val="28"/>
          <w:szCs w:val="28"/>
        </w:rPr>
        <w:t>(Blood, 2002).</w:t>
      </w:r>
      <w:r w:rsidR="00193ED4" w:rsidRPr="003E13F6">
        <w:rPr>
          <w:rFonts w:ascii="Times New Roman" w:hAnsi="Times New Roman" w:cs="Times New Roman"/>
          <w:sz w:val="28"/>
          <w:szCs w:val="28"/>
        </w:rPr>
        <w:t>Since then</w:t>
      </w:r>
      <w:r w:rsidR="0012200E" w:rsidRPr="003E13F6">
        <w:rPr>
          <w:rFonts w:ascii="Times New Roman" w:hAnsi="Times New Roman" w:cs="Times New Roman"/>
          <w:sz w:val="28"/>
          <w:szCs w:val="28"/>
        </w:rPr>
        <w:t>,</w:t>
      </w:r>
      <w:r w:rsidR="00193ED4" w:rsidRPr="003E13F6">
        <w:rPr>
          <w:rFonts w:ascii="Times New Roman" w:hAnsi="Times New Roman" w:cs="Times New Roman"/>
          <w:sz w:val="28"/>
          <w:szCs w:val="28"/>
        </w:rPr>
        <w:t xml:space="preserve"> blogs have beco</w:t>
      </w:r>
      <w:r w:rsidR="00FA4261" w:rsidRPr="003E13F6">
        <w:rPr>
          <w:rFonts w:ascii="Times New Roman" w:hAnsi="Times New Roman" w:cs="Times New Roman"/>
          <w:sz w:val="28"/>
          <w:szCs w:val="28"/>
        </w:rPr>
        <w:t>me an important venue for self-</w:t>
      </w:r>
      <w:r w:rsidR="00193ED4" w:rsidRPr="003E13F6">
        <w:rPr>
          <w:rFonts w:ascii="Times New Roman" w:hAnsi="Times New Roman" w:cs="Times New Roman"/>
          <w:sz w:val="28"/>
          <w:szCs w:val="28"/>
        </w:rPr>
        <w:t xml:space="preserve">expression (Bronstein, 2012; Yao, 2009), </w:t>
      </w:r>
      <w:r w:rsidR="005E42E4" w:rsidRPr="003E13F6">
        <w:rPr>
          <w:rFonts w:ascii="Times New Roman" w:hAnsi="Times New Roman" w:cs="Times New Roman"/>
          <w:sz w:val="28"/>
          <w:szCs w:val="28"/>
        </w:rPr>
        <w:t>relationship</w:t>
      </w:r>
      <w:r w:rsidR="005E42E4">
        <w:rPr>
          <w:rFonts w:ascii="Times New Roman" w:hAnsi="Times New Roman" w:cs="Times New Roman"/>
          <w:sz w:val="28"/>
          <w:szCs w:val="28"/>
        </w:rPr>
        <w:t>-</w:t>
      </w:r>
      <w:r w:rsidR="00193ED4" w:rsidRPr="003E13F6">
        <w:rPr>
          <w:rFonts w:ascii="Times New Roman" w:hAnsi="Times New Roman" w:cs="Times New Roman"/>
          <w:sz w:val="28"/>
          <w:szCs w:val="28"/>
        </w:rPr>
        <w:t xml:space="preserve">building and </w:t>
      </w:r>
      <w:r w:rsidR="00D71EA6" w:rsidRPr="003E13F6">
        <w:rPr>
          <w:rFonts w:ascii="Times New Roman" w:hAnsi="Times New Roman" w:cs="Times New Roman"/>
          <w:sz w:val="28"/>
          <w:szCs w:val="28"/>
        </w:rPr>
        <w:t>management</w:t>
      </w:r>
      <w:r w:rsidR="00193ED4" w:rsidRPr="003E13F6">
        <w:rPr>
          <w:rFonts w:ascii="Times New Roman" w:hAnsi="Times New Roman" w:cs="Times New Roman"/>
          <w:sz w:val="28"/>
          <w:szCs w:val="28"/>
        </w:rPr>
        <w:t xml:space="preserve"> (Miura </w:t>
      </w:r>
      <w:r w:rsidR="00D83557" w:rsidRPr="003E13F6">
        <w:rPr>
          <w:rFonts w:ascii="Times New Roman" w:hAnsi="Times New Roman" w:cs="Times New Roman"/>
          <w:sz w:val="28"/>
          <w:szCs w:val="28"/>
        </w:rPr>
        <w:t>and</w:t>
      </w:r>
      <w:r w:rsidR="00193ED4" w:rsidRPr="003E13F6">
        <w:rPr>
          <w:rFonts w:ascii="Times New Roman" w:hAnsi="Times New Roman" w:cs="Times New Roman"/>
          <w:sz w:val="28"/>
          <w:szCs w:val="28"/>
        </w:rPr>
        <w:t xml:space="preserve"> Yamashita, 2007), </w:t>
      </w:r>
      <w:r w:rsidR="0017342A" w:rsidRPr="003E13F6">
        <w:rPr>
          <w:rFonts w:ascii="Times New Roman" w:hAnsi="Times New Roman" w:cs="Times New Roman"/>
          <w:sz w:val="28"/>
          <w:szCs w:val="28"/>
        </w:rPr>
        <w:t>community identification (</w:t>
      </w:r>
      <w:proofErr w:type="spellStart"/>
      <w:r w:rsidR="0017342A" w:rsidRPr="003E13F6">
        <w:rPr>
          <w:rFonts w:ascii="Times New Roman" w:hAnsi="Times New Roman" w:cs="Times New Roman"/>
          <w:sz w:val="28"/>
          <w:szCs w:val="28"/>
        </w:rPr>
        <w:t>Shen</w:t>
      </w:r>
      <w:r w:rsidR="00BA67D8" w:rsidRPr="003E13F6">
        <w:rPr>
          <w:rFonts w:ascii="Times New Roman" w:hAnsi="Times New Roman" w:cs="Times New Roman"/>
          <w:sz w:val="28"/>
          <w:szCs w:val="28"/>
        </w:rPr>
        <w:t>and</w:t>
      </w:r>
      <w:r w:rsidR="0017342A" w:rsidRPr="003E13F6">
        <w:rPr>
          <w:rFonts w:ascii="Times New Roman" w:hAnsi="Times New Roman" w:cs="Times New Roman"/>
          <w:sz w:val="28"/>
          <w:szCs w:val="28"/>
        </w:rPr>
        <w:t>Chiou</w:t>
      </w:r>
      <w:proofErr w:type="spellEnd"/>
      <w:r w:rsidR="0017342A" w:rsidRPr="003E13F6">
        <w:rPr>
          <w:rFonts w:ascii="Times New Roman" w:hAnsi="Times New Roman" w:cs="Times New Roman"/>
          <w:sz w:val="28"/>
          <w:szCs w:val="28"/>
        </w:rPr>
        <w:t xml:space="preserve">, 2009), </w:t>
      </w:r>
      <w:r w:rsidR="004B726C" w:rsidRPr="003E13F6">
        <w:rPr>
          <w:rFonts w:ascii="Times New Roman" w:hAnsi="Times New Roman" w:cs="Times New Roman"/>
          <w:sz w:val="28"/>
          <w:szCs w:val="28"/>
        </w:rPr>
        <w:t>documenting one's life</w:t>
      </w:r>
      <w:r w:rsidR="00193ED4" w:rsidRPr="003E13F6">
        <w:rPr>
          <w:rFonts w:ascii="Times New Roman" w:hAnsi="Times New Roman" w:cs="Times New Roman"/>
          <w:sz w:val="28"/>
          <w:szCs w:val="28"/>
        </w:rPr>
        <w:t xml:space="preserve"> (</w:t>
      </w:r>
      <w:proofErr w:type="spellStart"/>
      <w:r w:rsidR="008815EB" w:rsidRPr="003E13F6">
        <w:rPr>
          <w:rFonts w:ascii="Times New Roman" w:hAnsi="Times New Roman" w:cs="Times New Roman"/>
          <w:sz w:val="28"/>
          <w:szCs w:val="28"/>
        </w:rPr>
        <w:t>Hollenbaugh</w:t>
      </w:r>
      <w:proofErr w:type="spellEnd"/>
      <w:r w:rsidR="008815EB" w:rsidRPr="003E13F6">
        <w:rPr>
          <w:rFonts w:ascii="Times New Roman" w:hAnsi="Times New Roman" w:cs="Times New Roman"/>
          <w:sz w:val="28"/>
          <w:szCs w:val="28"/>
        </w:rPr>
        <w:t xml:space="preserve">, 2010; </w:t>
      </w:r>
      <w:proofErr w:type="spellStart"/>
      <w:r w:rsidR="00193ED4" w:rsidRPr="003E13F6">
        <w:rPr>
          <w:rFonts w:ascii="Times New Roman" w:hAnsi="Times New Roman" w:cs="Times New Roman"/>
          <w:sz w:val="28"/>
          <w:szCs w:val="28"/>
        </w:rPr>
        <w:t>Nardi</w:t>
      </w:r>
      <w:proofErr w:type="spellEnd"/>
      <w:r w:rsidR="000740F5" w:rsidRPr="003E13F6">
        <w:rPr>
          <w:rFonts w:ascii="Times New Roman" w:hAnsi="Times New Roman" w:cs="Times New Roman"/>
          <w:sz w:val="28"/>
          <w:szCs w:val="28"/>
        </w:rPr>
        <w:t xml:space="preserve">, </w:t>
      </w:r>
      <w:r w:rsidR="000740F5" w:rsidRPr="007C106C">
        <w:rPr>
          <w:rFonts w:ascii="Times New Roman" w:hAnsi="Times New Roman" w:cs="Times New Roman"/>
          <w:i/>
          <w:sz w:val="28"/>
          <w:szCs w:val="28"/>
        </w:rPr>
        <w:t>et a</w:t>
      </w:r>
      <w:r w:rsidR="00193ED4" w:rsidRPr="007C106C">
        <w:rPr>
          <w:rFonts w:ascii="Times New Roman" w:hAnsi="Times New Roman" w:cs="Times New Roman"/>
          <w:i/>
          <w:sz w:val="28"/>
          <w:szCs w:val="28"/>
        </w:rPr>
        <w:t>l</w:t>
      </w:r>
      <w:r w:rsidR="000740F5" w:rsidRPr="007C106C">
        <w:rPr>
          <w:rFonts w:ascii="Times New Roman" w:hAnsi="Times New Roman" w:cs="Times New Roman"/>
          <w:i/>
          <w:sz w:val="28"/>
          <w:szCs w:val="28"/>
        </w:rPr>
        <w:t>.</w:t>
      </w:r>
      <w:r w:rsidR="000740F5" w:rsidRPr="003E13F6">
        <w:rPr>
          <w:rFonts w:ascii="Times New Roman" w:hAnsi="Times New Roman" w:cs="Times New Roman"/>
          <w:sz w:val="28"/>
          <w:szCs w:val="28"/>
        </w:rPr>
        <w:t>,</w:t>
      </w:r>
      <w:r w:rsidR="00193ED4" w:rsidRPr="003E13F6">
        <w:rPr>
          <w:rFonts w:ascii="Times New Roman" w:hAnsi="Times New Roman" w:cs="Times New Roman"/>
          <w:sz w:val="28"/>
          <w:szCs w:val="28"/>
        </w:rPr>
        <w:t xml:space="preserve"> 2004)</w:t>
      </w:r>
      <w:r w:rsidR="0017342A" w:rsidRPr="003E13F6">
        <w:rPr>
          <w:rFonts w:ascii="Times New Roman" w:hAnsi="Times New Roman" w:cs="Times New Roman"/>
          <w:sz w:val="28"/>
          <w:szCs w:val="28"/>
        </w:rPr>
        <w:t xml:space="preserve">, </w:t>
      </w:r>
      <w:r w:rsidR="004B726C" w:rsidRPr="003E13F6">
        <w:rPr>
          <w:rFonts w:ascii="Times New Roman" w:hAnsi="Times New Roman" w:cs="Times New Roman"/>
          <w:sz w:val="28"/>
          <w:szCs w:val="28"/>
        </w:rPr>
        <w:t xml:space="preserve">for </w:t>
      </w:r>
      <w:r w:rsidR="00B77E8F" w:rsidRPr="003E13F6">
        <w:rPr>
          <w:rFonts w:ascii="Times New Roman" w:hAnsi="Times New Roman" w:cs="Times New Roman"/>
          <w:sz w:val="28"/>
          <w:szCs w:val="28"/>
        </w:rPr>
        <w:t>the communication of one’s identity (</w:t>
      </w:r>
      <w:proofErr w:type="spellStart"/>
      <w:r w:rsidR="00B77E8F" w:rsidRPr="003E13F6">
        <w:rPr>
          <w:rFonts w:ascii="Times New Roman" w:hAnsi="Times New Roman" w:cs="Times New Roman"/>
          <w:sz w:val="28"/>
          <w:szCs w:val="28"/>
        </w:rPr>
        <w:t>Hollenbaugh</w:t>
      </w:r>
      <w:proofErr w:type="spellEnd"/>
      <w:r w:rsidR="00B77E8F" w:rsidRPr="003E13F6">
        <w:rPr>
          <w:rFonts w:ascii="Times New Roman" w:hAnsi="Times New Roman" w:cs="Times New Roman"/>
          <w:sz w:val="28"/>
          <w:szCs w:val="28"/>
        </w:rPr>
        <w:t>, 201</w:t>
      </w:r>
      <w:r w:rsidR="0017342A" w:rsidRPr="003E13F6">
        <w:rPr>
          <w:rFonts w:ascii="Times New Roman" w:hAnsi="Times New Roman" w:cs="Times New Roman"/>
          <w:sz w:val="28"/>
          <w:szCs w:val="28"/>
        </w:rPr>
        <w:t>0</w:t>
      </w:r>
      <w:r w:rsidR="00B77E8F" w:rsidRPr="003E13F6">
        <w:rPr>
          <w:rFonts w:ascii="Times New Roman" w:hAnsi="Times New Roman" w:cs="Times New Roman"/>
          <w:sz w:val="28"/>
          <w:szCs w:val="28"/>
        </w:rPr>
        <w:t>)</w:t>
      </w:r>
      <w:r w:rsidR="0017342A" w:rsidRPr="003E13F6">
        <w:rPr>
          <w:rFonts w:ascii="Times New Roman" w:hAnsi="Times New Roman" w:cs="Times New Roman"/>
          <w:sz w:val="28"/>
          <w:szCs w:val="28"/>
        </w:rPr>
        <w:t xml:space="preserve"> and as storytelling tools for marketing purposes (Hsiao, Lu </w:t>
      </w:r>
      <w:proofErr w:type="spellStart"/>
      <w:r w:rsidR="00BA67D8" w:rsidRPr="003E13F6">
        <w:rPr>
          <w:rFonts w:ascii="Times New Roman" w:hAnsi="Times New Roman" w:cs="Times New Roman"/>
          <w:sz w:val="28"/>
          <w:szCs w:val="28"/>
        </w:rPr>
        <w:t>and</w:t>
      </w:r>
      <w:r w:rsidR="0017342A" w:rsidRPr="003E13F6">
        <w:rPr>
          <w:rFonts w:ascii="Times New Roman" w:hAnsi="Times New Roman" w:cs="Times New Roman"/>
          <w:sz w:val="28"/>
          <w:szCs w:val="28"/>
        </w:rPr>
        <w:t>Lan</w:t>
      </w:r>
      <w:proofErr w:type="spellEnd"/>
      <w:r w:rsidR="0017342A" w:rsidRPr="003E13F6">
        <w:rPr>
          <w:rFonts w:ascii="Times New Roman" w:hAnsi="Times New Roman" w:cs="Times New Roman"/>
          <w:sz w:val="28"/>
          <w:szCs w:val="28"/>
        </w:rPr>
        <w:t>, 2012)</w:t>
      </w:r>
      <w:r w:rsidR="00E3259A" w:rsidRPr="003E13F6">
        <w:rPr>
          <w:rFonts w:ascii="Times New Roman" w:hAnsi="Times New Roman" w:cs="Times New Roman"/>
          <w:sz w:val="28"/>
          <w:szCs w:val="28"/>
        </w:rPr>
        <w:t>.</w:t>
      </w:r>
      <w:r w:rsidR="00920319" w:rsidRPr="003E13F6">
        <w:rPr>
          <w:rFonts w:ascii="Times New Roman" w:hAnsi="Times New Roman" w:cs="Times New Roman"/>
          <w:sz w:val="28"/>
          <w:szCs w:val="28"/>
        </w:rPr>
        <w:t>S</w:t>
      </w:r>
      <w:r w:rsidR="005E0158" w:rsidRPr="003E13F6">
        <w:rPr>
          <w:rFonts w:ascii="Times New Roman" w:hAnsi="Times New Roman" w:cs="Times New Roman"/>
          <w:sz w:val="28"/>
          <w:szCs w:val="28"/>
        </w:rPr>
        <w:t xml:space="preserve">tudies </w:t>
      </w:r>
      <w:r w:rsidR="00AC0390" w:rsidRPr="003E13F6">
        <w:rPr>
          <w:rFonts w:ascii="Times New Roman" w:hAnsi="Times New Roman" w:cs="Times New Roman"/>
          <w:sz w:val="28"/>
          <w:szCs w:val="28"/>
        </w:rPr>
        <w:t xml:space="preserve">also </w:t>
      </w:r>
      <w:r w:rsidR="005E0158" w:rsidRPr="003E13F6">
        <w:rPr>
          <w:rFonts w:ascii="Times New Roman" w:hAnsi="Times New Roman" w:cs="Times New Roman"/>
          <w:sz w:val="28"/>
          <w:szCs w:val="28"/>
        </w:rPr>
        <w:t xml:space="preserve">have found that blogging </w:t>
      </w:r>
      <w:r w:rsidR="00D71EA6" w:rsidRPr="003E13F6">
        <w:rPr>
          <w:rFonts w:ascii="Times New Roman" w:hAnsi="Times New Roman" w:cs="Times New Roman"/>
          <w:sz w:val="28"/>
          <w:szCs w:val="28"/>
        </w:rPr>
        <w:t>enhances</w:t>
      </w:r>
      <w:r w:rsidR="007E55D2" w:rsidRPr="003E13F6">
        <w:rPr>
          <w:rFonts w:ascii="Times New Roman" w:hAnsi="Times New Roman" w:cs="Times New Roman"/>
          <w:sz w:val="28"/>
          <w:szCs w:val="28"/>
        </w:rPr>
        <w:t xml:space="preserve"> physical health and subjective well-being (</w:t>
      </w:r>
      <w:proofErr w:type="spellStart"/>
      <w:r w:rsidR="007E55D2" w:rsidRPr="003E13F6">
        <w:rPr>
          <w:rFonts w:ascii="Times New Roman" w:hAnsi="Times New Roman" w:cs="Times New Roman"/>
          <w:sz w:val="28"/>
          <w:szCs w:val="28"/>
        </w:rPr>
        <w:t>Ko</w:t>
      </w:r>
      <w:r w:rsidR="00D83557" w:rsidRPr="003E13F6">
        <w:rPr>
          <w:rFonts w:ascii="Times New Roman" w:hAnsi="Times New Roman" w:cs="Times New Roman"/>
          <w:sz w:val="28"/>
          <w:szCs w:val="28"/>
        </w:rPr>
        <w:t>and</w:t>
      </w:r>
      <w:proofErr w:type="spellEnd"/>
      <w:r w:rsidR="007E55D2" w:rsidRPr="003E13F6">
        <w:rPr>
          <w:rFonts w:ascii="Times New Roman" w:hAnsi="Times New Roman" w:cs="Times New Roman"/>
          <w:sz w:val="28"/>
          <w:szCs w:val="28"/>
        </w:rPr>
        <w:t xml:space="preserve"> Chen</w:t>
      </w:r>
      <w:r w:rsidR="000740F5" w:rsidRPr="003E13F6">
        <w:rPr>
          <w:rFonts w:ascii="Times New Roman" w:hAnsi="Times New Roman" w:cs="Times New Roman"/>
          <w:sz w:val="28"/>
          <w:szCs w:val="28"/>
        </w:rPr>
        <w:t>, 2009</w:t>
      </w:r>
      <w:r w:rsidR="007E55D2" w:rsidRPr="003E13F6">
        <w:rPr>
          <w:rFonts w:ascii="Times New Roman" w:hAnsi="Times New Roman" w:cs="Times New Roman"/>
          <w:sz w:val="28"/>
          <w:szCs w:val="28"/>
        </w:rPr>
        <w:t xml:space="preserve">; </w:t>
      </w:r>
      <w:r w:rsidR="005E0158" w:rsidRPr="003E13F6">
        <w:rPr>
          <w:rFonts w:ascii="Times New Roman" w:hAnsi="Times New Roman" w:cs="Times New Roman"/>
          <w:sz w:val="28"/>
          <w:szCs w:val="28"/>
        </w:rPr>
        <w:t xml:space="preserve">Miura </w:t>
      </w:r>
      <w:r w:rsidR="00D83557" w:rsidRPr="003E13F6">
        <w:rPr>
          <w:rFonts w:ascii="Times New Roman" w:hAnsi="Times New Roman" w:cs="Times New Roman"/>
          <w:sz w:val="28"/>
          <w:szCs w:val="28"/>
        </w:rPr>
        <w:t>and</w:t>
      </w:r>
      <w:r w:rsidR="005E0158" w:rsidRPr="003E13F6">
        <w:rPr>
          <w:rFonts w:ascii="Times New Roman" w:hAnsi="Times New Roman" w:cs="Times New Roman"/>
          <w:sz w:val="28"/>
          <w:szCs w:val="28"/>
        </w:rPr>
        <w:t xml:space="preserve"> Yamashita, 2007</w:t>
      </w:r>
      <w:r w:rsidR="00D71EA6" w:rsidRPr="003E13F6">
        <w:rPr>
          <w:rFonts w:ascii="Times New Roman" w:hAnsi="Times New Roman" w:cs="Times New Roman"/>
          <w:sz w:val="28"/>
          <w:szCs w:val="28"/>
        </w:rPr>
        <w:t xml:space="preserve">), </w:t>
      </w:r>
      <w:r w:rsidR="007E55D2" w:rsidRPr="003E13F6">
        <w:rPr>
          <w:rFonts w:ascii="Times New Roman" w:hAnsi="Times New Roman" w:cs="Times New Roman"/>
          <w:sz w:val="28"/>
          <w:szCs w:val="28"/>
        </w:rPr>
        <w:t>establish</w:t>
      </w:r>
      <w:r w:rsidR="00D71EA6" w:rsidRPr="003E13F6">
        <w:rPr>
          <w:rFonts w:ascii="Times New Roman" w:hAnsi="Times New Roman" w:cs="Times New Roman"/>
          <w:sz w:val="28"/>
          <w:szCs w:val="28"/>
        </w:rPr>
        <w:t>es</w:t>
      </w:r>
      <w:r w:rsidR="007E55D2" w:rsidRPr="003E13F6">
        <w:rPr>
          <w:rFonts w:ascii="Times New Roman" w:hAnsi="Times New Roman" w:cs="Times New Roman"/>
          <w:sz w:val="28"/>
          <w:szCs w:val="28"/>
        </w:rPr>
        <w:t xml:space="preserve"> and develop</w:t>
      </w:r>
      <w:r w:rsidR="00D71EA6" w:rsidRPr="003E13F6">
        <w:rPr>
          <w:rFonts w:ascii="Times New Roman" w:hAnsi="Times New Roman" w:cs="Times New Roman"/>
          <w:sz w:val="28"/>
          <w:szCs w:val="28"/>
        </w:rPr>
        <w:t>s</w:t>
      </w:r>
      <w:r w:rsidR="007E55D2" w:rsidRPr="003E13F6">
        <w:rPr>
          <w:rFonts w:ascii="Times New Roman" w:hAnsi="Times New Roman" w:cs="Times New Roman"/>
          <w:sz w:val="28"/>
          <w:szCs w:val="28"/>
        </w:rPr>
        <w:t xml:space="preserve"> intimacy (</w:t>
      </w:r>
      <w:r w:rsidR="005A77E1" w:rsidRPr="003E13F6">
        <w:rPr>
          <w:rFonts w:ascii="Times New Roman" w:hAnsi="Times New Roman" w:cs="Times New Roman"/>
          <w:sz w:val="28"/>
          <w:szCs w:val="28"/>
        </w:rPr>
        <w:t xml:space="preserve">Ellison, </w:t>
      </w:r>
      <w:proofErr w:type="spellStart"/>
      <w:r w:rsidR="005A77E1" w:rsidRPr="003E13F6">
        <w:rPr>
          <w:rFonts w:ascii="Times New Roman" w:hAnsi="Times New Roman" w:cs="Times New Roman"/>
          <w:sz w:val="28"/>
          <w:szCs w:val="28"/>
        </w:rPr>
        <w:t>Heino</w:t>
      </w:r>
      <w:r w:rsidR="00D83557" w:rsidRPr="003E13F6">
        <w:rPr>
          <w:rFonts w:ascii="Times New Roman" w:hAnsi="Times New Roman" w:cs="Times New Roman"/>
          <w:sz w:val="28"/>
          <w:szCs w:val="28"/>
        </w:rPr>
        <w:t>and</w:t>
      </w:r>
      <w:proofErr w:type="spellEnd"/>
      <w:r w:rsidR="005A77E1" w:rsidRPr="003E13F6">
        <w:rPr>
          <w:rFonts w:ascii="Times New Roman" w:hAnsi="Times New Roman" w:cs="Times New Roman"/>
          <w:sz w:val="28"/>
          <w:szCs w:val="28"/>
        </w:rPr>
        <w:t xml:space="preserve"> Gibbs, </w:t>
      </w:r>
      <w:r w:rsidR="007E55D2" w:rsidRPr="003E13F6">
        <w:rPr>
          <w:rFonts w:ascii="Times New Roman" w:hAnsi="Times New Roman" w:cs="Times New Roman"/>
          <w:sz w:val="28"/>
          <w:szCs w:val="28"/>
        </w:rPr>
        <w:t xml:space="preserve">2006) and </w:t>
      </w:r>
      <w:r w:rsidR="00D71EA6" w:rsidRPr="003E13F6">
        <w:rPr>
          <w:rFonts w:ascii="Times New Roman" w:hAnsi="Times New Roman" w:cs="Times New Roman"/>
          <w:sz w:val="28"/>
          <w:szCs w:val="28"/>
        </w:rPr>
        <w:t>helps</w:t>
      </w:r>
      <w:r w:rsidR="007E55D2" w:rsidRPr="003E13F6">
        <w:rPr>
          <w:rFonts w:ascii="Times New Roman" w:hAnsi="Times New Roman" w:cs="Times New Roman"/>
          <w:sz w:val="28"/>
          <w:szCs w:val="28"/>
        </w:rPr>
        <w:t xml:space="preserve"> manage </w:t>
      </w:r>
      <w:r w:rsidR="00886E70" w:rsidRPr="003E13F6">
        <w:rPr>
          <w:rFonts w:ascii="Times New Roman" w:hAnsi="Times New Roman" w:cs="Times New Roman"/>
          <w:sz w:val="28"/>
          <w:szCs w:val="28"/>
        </w:rPr>
        <w:t>the blogger's</w:t>
      </w:r>
      <w:r w:rsidR="007E55D2" w:rsidRPr="003E13F6">
        <w:rPr>
          <w:rFonts w:ascii="Times New Roman" w:hAnsi="Times New Roman" w:cs="Times New Roman"/>
          <w:sz w:val="28"/>
          <w:szCs w:val="28"/>
        </w:rPr>
        <w:t xml:space="preserve"> image online (</w:t>
      </w:r>
      <w:proofErr w:type="spellStart"/>
      <w:r w:rsidR="007E55D2" w:rsidRPr="003E13F6">
        <w:rPr>
          <w:rFonts w:ascii="Times New Roman" w:hAnsi="Times New Roman" w:cs="Times New Roman"/>
          <w:sz w:val="28"/>
          <w:szCs w:val="28"/>
        </w:rPr>
        <w:t>Omarzu</w:t>
      </w:r>
      <w:proofErr w:type="spellEnd"/>
      <w:r w:rsidR="007E55D2" w:rsidRPr="003E13F6">
        <w:rPr>
          <w:rFonts w:ascii="Times New Roman" w:hAnsi="Times New Roman" w:cs="Times New Roman"/>
          <w:sz w:val="28"/>
          <w:szCs w:val="28"/>
        </w:rPr>
        <w:t>, 2000</w:t>
      </w:r>
      <w:r w:rsidR="007E55D2" w:rsidRPr="005E42E4">
        <w:rPr>
          <w:rFonts w:ascii="Times New Roman" w:hAnsi="Times New Roman" w:cs="Times New Roman"/>
          <w:sz w:val="28"/>
          <w:szCs w:val="28"/>
        </w:rPr>
        <w:t>).</w:t>
      </w:r>
      <w:r w:rsidR="007A7E7F" w:rsidRPr="005E42E4">
        <w:rPr>
          <w:rFonts w:ascii="Times New Roman" w:hAnsi="Times New Roman" w:cs="Times New Roman"/>
          <w:sz w:val="28"/>
          <w:szCs w:val="28"/>
        </w:rPr>
        <w:t xml:space="preserve">The motivations behind individually authored blogs are an important area of study since these social media sites provide their authors with a personal space on the Web in which to publish their views, feelings and </w:t>
      </w:r>
      <w:r w:rsidR="00890E25" w:rsidRPr="005E42E4">
        <w:rPr>
          <w:rFonts w:ascii="Times New Roman" w:hAnsi="Times New Roman" w:cs="Times New Roman"/>
          <w:sz w:val="28"/>
          <w:szCs w:val="28"/>
        </w:rPr>
        <w:t>life experiences</w:t>
      </w:r>
      <w:r w:rsidR="007A7E7F" w:rsidRPr="005E42E4">
        <w:rPr>
          <w:rFonts w:ascii="Times New Roman" w:hAnsi="Times New Roman" w:cs="Times New Roman"/>
          <w:sz w:val="28"/>
          <w:szCs w:val="28"/>
        </w:rPr>
        <w:t xml:space="preserve"> easily and for free</w:t>
      </w:r>
      <w:r w:rsidR="005E42E4">
        <w:rPr>
          <w:rFonts w:ascii="Times New Roman" w:hAnsi="Times New Roman" w:cs="Times New Roman"/>
          <w:sz w:val="28"/>
          <w:szCs w:val="28"/>
        </w:rPr>
        <w:t>. It is also</w:t>
      </w:r>
      <w:r w:rsidR="007A7E7F" w:rsidRPr="005E42E4">
        <w:rPr>
          <w:rFonts w:ascii="Times New Roman" w:hAnsi="Times New Roman" w:cs="Times New Roman"/>
          <w:sz w:val="28"/>
          <w:szCs w:val="28"/>
        </w:rPr>
        <w:t xml:space="preserve"> a platform for socialization that enables the creation and maintenance of social relations and the creation of communities of shared interests.</w:t>
      </w:r>
    </w:p>
    <w:p w:rsidR="00053F10" w:rsidRPr="003E13F6" w:rsidRDefault="007E55D2" w:rsidP="003E13F6">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Literature review</w:t>
      </w:r>
    </w:p>
    <w:p w:rsidR="00D71EA6" w:rsidRPr="003E13F6" w:rsidRDefault="00E560F5"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The most popular blogs in the blogosphere are personal blogs through which people share their experiences, thoughts, and feelings </w:t>
      </w:r>
      <w:r w:rsidR="00BB1468" w:rsidRPr="003E13F6">
        <w:rPr>
          <w:rFonts w:ascii="Times New Roman" w:hAnsi="Times New Roman" w:cs="Times New Roman"/>
          <w:sz w:val="28"/>
          <w:szCs w:val="28"/>
        </w:rPr>
        <w:t xml:space="preserve">(Jones </w:t>
      </w:r>
      <w:r w:rsidR="00D83557" w:rsidRPr="003E13F6">
        <w:rPr>
          <w:rFonts w:ascii="Times New Roman" w:hAnsi="Times New Roman" w:cs="Times New Roman"/>
          <w:sz w:val="28"/>
          <w:szCs w:val="28"/>
        </w:rPr>
        <w:t>and</w:t>
      </w:r>
      <w:r w:rsidR="00BB1468" w:rsidRPr="003E13F6">
        <w:rPr>
          <w:rFonts w:ascii="Times New Roman" w:hAnsi="Times New Roman" w:cs="Times New Roman"/>
          <w:sz w:val="28"/>
          <w:szCs w:val="28"/>
        </w:rPr>
        <w:t xml:space="preserve"> Fox, 2009). </w:t>
      </w:r>
      <w:proofErr w:type="spellStart"/>
      <w:r w:rsidR="00886E70" w:rsidRPr="003E13F6">
        <w:rPr>
          <w:rFonts w:ascii="Times New Roman" w:hAnsi="Times New Roman" w:cs="Times New Roman"/>
          <w:sz w:val="28"/>
          <w:szCs w:val="28"/>
        </w:rPr>
        <w:t>Serfaty</w:t>
      </w:r>
      <w:proofErr w:type="spellEnd"/>
      <w:r w:rsidR="00886E70" w:rsidRPr="003E13F6">
        <w:rPr>
          <w:rFonts w:ascii="Times New Roman" w:hAnsi="Times New Roman" w:cs="Times New Roman"/>
          <w:sz w:val="28"/>
          <w:szCs w:val="28"/>
        </w:rPr>
        <w:t xml:space="preserve"> (2004) explains that personal blogs are a form of self-representational writing and are essentially online diaries. </w:t>
      </w:r>
      <w:r w:rsidRPr="003E13F6">
        <w:rPr>
          <w:rFonts w:ascii="Times New Roman" w:hAnsi="Times New Roman" w:cs="Times New Roman"/>
          <w:sz w:val="28"/>
          <w:szCs w:val="28"/>
        </w:rPr>
        <w:t>These diary-like, personal blogs are sites of self-disclosure where individuals share observations and thoughts about their online and offline lives</w:t>
      </w:r>
      <w:r w:rsidR="00886E70" w:rsidRPr="003E13F6">
        <w:rPr>
          <w:rFonts w:ascii="Times New Roman" w:hAnsi="Times New Roman" w:cs="Times New Roman"/>
          <w:sz w:val="28"/>
          <w:szCs w:val="28"/>
        </w:rPr>
        <w:t xml:space="preserve"> (Blood, 2002)</w:t>
      </w:r>
      <w:r w:rsidRPr="003E13F6">
        <w:rPr>
          <w:rFonts w:ascii="Times New Roman" w:hAnsi="Times New Roman" w:cs="Times New Roman"/>
          <w:sz w:val="28"/>
          <w:szCs w:val="28"/>
        </w:rPr>
        <w:t>.</w:t>
      </w:r>
      <w:proofErr w:type="spellStart"/>
      <w:r w:rsidR="00D71EA6" w:rsidRPr="003E13F6">
        <w:rPr>
          <w:rFonts w:ascii="Times New Roman" w:hAnsi="Times New Roman" w:cs="Times New Roman"/>
          <w:sz w:val="28"/>
          <w:szCs w:val="28"/>
        </w:rPr>
        <w:t>Gumbrecht</w:t>
      </w:r>
      <w:proofErr w:type="spellEnd"/>
      <w:r w:rsidR="00D71EA6" w:rsidRPr="003E13F6">
        <w:rPr>
          <w:rFonts w:ascii="Times New Roman" w:hAnsi="Times New Roman" w:cs="Times New Roman"/>
          <w:sz w:val="28"/>
          <w:szCs w:val="28"/>
        </w:rPr>
        <w:t>(200</w:t>
      </w:r>
      <w:r w:rsidR="00343D62" w:rsidRPr="003E13F6">
        <w:rPr>
          <w:rFonts w:ascii="Times New Roman" w:hAnsi="Times New Roman" w:cs="Times New Roman"/>
          <w:sz w:val="28"/>
          <w:szCs w:val="28"/>
        </w:rPr>
        <w:t>5</w:t>
      </w:r>
      <w:r w:rsidR="00D71EA6" w:rsidRPr="003E13F6">
        <w:rPr>
          <w:rFonts w:ascii="Times New Roman" w:hAnsi="Times New Roman" w:cs="Times New Roman"/>
          <w:sz w:val="28"/>
          <w:szCs w:val="28"/>
        </w:rPr>
        <w:t xml:space="preserve">) </w:t>
      </w:r>
      <w:r w:rsidR="008D7070" w:rsidRPr="003E13F6">
        <w:rPr>
          <w:rFonts w:ascii="Times New Roman" w:hAnsi="Times New Roman" w:cs="Times New Roman"/>
          <w:sz w:val="28"/>
          <w:szCs w:val="28"/>
        </w:rPr>
        <w:t>posited</w:t>
      </w:r>
      <w:r w:rsidR="00886E70" w:rsidRPr="003E13F6">
        <w:rPr>
          <w:rFonts w:ascii="Times New Roman" w:hAnsi="Times New Roman" w:cs="Times New Roman"/>
          <w:sz w:val="28"/>
          <w:szCs w:val="28"/>
        </w:rPr>
        <w:t xml:space="preserve"> that</w:t>
      </w:r>
      <w:r w:rsidR="008D7070" w:rsidRPr="003E13F6">
        <w:rPr>
          <w:rFonts w:ascii="Times New Roman" w:hAnsi="Times New Roman" w:cs="Times New Roman"/>
          <w:sz w:val="28"/>
          <w:szCs w:val="28"/>
        </w:rPr>
        <w:t xml:space="preserve"> self-</w:t>
      </w:r>
      <w:r w:rsidR="00920319" w:rsidRPr="003E13F6">
        <w:rPr>
          <w:rFonts w:ascii="Times New Roman" w:hAnsi="Times New Roman" w:cs="Times New Roman"/>
          <w:sz w:val="28"/>
          <w:szCs w:val="28"/>
        </w:rPr>
        <w:t>expression</w:t>
      </w:r>
      <w:r w:rsidR="008D7070" w:rsidRPr="003E13F6">
        <w:rPr>
          <w:rFonts w:ascii="Times New Roman" w:hAnsi="Times New Roman" w:cs="Times New Roman"/>
          <w:sz w:val="28"/>
          <w:szCs w:val="28"/>
        </w:rPr>
        <w:t xml:space="preserve"> is possible because blogs are perceived </w:t>
      </w:r>
      <w:r w:rsidR="00886E70" w:rsidRPr="003E13F6">
        <w:rPr>
          <w:rFonts w:ascii="Times New Roman" w:hAnsi="Times New Roman" w:cs="Times New Roman"/>
          <w:sz w:val="28"/>
          <w:szCs w:val="28"/>
        </w:rPr>
        <w:t xml:space="preserve">by bloggers </w:t>
      </w:r>
      <w:proofErr w:type="spellStart"/>
      <w:r w:rsidR="008D7070" w:rsidRPr="003E13F6">
        <w:rPr>
          <w:rFonts w:ascii="Times New Roman" w:hAnsi="Times New Roman" w:cs="Times New Roman"/>
          <w:sz w:val="28"/>
          <w:szCs w:val="28"/>
        </w:rPr>
        <w:t>as</w:t>
      </w:r>
      <w:r w:rsidR="00890E25" w:rsidRPr="003E13F6">
        <w:rPr>
          <w:rFonts w:ascii="Times New Roman" w:hAnsi="Times New Roman" w:cs="Times New Roman"/>
          <w:i/>
          <w:iCs/>
          <w:sz w:val="28"/>
          <w:szCs w:val="28"/>
        </w:rPr>
        <w:t>'</w:t>
      </w:r>
      <w:r w:rsidR="00D71EA6" w:rsidRPr="007C106C">
        <w:rPr>
          <w:rFonts w:ascii="Times New Roman" w:hAnsi="Times New Roman" w:cs="Times New Roman"/>
          <w:iCs/>
          <w:sz w:val="28"/>
          <w:szCs w:val="28"/>
        </w:rPr>
        <w:t>protected</w:t>
      </w:r>
      <w:proofErr w:type="spellEnd"/>
      <w:r w:rsidR="00D71EA6" w:rsidRPr="007C106C">
        <w:rPr>
          <w:rFonts w:ascii="Times New Roman" w:hAnsi="Times New Roman" w:cs="Times New Roman"/>
          <w:iCs/>
          <w:sz w:val="28"/>
          <w:szCs w:val="28"/>
        </w:rPr>
        <w:t xml:space="preserve"> spaces</w:t>
      </w:r>
      <w:r w:rsidR="005E42E4">
        <w:rPr>
          <w:rFonts w:ascii="Times New Roman" w:hAnsi="Times New Roman" w:cs="Times New Roman"/>
          <w:i/>
          <w:iCs/>
          <w:sz w:val="28"/>
          <w:szCs w:val="28"/>
        </w:rPr>
        <w:t>’</w:t>
      </w:r>
      <w:r w:rsidR="00D71EA6" w:rsidRPr="003E13F6">
        <w:rPr>
          <w:rFonts w:ascii="Times New Roman" w:hAnsi="Times New Roman" w:cs="Times New Roman"/>
          <w:sz w:val="28"/>
          <w:szCs w:val="28"/>
        </w:rPr>
        <w:t xml:space="preserve"> that allow </w:t>
      </w:r>
      <w:r w:rsidR="00886E70" w:rsidRPr="003E13F6">
        <w:rPr>
          <w:rFonts w:ascii="Times New Roman" w:hAnsi="Times New Roman" w:cs="Times New Roman"/>
          <w:sz w:val="28"/>
          <w:szCs w:val="28"/>
        </w:rPr>
        <w:t>them</w:t>
      </w:r>
      <w:r w:rsidR="00D71EA6" w:rsidRPr="003E13F6">
        <w:rPr>
          <w:rFonts w:ascii="Times New Roman" w:hAnsi="Times New Roman" w:cs="Times New Roman"/>
          <w:sz w:val="28"/>
          <w:szCs w:val="28"/>
        </w:rPr>
        <w:t xml:space="preserve"> to share the</w:t>
      </w:r>
      <w:r w:rsidR="00886E70" w:rsidRPr="003E13F6">
        <w:rPr>
          <w:rFonts w:ascii="Times New Roman" w:hAnsi="Times New Roman" w:cs="Times New Roman"/>
          <w:sz w:val="28"/>
          <w:szCs w:val="28"/>
        </w:rPr>
        <w:t>ir</w:t>
      </w:r>
      <w:r w:rsidR="00D71EA6" w:rsidRPr="003E13F6">
        <w:rPr>
          <w:rFonts w:ascii="Times New Roman" w:hAnsi="Times New Roman" w:cs="Times New Roman"/>
          <w:sz w:val="28"/>
          <w:szCs w:val="28"/>
        </w:rPr>
        <w:t xml:space="preserve"> fe</w:t>
      </w:r>
      <w:r w:rsidR="00886E70" w:rsidRPr="003E13F6">
        <w:rPr>
          <w:rFonts w:ascii="Times New Roman" w:hAnsi="Times New Roman" w:cs="Times New Roman"/>
          <w:sz w:val="28"/>
          <w:szCs w:val="28"/>
        </w:rPr>
        <w:t xml:space="preserve">elings </w:t>
      </w:r>
      <w:r w:rsidR="00D71EA6" w:rsidRPr="003E13F6">
        <w:rPr>
          <w:rFonts w:ascii="Times New Roman" w:hAnsi="Times New Roman" w:cs="Times New Roman"/>
          <w:sz w:val="28"/>
          <w:szCs w:val="28"/>
        </w:rPr>
        <w:t xml:space="preserve">and tell their stories or relate their thoughts </w:t>
      </w:r>
      <w:r w:rsidR="00886E70" w:rsidRPr="003E13F6">
        <w:rPr>
          <w:rFonts w:ascii="Times New Roman" w:hAnsi="Times New Roman" w:cs="Times New Roman"/>
          <w:sz w:val="28"/>
          <w:szCs w:val="28"/>
        </w:rPr>
        <w:t xml:space="preserve">to an invisible audience </w:t>
      </w:r>
      <w:r w:rsidR="00D71EA6" w:rsidRPr="003E13F6">
        <w:rPr>
          <w:rFonts w:ascii="Times New Roman" w:hAnsi="Times New Roman" w:cs="Times New Roman"/>
          <w:sz w:val="28"/>
          <w:szCs w:val="28"/>
        </w:rPr>
        <w:t xml:space="preserve">without interruption. </w:t>
      </w:r>
      <w:r w:rsidR="00886E70" w:rsidRPr="003E13F6">
        <w:rPr>
          <w:rFonts w:ascii="Times New Roman" w:hAnsi="Times New Roman" w:cs="Times New Roman"/>
          <w:sz w:val="28"/>
          <w:szCs w:val="28"/>
        </w:rPr>
        <w:t xml:space="preserve">However, </w:t>
      </w:r>
      <w:r w:rsidR="00D71EA6" w:rsidRPr="003E13F6">
        <w:rPr>
          <w:rFonts w:ascii="Times New Roman" w:hAnsi="Times New Roman" w:cs="Times New Roman"/>
          <w:sz w:val="28"/>
          <w:szCs w:val="28"/>
        </w:rPr>
        <w:t xml:space="preserve">blogs </w:t>
      </w:r>
      <w:r w:rsidR="008D7070" w:rsidRPr="003E13F6">
        <w:rPr>
          <w:rFonts w:ascii="Times New Roman" w:hAnsi="Times New Roman" w:cs="Times New Roman"/>
          <w:sz w:val="28"/>
          <w:szCs w:val="28"/>
        </w:rPr>
        <w:t xml:space="preserve">also </w:t>
      </w:r>
      <w:r w:rsidR="00D71EA6" w:rsidRPr="003E13F6">
        <w:rPr>
          <w:rFonts w:ascii="Times New Roman" w:hAnsi="Times New Roman" w:cs="Times New Roman"/>
          <w:sz w:val="28"/>
          <w:szCs w:val="28"/>
        </w:rPr>
        <w:t xml:space="preserve">act as </w:t>
      </w:r>
      <w:r w:rsidR="00890E25" w:rsidRPr="007C106C">
        <w:rPr>
          <w:rFonts w:ascii="Times New Roman" w:hAnsi="Times New Roman" w:cs="Times New Roman"/>
          <w:iCs/>
          <w:sz w:val="28"/>
          <w:szCs w:val="28"/>
        </w:rPr>
        <w:t>'</w:t>
      </w:r>
      <w:r w:rsidR="008D7070" w:rsidRPr="007C106C">
        <w:rPr>
          <w:rFonts w:ascii="Times New Roman" w:hAnsi="Times New Roman" w:cs="Times New Roman"/>
          <w:iCs/>
          <w:sz w:val="28"/>
          <w:szCs w:val="28"/>
        </w:rPr>
        <w:t>public space</w:t>
      </w:r>
      <w:r w:rsidR="00C12D32" w:rsidRPr="007C106C">
        <w:rPr>
          <w:rFonts w:ascii="Times New Roman" w:hAnsi="Times New Roman" w:cs="Times New Roman"/>
          <w:iCs/>
          <w:sz w:val="28"/>
          <w:szCs w:val="28"/>
        </w:rPr>
        <w:t>s</w:t>
      </w:r>
      <w:r w:rsidR="00890E25" w:rsidRPr="00AF34E4">
        <w:rPr>
          <w:rFonts w:ascii="Times New Roman" w:hAnsi="Times New Roman" w:cs="Times New Roman"/>
          <w:sz w:val="28"/>
          <w:szCs w:val="28"/>
        </w:rPr>
        <w:t>'</w:t>
      </w:r>
      <w:r w:rsidR="008D7070" w:rsidRPr="003E13F6">
        <w:rPr>
          <w:rFonts w:ascii="Times New Roman" w:hAnsi="Times New Roman" w:cs="Times New Roman"/>
          <w:sz w:val="28"/>
          <w:szCs w:val="28"/>
        </w:rPr>
        <w:t>(</w:t>
      </w:r>
      <w:proofErr w:type="spellStart"/>
      <w:r w:rsidR="00D71EA6" w:rsidRPr="003E13F6">
        <w:rPr>
          <w:rFonts w:ascii="Times New Roman" w:hAnsi="Times New Roman" w:cs="Times New Roman"/>
          <w:sz w:val="28"/>
          <w:szCs w:val="28"/>
        </w:rPr>
        <w:t>Baoill</w:t>
      </w:r>
      <w:proofErr w:type="spellEnd"/>
      <w:r w:rsidR="00D71EA6" w:rsidRPr="003E13F6">
        <w:rPr>
          <w:rFonts w:ascii="Times New Roman" w:hAnsi="Times New Roman" w:cs="Times New Roman"/>
          <w:sz w:val="28"/>
          <w:szCs w:val="28"/>
        </w:rPr>
        <w:t xml:space="preserve"> 2004; </w:t>
      </w:r>
      <w:r w:rsidR="008815EB" w:rsidRPr="003E13F6">
        <w:rPr>
          <w:rFonts w:ascii="Times New Roman" w:hAnsi="Times New Roman" w:cs="Times New Roman"/>
          <w:sz w:val="28"/>
          <w:szCs w:val="28"/>
        </w:rPr>
        <w:t>Bronstein, 2013</w:t>
      </w:r>
      <w:r w:rsidR="00AD1A08" w:rsidRPr="003E13F6">
        <w:rPr>
          <w:rFonts w:ascii="Times New Roman" w:hAnsi="Times New Roman" w:cs="Times New Roman"/>
          <w:sz w:val="28"/>
          <w:szCs w:val="28"/>
        </w:rPr>
        <w:t>a</w:t>
      </w:r>
      <w:r w:rsidR="008815EB" w:rsidRPr="003E13F6">
        <w:rPr>
          <w:rFonts w:ascii="Times New Roman" w:hAnsi="Times New Roman" w:cs="Times New Roman"/>
          <w:sz w:val="28"/>
          <w:szCs w:val="28"/>
        </w:rPr>
        <w:t xml:space="preserve">; </w:t>
      </w:r>
      <w:proofErr w:type="spellStart"/>
      <w:r w:rsidR="008815EB" w:rsidRPr="003E13F6">
        <w:rPr>
          <w:rFonts w:ascii="Times New Roman" w:hAnsi="Times New Roman" w:cs="Times New Roman"/>
          <w:sz w:val="28"/>
          <w:szCs w:val="28"/>
        </w:rPr>
        <w:t>Osell</w:t>
      </w:r>
      <w:proofErr w:type="spellEnd"/>
      <w:r w:rsidR="008815EB" w:rsidRPr="003E13F6">
        <w:rPr>
          <w:rFonts w:ascii="Times New Roman" w:hAnsi="Times New Roman" w:cs="Times New Roman"/>
          <w:sz w:val="28"/>
          <w:szCs w:val="28"/>
        </w:rPr>
        <w:t xml:space="preserve"> 2007; Ratliff 2004; </w:t>
      </w:r>
      <w:r w:rsidR="00D71EA6" w:rsidRPr="003E13F6">
        <w:rPr>
          <w:rFonts w:ascii="Times New Roman" w:hAnsi="Times New Roman" w:cs="Times New Roman"/>
          <w:sz w:val="28"/>
          <w:szCs w:val="28"/>
        </w:rPr>
        <w:t xml:space="preserve">Roberts-Miller 2004; </w:t>
      </w:r>
      <w:proofErr w:type="spellStart"/>
      <w:r w:rsidR="00D71EA6" w:rsidRPr="003E13F6">
        <w:rPr>
          <w:rFonts w:ascii="Times New Roman" w:hAnsi="Times New Roman" w:cs="Times New Roman"/>
          <w:sz w:val="28"/>
          <w:szCs w:val="28"/>
        </w:rPr>
        <w:t>Youngs</w:t>
      </w:r>
      <w:proofErr w:type="spellEnd"/>
      <w:r w:rsidR="00D71EA6" w:rsidRPr="003E13F6">
        <w:rPr>
          <w:rFonts w:ascii="Times New Roman" w:hAnsi="Times New Roman" w:cs="Times New Roman"/>
          <w:sz w:val="28"/>
          <w:szCs w:val="28"/>
        </w:rPr>
        <w:t xml:space="preserve"> 2007) that facilitate interaction with other bloggers and readers, thus allowing for the emergence and sustenance of communities of shared interests and sub-cultural identifications (</w:t>
      </w:r>
      <w:proofErr w:type="spellStart"/>
      <w:r w:rsidR="00D71EA6" w:rsidRPr="003E13F6">
        <w:rPr>
          <w:rFonts w:ascii="Times New Roman" w:hAnsi="Times New Roman" w:cs="Times New Roman"/>
          <w:sz w:val="28"/>
          <w:szCs w:val="28"/>
        </w:rPr>
        <w:t>Hodkinson</w:t>
      </w:r>
      <w:proofErr w:type="spellEnd"/>
      <w:r w:rsidR="00D71EA6" w:rsidRPr="003E13F6">
        <w:rPr>
          <w:rFonts w:ascii="Times New Roman" w:hAnsi="Times New Roman" w:cs="Times New Roman"/>
          <w:sz w:val="28"/>
          <w:szCs w:val="28"/>
        </w:rPr>
        <w:t xml:space="preserve">, 2006; Wei, 2004). </w:t>
      </w:r>
      <w:r w:rsidR="00D93848" w:rsidRPr="003E13F6">
        <w:rPr>
          <w:rFonts w:ascii="Times New Roman" w:hAnsi="Times New Roman" w:cs="Times New Roman"/>
          <w:color w:val="000000"/>
          <w:sz w:val="28"/>
          <w:szCs w:val="28"/>
        </w:rPr>
        <w:fldChar w:fldCharType="begin"/>
      </w:r>
      <w:r w:rsidR="00D71EA6" w:rsidRPr="003E13F6">
        <w:rPr>
          <w:rFonts w:ascii="Times New Roman" w:hAnsi="Times New Roman" w:cs="Times New Roman"/>
          <w:color w:val="000000"/>
          <w:sz w:val="28"/>
          <w:szCs w:val="28"/>
        </w:rPr>
        <w:instrText xml:space="preserve"> ADDIN ZOTERO_ITEM CSL_CITATION {"citationID":"ntos3esa0","properties":{"formattedCitation":"(Wilson, 2005)","plainCitation":"(Wilson, 2005)"},"citationItems":[{"id":225,"uris":["http://zotero.org/users/560753/items/5QF5HG6X"],"uri":["http://zotero.org/users/560753/items/5QF5HG6X"],"itemData":{"id":225,"type":"article-journal","title":"Women in the Blogosphere","container-title":"Off Our Backs","page":"51–55","volume":"35","issue":"5/6","source":"Google Scholar","author":[{"family":"Wilson","given":"T."}],"issued":{"date-parts":[[2005]]}}}],"schema":"https://github.com/citation-style-language/schema/raw/master/csl-citation.json"} </w:instrText>
      </w:r>
      <w:r w:rsidR="00D93848" w:rsidRPr="003E13F6">
        <w:rPr>
          <w:rFonts w:ascii="Times New Roman" w:hAnsi="Times New Roman" w:cs="Times New Roman"/>
          <w:color w:val="000000"/>
          <w:sz w:val="28"/>
          <w:szCs w:val="28"/>
        </w:rPr>
        <w:fldChar w:fldCharType="separate"/>
      </w:r>
      <w:r w:rsidR="00886E70" w:rsidRPr="003E13F6">
        <w:rPr>
          <w:rFonts w:ascii="Times New Roman" w:hAnsi="Times New Roman" w:cs="Times New Roman"/>
          <w:sz w:val="28"/>
          <w:szCs w:val="28"/>
        </w:rPr>
        <w:t xml:space="preserve">In addition, </w:t>
      </w:r>
      <w:r w:rsidR="00D93848" w:rsidRPr="003E13F6">
        <w:rPr>
          <w:rFonts w:ascii="Times New Roman" w:hAnsi="Times New Roman" w:cs="Times New Roman"/>
          <w:color w:val="000000"/>
          <w:sz w:val="28"/>
          <w:szCs w:val="28"/>
        </w:rPr>
        <w:fldChar w:fldCharType="end"/>
      </w:r>
      <w:r w:rsidR="00D71EA6" w:rsidRPr="003E13F6">
        <w:rPr>
          <w:rFonts w:ascii="Times New Roman" w:hAnsi="Times New Roman" w:cs="Times New Roman"/>
          <w:color w:val="000000"/>
          <w:sz w:val="28"/>
          <w:szCs w:val="28"/>
        </w:rPr>
        <w:t xml:space="preserve">blogs </w:t>
      </w:r>
      <w:r w:rsidR="008D7070" w:rsidRPr="003E13F6">
        <w:rPr>
          <w:rFonts w:ascii="Times New Roman" w:hAnsi="Times New Roman" w:cs="Times New Roman"/>
          <w:color w:val="000000"/>
          <w:sz w:val="28"/>
          <w:szCs w:val="28"/>
        </w:rPr>
        <w:t xml:space="preserve">can have an empowering effect since they provide a </w:t>
      </w:r>
      <w:r w:rsidR="00D71EA6" w:rsidRPr="003E13F6">
        <w:rPr>
          <w:rFonts w:ascii="Times New Roman" w:hAnsi="Times New Roman" w:cs="Times New Roman"/>
          <w:color w:val="000000"/>
          <w:sz w:val="28"/>
          <w:szCs w:val="28"/>
        </w:rPr>
        <w:t xml:space="preserve">greater voice to those who are not often heard in </w:t>
      </w:r>
      <w:r w:rsidR="00D71EA6" w:rsidRPr="003E13F6">
        <w:rPr>
          <w:rFonts w:ascii="Times New Roman" w:hAnsi="Times New Roman" w:cs="Times New Roman"/>
          <w:sz w:val="28"/>
          <w:szCs w:val="28"/>
        </w:rPr>
        <w:t>th</w:t>
      </w:r>
      <w:r w:rsidR="008D7070" w:rsidRPr="003E13F6">
        <w:rPr>
          <w:rFonts w:ascii="Times New Roman" w:hAnsi="Times New Roman" w:cs="Times New Roman"/>
          <w:sz w:val="28"/>
          <w:szCs w:val="28"/>
        </w:rPr>
        <w:t>e public sphere, such as women</w:t>
      </w:r>
      <w:r w:rsidR="0012200E" w:rsidRPr="003E13F6">
        <w:rPr>
          <w:rFonts w:ascii="Times New Roman" w:hAnsi="Times New Roman" w:cs="Times New Roman"/>
          <w:sz w:val="28"/>
          <w:szCs w:val="28"/>
        </w:rPr>
        <w:t xml:space="preserve"> (Wilson, 2005)</w:t>
      </w:r>
      <w:r w:rsidR="008D7070" w:rsidRPr="003E13F6">
        <w:rPr>
          <w:rFonts w:ascii="Times New Roman" w:hAnsi="Times New Roman" w:cs="Times New Roman"/>
          <w:sz w:val="28"/>
          <w:szCs w:val="28"/>
        </w:rPr>
        <w:t xml:space="preserve">. </w:t>
      </w:r>
      <w:r w:rsidR="00886E70" w:rsidRPr="003E13F6">
        <w:rPr>
          <w:rFonts w:ascii="Times New Roman" w:hAnsi="Times New Roman" w:cs="Times New Roman"/>
          <w:sz w:val="28"/>
          <w:szCs w:val="28"/>
        </w:rPr>
        <w:t xml:space="preserve">Hence, </w:t>
      </w:r>
      <w:r w:rsidR="00D71EA6" w:rsidRPr="003E13F6">
        <w:rPr>
          <w:rFonts w:ascii="Times New Roman" w:hAnsi="Times New Roman" w:cs="Times New Roman"/>
          <w:sz w:val="28"/>
          <w:szCs w:val="28"/>
        </w:rPr>
        <w:t xml:space="preserve">personal blogs written by women are </w:t>
      </w:r>
      <w:r w:rsidR="00886E70" w:rsidRPr="003E13F6">
        <w:rPr>
          <w:rFonts w:ascii="Times New Roman" w:hAnsi="Times New Roman" w:cs="Times New Roman"/>
          <w:sz w:val="28"/>
          <w:szCs w:val="28"/>
        </w:rPr>
        <w:t>the</w:t>
      </w:r>
      <w:r w:rsidR="00D71EA6" w:rsidRPr="003E13F6">
        <w:rPr>
          <w:rFonts w:ascii="Times New Roman" w:hAnsi="Times New Roman" w:cs="Times New Roman"/>
          <w:sz w:val="28"/>
          <w:szCs w:val="28"/>
        </w:rPr>
        <w:t xml:space="preserve"> central </w:t>
      </w:r>
      <w:r w:rsidR="00886E70" w:rsidRPr="003E13F6">
        <w:rPr>
          <w:rFonts w:ascii="Times New Roman" w:hAnsi="Times New Roman" w:cs="Times New Roman"/>
          <w:sz w:val="28"/>
          <w:szCs w:val="28"/>
        </w:rPr>
        <w:t>interest</w:t>
      </w:r>
      <w:r w:rsidR="008D7070" w:rsidRPr="003E13F6">
        <w:rPr>
          <w:rFonts w:ascii="Times New Roman" w:hAnsi="Times New Roman" w:cs="Times New Roman"/>
          <w:sz w:val="28"/>
          <w:szCs w:val="28"/>
        </w:rPr>
        <w:t xml:space="preserve"> of the present study that</w:t>
      </w:r>
      <w:r w:rsidR="00D71EA6" w:rsidRPr="003E13F6">
        <w:rPr>
          <w:rFonts w:ascii="Times New Roman" w:hAnsi="Times New Roman" w:cs="Times New Roman"/>
          <w:sz w:val="28"/>
          <w:szCs w:val="28"/>
        </w:rPr>
        <w:t xml:space="preserve"> examines the motivations that drive women suffering from infertility to blog.</w:t>
      </w:r>
    </w:p>
    <w:p w:rsidR="009130AC" w:rsidRPr="003E13F6" w:rsidRDefault="009130AC" w:rsidP="003E13F6">
      <w:pPr>
        <w:autoSpaceDE w:val="0"/>
        <w:autoSpaceDN w:val="0"/>
        <w:adjustRightInd w:val="0"/>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Infertility blogs</w:t>
      </w:r>
    </w:p>
    <w:p w:rsidR="009130AC" w:rsidRPr="003E13F6" w:rsidRDefault="009130AC" w:rsidP="003E13F6">
      <w:pPr>
        <w:suppressAutoHyphens/>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Infertility is commonly defined as failure to conceive after at least one year of attempting to achieve a pregnancy with unprotected intercourse (</w:t>
      </w:r>
      <w:hyperlink r:id="rId7" w:anchor="ref-42" w:history="1">
        <w:proofErr w:type="spellStart"/>
        <w:r w:rsidRPr="003E13F6">
          <w:rPr>
            <w:rFonts w:ascii="Times New Roman" w:hAnsi="Times New Roman" w:cs="Times New Roman"/>
            <w:sz w:val="28"/>
            <w:szCs w:val="28"/>
          </w:rPr>
          <w:t>Schmidt</w:t>
        </w:r>
        <w:r w:rsidR="009B76B8" w:rsidRPr="003E13F6">
          <w:rPr>
            <w:rFonts w:ascii="Times New Roman" w:hAnsi="Times New Roman" w:cs="Times New Roman"/>
            <w:sz w:val="28"/>
            <w:szCs w:val="28"/>
          </w:rPr>
          <w:t>,Christensen</w:t>
        </w:r>
        <w:proofErr w:type="spellEnd"/>
        <w:r w:rsidR="009B76B8" w:rsidRPr="003E13F6">
          <w:rPr>
            <w:rFonts w:ascii="Times New Roman" w:hAnsi="Times New Roman" w:cs="Times New Roman"/>
            <w:sz w:val="28"/>
            <w:szCs w:val="28"/>
          </w:rPr>
          <w:t xml:space="preserve"> </w:t>
        </w:r>
        <w:r w:rsidR="00D83557" w:rsidRPr="003E13F6">
          <w:rPr>
            <w:rFonts w:ascii="Times New Roman" w:hAnsi="Times New Roman" w:cs="Times New Roman"/>
            <w:sz w:val="28"/>
            <w:szCs w:val="28"/>
          </w:rPr>
          <w:t>and</w:t>
        </w:r>
        <w:r w:rsidR="009B76B8" w:rsidRPr="003E13F6">
          <w:rPr>
            <w:rFonts w:ascii="Times New Roman" w:hAnsi="Times New Roman" w:cs="Times New Roman"/>
            <w:sz w:val="28"/>
            <w:szCs w:val="28"/>
          </w:rPr>
          <w:t xml:space="preserve"> Holstein,</w:t>
        </w:r>
        <w:r w:rsidRPr="003E13F6">
          <w:rPr>
            <w:rFonts w:ascii="Times New Roman" w:hAnsi="Times New Roman" w:cs="Times New Roman"/>
            <w:sz w:val="28"/>
            <w:szCs w:val="28"/>
          </w:rPr>
          <w:t xml:space="preserve"> 2005</w:t>
        </w:r>
      </w:hyperlink>
      <w:r w:rsidRPr="003E13F6">
        <w:rPr>
          <w:rFonts w:ascii="Times New Roman" w:hAnsi="Times New Roman" w:cs="Times New Roman"/>
          <w:sz w:val="28"/>
          <w:szCs w:val="28"/>
        </w:rPr>
        <w:t>). The diagnosis and treatment of infertility is frequently described as one of the greatest sources of life stress, comparable to other major life stressors such as divorce, bereavement and chronic illness (</w:t>
      </w:r>
      <w:proofErr w:type="spellStart"/>
      <w:r w:rsidRPr="003E13F6">
        <w:rPr>
          <w:rFonts w:ascii="Times New Roman" w:hAnsi="Times New Roman" w:cs="Times New Roman"/>
          <w:sz w:val="28"/>
          <w:szCs w:val="28"/>
        </w:rPr>
        <w:t>Benyamini</w:t>
      </w:r>
      <w:proofErr w:type="spellEnd"/>
      <w:r w:rsidRPr="003E13F6">
        <w:rPr>
          <w:rFonts w:ascii="Times New Roman" w:hAnsi="Times New Roman" w:cs="Times New Roman"/>
          <w:sz w:val="28"/>
          <w:szCs w:val="28"/>
        </w:rPr>
        <w:t xml:space="preserve">, </w:t>
      </w:r>
      <w:proofErr w:type="spellStart"/>
      <w:r w:rsidRPr="003E13F6">
        <w:rPr>
          <w:rFonts w:ascii="Times New Roman" w:hAnsi="Times New Roman" w:cs="Times New Roman"/>
          <w:sz w:val="28"/>
          <w:szCs w:val="28"/>
        </w:rPr>
        <w:t>Gozlan</w:t>
      </w:r>
      <w:proofErr w:type="spellEnd"/>
      <w:r w:rsidRPr="003E13F6">
        <w:rPr>
          <w:rFonts w:ascii="Times New Roman" w:hAnsi="Times New Roman" w:cs="Times New Roman"/>
          <w:sz w:val="28"/>
          <w:szCs w:val="28"/>
        </w:rPr>
        <w:t xml:space="preserve">, </w:t>
      </w:r>
      <w:proofErr w:type="spellStart"/>
      <w:r w:rsidR="00D83557" w:rsidRPr="003E13F6">
        <w:rPr>
          <w:rFonts w:ascii="Times New Roman" w:hAnsi="Times New Roman" w:cs="Times New Roman"/>
          <w:sz w:val="28"/>
          <w:szCs w:val="28"/>
        </w:rPr>
        <w:t>and</w:t>
      </w:r>
      <w:r w:rsidRPr="003E13F6">
        <w:rPr>
          <w:rFonts w:ascii="Times New Roman" w:hAnsi="Times New Roman" w:cs="Times New Roman"/>
          <w:sz w:val="28"/>
          <w:szCs w:val="28"/>
        </w:rPr>
        <w:t>Kokia</w:t>
      </w:r>
      <w:proofErr w:type="spellEnd"/>
      <w:r w:rsidRPr="003E13F6">
        <w:rPr>
          <w:rFonts w:ascii="Times New Roman" w:hAnsi="Times New Roman" w:cs="Times New Roman"/>
          <w:sz w:val="28"/>
          <w:szCs w:val="28"/>
        </w:rPr>
        <w:t>, 2009). While each individual experience</w:t>
      </w:r>
      <w:r w:rsidR="005E42E4">
        <w:rPr>
          <w:rFonts w:ascii="Times New Roman" w:hAnsi="Times New Roman" w:cs="Times New Roman"/>
          <w:sz w:val="28"/>
          <w:szCs w:val="28"/>
        </w:rPr>
        <w:t>s</w:t>
      </w:r>
      <w:r w:rsidRPr="003E13F6">
        <w:rPr>
          <w:rFonts w:ascii="Times New Roman" w:hAnsi="Times New Roman" w:cs="Times New Roman"/>
          <w:sz w:val="28"/>
          <w:szCs w:val="28"/>
        </w:rPr>
        <w:t xml:space="preserve"> infertility differently, research shows that the experiences have lasting emotional effects (</w:t>
      </w:r>
      <w:proofErr w:type="spellStart"/>
      <w:r w:rsidRPr="003E13F6">
        <w:rPr>
          <w:rFonts w:ascii="Times New Roman" w:hAnsi="Times New Roman" w:cs="Times New Roman"/>
          <w:sz w:val="28"/>
          <w:szCs w:val="28"/>
        </w:rPr>
        <w:t>Verhaak</w:t>
      </w:r>
      <w:r w:rsidRPr="007C106C">
        <w:rPr>
          <w:rFonts w:ascii="Times New Roman" w:hAnsi="Times New Roman" w:cs="Times New Roman"/>
          <w:i/>
          <w:sz w:val="28"/>
          <w:szCs w:val="28"/>
        </w:rPr>
        <w:t>et</w:t>
      </w:r>
      <w:proofErr w:type="spellEnd"/>
      <w:r w:rsidRPr="007C106C">
        <w:rPr>
          <w:rFonts w:ascii="Times New Roman" w:hAnsi="Times New Roman" w:cs="Times New Roman"/>
          <w:i/>
          <w:sz w:val="28"/>
          <w:szCs w:val="28"/>
        </w:rPr>
        <w:t xml:space="preserve"> al</w:t>
      </w:r>
      <w:r w:rsidRPr="003E13F6">
        <w:rPr>
          <w:rFonts w:ascii="Times New Roman" w:hAnsi="Times New Roman" w:cs="Times New Roman"/>
          <w:sz w:val="28"/>
          <w:szCs w:val="28"/>
        </w:rPr>
        <w:t xml:space="preserve">., 2007). Unsuccessful treatment can leave women feeling sad, anxious and depressed </w:t>
      </w:r>
      <w:r w:rsidR="00D93848" w:rsidRPr="003E13F6">
        <w:rPr>
          <w:rFonts w:ascii="Times New Roman" w:hAnsi="Times New Roman" w:cs="Times New Roman"/>
          <w:sz w:val="28"/>
          <w:szCs w:val="28"/>
        </w:rPr>
        <w:fldChar w:fldCharType="begin"/>
      </w:r>
      <w:r w:rsidRPr="003E13F6">
        <w:rPr>
          <w:rFonts w:ascii="Times New Roman" w:hAnsi="Times New Roman" w:cs="Times New Roman"/>
          <w:sz w:val="28"/>
          <w:szCs w:val="28"/>
        </w:rPr>
        <w:instrText xml:space="preserve"> ADDIN ZOTERO_ITEM CSL_CITATION {"citationID":"2ql8734m7c","properties":{"formattedCitation":"(Hammarberg, Astbury, &amp; Baker, 2001)","plainCitation":"(Hammarberg, Astbury, &amp; Baker, 2001)"},"citationItems":[{"id":338,"uris":["http://zotero.org/users/560753/items/DIS4HF5T"],"uri":["http://zotero.org/users/560753/items/DIS4HF5T"],"itemData":{"id":338,"type":"article-journal","title":"Women's experience of IVF: a follow-up study","container-title":"Human Reproduction","page":"374–383","volume":"16","issue":"2","source":"Google Scholar","shortTitle":"Women's experience of IVF","author":[{"family":"Hammarberg","given":"K."},{"family":"Astbury","given":"J."},{"family":"Baker","given":"H. W. G."}],"issued":{"date-parts":[[2001]]},"accessed":{"date-parts":[[2012,8,22]]}}}],"schema":"https://github.com/citation-style-language/schema/raw/master/csl-citation.json"} </w:instrText>
      </w:r>
      <w:r w:rsidR="00D93848" w:rsidRPr="003E13F6">
        <w:rPr>
          <w:rFonts w:ascii="Times New Roman" w:hAnsi="Times New Roman" w:cs="Times New Roman"/>
          <w:sz w:val="28"/>
          <w:szCs w:val="28"/>
        </w:rPr>
        <w:fldChar w:fldCharType="separate"/>
      </w:r>
      <w:r w:rsidRPr="003E13F6">
        <w:rPr>
          <w:rFonts w:ascii="Times New Roman" w:hAnsi="Times New Roman" w:cs="Times New Roman"/>
          <w:sz w:val="28"/>
          <w:szCs w:val="28"/>
        </w:rPr>
        <w:t xml:space="preserve">(Hammarberg, Astbury, </w:t>
      </w:r>
      <w:r w:rsidR="00D83557" w:rsidRPr="003E13F6">
        <w:rPr>
          <w:rFonts w:ascii="Times New Roman" w:hAnsi="Times New Roman" w:cs="Times New Roman"/>
          <w:sz w:val="28"/>
          <w:szCs w:val="28"/>
        </w:rPr>
        <w:t>and</w:t>
      </w:r>
      <w:r w:rsidRPr="003E13F6">
        <w:rPr>
          <w:rFonts w:ascii="Times New Roman" w:hAnsi="Times New Roman" w:cs="Times New Roman"/>
          <w:sz w:val="28"/>
          <w:szCs w:val="28"/>
        </w:rPr>
        <w:t xml:space="preserve"> Baker, 2001)</w:t>
      </w:r>
      <w:r w:rsidR="00D93848" w:rsidRPr="003E13F6">
        <w:rPr>
          <w:rFonts w:ascii="Times New Roman" w:hAnsi="Times New Roman" w:cs="Times New Roman"/>
          <w:sz w:val="28"/>
          <w:szCs w:val="28"/>
        </w:rPr>
        <w:fldChar w:fldCharType="end"/>
      </w:r>
      <w:r w:rsidRPr="003E13F6">
        <w:rPr>
          <w:rFonts w:ascii="Times New Roman" w:hAnsi="Times New Roman" w:cs="Times New Roman"/>
          <w:sz w:val="28"/>
          <w:szCs w:val="28"/>
        </w:rPr>
        <w:t xml:space="preserve">, with a sense of loss and bereavement </w:t>
      </w:r>
      <w:r w:rsidR="00D93848" w:rsidRPr="003E13F6">
        <w:rPr>
          <w:rFonts w:ascii="Times New Roman" w:hAnsi="Times New Roman" w:cs="Times New Roman"/>
          <w:sz w:val="28"/>
          <w:szCs w:val="28"/>
        </w:rPr>
        <w:fldChar w:fldCharType="begin"/>
      </w:r>
      <w:r w:rsidRPr="003E13F6">
        <w:rPr>
          <w:rFonts w:ascii="Times New Roman" w:hAnsi="Times New Roman" w:cs="Times New Roman"/>
          <w:sz w:val="28"/>
          <w:szCs w:val="28"/>
        </w:rPr>
        <w:instrText xml:space="preserve"> ADDIN ZOTERO_ITEM CSL_CITATION {"citationID":"2q54ipbn1p","properties":{"formattedCitation":"(Lechner, Bolman, &amp; Van Dalen, 2007)","plainCitation":"(Lechner, Bolman, &amp; Van Dalen, 2007)"},"citationItems":[{"id":341,"uris":["http://zotero.org/users/560753/items/8H4FQEQZ"],"uri":["http://zotero.org/users/560753/items/8H4FQEQZ"],"itemData":{"id":341,"type":"article-journal","title":"Definite involuntary childlessness: associations between coping, social support and psychological distress","container-title":"Human Reproduction","page":"288–294","volume":"22","issue":"1","source":"Google Scholar","shortTitle":"Definite involuntary childlessness","author":[{"family":"Lechner","given":"L."},{"family":"Bolman","given":"C."},{"family":"Van Dalen","given":"A."}],"issued":{"date-parts":[[2007]]},"accessed":{"date-parts":[[2012,8,22]]}}}],"schema":"https://github.com/citation-style-language/schema/raw/master/csl-citation.json"} </w:instrText>
      </w:r>
      <w:r w:rsidR="00D93848" w:rsidRPr="003E13F6">
        <w:rPr>
          <w:rFonts w:ascii="Times New Roman" w:hAnsi="Times New Roman" w:cs="Times New Roman"/>
          <w:sz w:val="28"/>
          <w:szCs w:val="28"/>
        </w:rPr>
        <w:fldChar w:fldCharType="separate"/>
      </w:r>
      <w:r w:rsidRPr="003E13F6">
        <w:rPr>
          <w:rFonts w:ascii="Times New Roman" w:hAnsi="Times New Roman" w:cs="Times New Roman"/>
          <w:sz w:val="28"/>
          <w:szCs w:val="28"/>
        </w:rPr>
        <w:t xml:space="preserve">(Lechner, Bolman, </w:t>
      </w:r>
      <w:r w:rsidR="00D83557" w:rsidRPr="003E13F6">
        <w:rPr>
          <w:rFonts w:ascii="Times New Roman" w:hAnsi="Times New Roman" w:cs="Times New Roman"/>
          <w:sz w:val="28"/>
          <w:szCs w:val="28"/>
        </w:rPr>
        <w:t>and</w:t>
      </w:r>
      <w:r w:rsidRPr="003E13F6">
        <w:rPr>
          <w:rFonts w:ascii="Times New Roman" w:hAnsi="Times New Roman" w:cs="Times New Roman"/>
          <w:sz w:val="28"/>
          <w:szCs w:val="28"/>
        </w:rPr>
        <w:t xml:space="preserve"> Van Dalen, 2007)</w:t>
      </w:r>
      <w:r w:rsidR="00D93848" w:rsidRPr="003E13F6">
        <w:rPr>
          <w:rFonts w:ascii="Times New Roman" w:hAnsi="Times New Roman" w:cs="Times New Roman"/>
          <w:sz w:val="28"/>
          <w:szCs w:val="28"/>
        </w:rPr>
        <w:fldChar w:fldCharType="end"/>
      </w:r>
      <w:r w:rsidRPr="003E13F6">
        <w:rPr>
          <w:rFonts w:ascii="Times New Roman" w:hAnsi="Times New Roman" w:cs="Times New Roman"/>
          <w:sz w:val="28"/>
          <w:szCs w:val="28"/>
        </w:rPr>
        <w:t xml:space="preserve">. </w:t>
      </w:r>
    </w:p>
    <w:p w:rsidR="00F8448C" w:rsidRPr="003E13F6" w:rsidRDefault="00F8448C" w:rsidP="003E13F6">
      <w:pPr>
        <w:suppressAutoHyphens/>
        <w:spacing w:after="0" w:line="480" w:lineRule="auto"/>
        <w:ind w:firstLine="720"/>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The literature o</w:t>
      </w:r>
      <w:r w:rsidR="00C12D32" w:rsidRPr="003E13F6">
        <w:rPr>
          <w:rFonts w:ascii="Times New Roman" w:eastAsia="Times New Roman" w:hAnsi="Times New Roman" w:cs="Times New Roman"/>
          <w:sz w:val="28"/>
          <w:szCs w:val="28"/>
          <w:lang w:eastAsia="he-IL"/>
        </w:rPr>
        <w:t xml:space="preserve">n infertility blogs is limited and </w:t>
      </w:r>
      <w:r w:rsidRPr="003E13F6">
        <w:rPr>
          <w:rFonts w:ascii="Times New Roman" w:eastAsia="Times New Roman" w:hAnsi="Times New Roman" w:cs="Times New Roman"/>
          <w:sz w:val="28"/>
          <w:szCs w:val="28"/>
          <w:lang w:eastAsia="he-IL"/>
        </w:rPr>
        <w:t>lacking empirical studi</w:t>
      </w:r>
      <w:r w:rsidR="00756332" w:rsidRPr="003E13F6">
        <w:rPr>
          <w:rFonts w:ascii="Times New Roman" w:eastAsia="Times New Roman" w:hAnsi="Times New Roman" w:cs="Times New Roman"/>
          <w:sz w:val="28"/>
          <w:szCs w:val="28"/>
          <w:lang w:eastAsia="he-IL"/>
        </w:rPr>
        <w:t>es but t</w:t>
      </w:r>
      <w:r w:rsidRPr="003E13F6">
        <w:rPr>
          <w:rFonts w:ascii="Times New Roman" w:eastAsia="Times New Roman" w:hAnsi="Times New Roman" w:cs="Times New Roman"/>
          <w:sz w:val="28"/>
          <w:szCs w:val="28"/>
          <w:lang w:eastAsia="he-IL"/>
        </w:rPr>
        <w:t xml:space="preserve">here are a few essays that touch upon various aspects of infertility blogging. </w:t>
      </w:r>
      <w:r w:rsidR="00DA1335" w:rsidRPr="003E13F6">
        <w:rPr>
          <w:rFonts w:ascii="Times New Roman" w:eastAsia="Times New Roman" w:hAnsi="Times New Roman" w:cs="Times New Roman"/>
          <w:sz w:val="28"/>
          <w:szCs w:val="28"/>
          <w:lang w:eastAsia="he-IL"/>
        </w:rPr>
        <w:t>Wells</w:t>
      </w:r>
      <w:r w:rsidR="00D93848" w:rsidRPr="003E13F6">
        <w:rPr>
          <w:rFonts w:ascii="Times New Roman" w:eastAsia="Times New Roman" w:hAnsi="Times New Roman" w:cs="Times New Roman"/>
          <w:sz w:val="28"/>
          <w:szCs w:val="28"/>
          <w:lang w:eastAsia="he-IL"/>
        </w:rPr>
        <w:fldChar w:fldCharType="begin"/>
      </w:r>
      <w:r w:rsidRPr="003E13F6">
        <w:rPr>
          <w:rFonts w:ascii="Times New Roman" w:eastAsia="Times New Roman" w:hAnsi="Times New Roman" w:cs="Times New Roman"/>
          <w:sz w:val="28"/>
          <w:szCs w:val="28"/>
          <w:lang w:eastAsia="he-IL"/>
        </w:rPr>
        <w:instrText xml:space="preserve"> ADDIN ZOTERO_ITEM CSL_CITATION {"citationID":"o50mmdn2h","properties":{"formattedCitation":"(Wells, 2011)","plainCitation":"(Wells, 2011)"},"citationItems":[{"id":52,"uris":["http://zotero.org/users/560753/items/JR2RKQAG"],"uri":["http://zotero.org/users/560753/items/JR2RKQAG"],"itemData":{"id":52,"type":"article-journal","title":"The Vagina Posse: Confessional Community in Online Infertility Journals","container-title":"Compelling confessions: the politics of personal disclosure","page":"202","source":"Google Scholar","shortTitle":"The Vagina Posse","author":[{"family":"Wells","given":"C."}],"issued":{"date-parts":[[2011]]}}}],"schema":"https://github.com/citation-style-language/schema/raw/master/csl-citation.json"} </w:instrText>
      </w:r>
      <w:r w:rsidR="00D93848" w:rsidRPr="003E13F6">
        <w:rPr>
          <w:rFonts w:ascii="Times New Roman" w:eastAsia="Times New Roman" w:hAnsi="Times New Roman" w:cs="Times New Roman"/>
          <w:sz w:val="28"/>
          <w:szCs w:val="28"/>
          <w:lang w:eastAsia="he-IL"/>
        </w:rPr>
        <w:fldChar w:fldCharType="separate"/>
      </w:r>
      <w:r w:rsidRPr="003E13F6">
        <w:rPr>
          <w:rFonts w:ascii="Times New Roman" w:eastAsia="Times New Roman" w:hAnsi="Times New Roman" w:cs="Times New Roman"/>
          <w:sz w:val="28"/>
          <w:szCs w:val="28"/>
          <w:lang w:eastAsia="he-IL"/>
        </w:rPr>
        <w:t xml:space="preserve"> (2011)</w:t>
      </w:r>
      <w:r w:rsidR="00D93848" w:rsidRPr="003E13F6">
        <w:rPr>
          <w:rFonts w:ascii="Times New Roman" w:eastAsia="Times New Roman" w:hAnsi="Times New Roman" w:cs="Times New Roman"/>
          <w:sz w:val="28"/>
          <w:szCs w:val="28"/>
          <w:lang w:eastAsia="he-IL"/>
        </w:rPr>
        <w:fldChar w:fldCharType="end"/>
      </w:r>
      <w:r w:rsidRPr="003E13F6">
        <w:rPr>
          <w:rFonts w:ascii="Times New Roman" w:eastAsia="Times New Roman" w:hAnsi="Times New Roman" w:cs="Times New Roman"/>
          <w:sz w:val="28"/>
          <w:szCs w:val="28"/>
          <w:lang w:eastAsia="he-IL"/>
        </w:rPr>
        <w:t xml:space="preserve"> examined the rhetorical strategies used in an online community based on experiences of infertility. Ratliff’s </w:t>
      </w:r>
      <w:r w:rsidR="00AF34E4">
        <w:rPr>
          <w:rFonts w:ascii="Times New Roman" w:eastAsia="Times New Roman" w:hAnsi="Times New Roman" w:cs="Times New Roman"/>
          <w:sz w:val="28"/>
          <w:szCs w:val="28"/>
          <w:lang w:eastAsia="he-IL"/>
        </w:rPr>
        <w:t xml:space="preserve">Ratliff </w:t>
      </w:r>
      <w:r w:rsidR="00D93848" w:rsidRPr="003E13F6">
        <w:rPr>
          <w:rFonts w:ascii="Times New Roman" w:eastAsia="Times New Roman" w:hAnsi="Times New Roman" w:cs="Times New Roman"/>
          <w:sz w:val="28"/>
          <w:szCs w:val="28"/>
          <w:lang w:eastAsia="he-IL"/>
        </w:rPr>
        <w:fldChar w:fldCharType="begin"/>
      </w:r>
      <w:r w:rsidRPr="003E13F6">
        <w:rPr>
          <w:rFonts w:ascii="Times New Roman" w:eastAsia="Times New Roman" w:hAnsi="Times New Roman" w:cs="Times New Roman"/>
          <w:sz w:val="28"/>
          <w:szCs w:val="28"/>
          <w:lang w:eastAsia="he-IL"/>
        </w:rPr>
        <w:instrText xml:space="preserve"> ADDIN ZOTERO_ITEM CSL_CITATION {"citationID":"2n1n3kjhi2","properties":{"formattedCitation":"(Ratliff, 2009)","plainCitation":"(Ratliff, 2009)"},"citationItems":[{"id":59,"uris":["http://zotero.org/users/560753/items/P9RDNT62"],"uri":["http://zotero.org/users/560753/items/P9RDNT62"],"itemData":{"id":59,"type":"article-journal","title":"Policing Miscarriage: Infertility Blogging, Rhetorical Enclaves, and the Case of House Bill 1677","container-title":"WSQ: Women's Studies Quarterly","page":"125–145","volume":"37","issue":"1-2","source":"Google Scholar","shortTitle":"Policing Miscarriage","author":[{"family":"Ratliff","given":"C."}],"issued":{"date-parts":[[2009]]}}}],"schema":"https://github.com/citation-style-language/schema/raw/master/csl-citation.json"} </w:instrText>
      </w:r>
      <w:r w:rsidR="00D93848" w:rsidRPr="003E13F6">
        <w:rPr>
          <w:rFonts w:ascii="Times New Roman" w:eastAsia="Times New Roman" w:hAnsi="Times New Roman" w:cs="Times New Roman"/>
          <w:sz w:val="28"/>
          <w:szCs w:val="28"/>
          <w:lang w:eastAsia="he-IL"/>
        </w:rPr>
        <w:fldChar w:fldCharType="separate"/>
      </w:r>
      <w:r w:rsidRPr="003E13F6">
        <w:rPr>
          <w:rFonts w:ascii="Times New Roman" w:eastAsia="Times New Roman" w:hAnsi="Times New Roman" w:cs="Times New Roman"/>
          <w:sz w:val="28"/>
          <w:szCs w:val="28"/>
          <w:lang w:eastAsia="he-IL"/>
        </w:rPr>
        <w:t>(2009)</w:t>
      </w:r>
      <w:r w:rsidR="00D93848" w:rsidRPr="003E13F6">
        <w:rPr>
          <w:rFonts w:ascii="Times New Roman" w:eastAsia="Times New Roman" w:hAnsi="Times New Roman" w:cs="Times New Roman"/>
          <w:sz w:val="28"/>
          <w:szCs w:val="28"/>
          <w:lang w:eastAsia="he-IL"/>
        </w:rPr>
        <w:fldChar w:fldCharType="end"/>
      </w:r>
      <w:r w:rsidRPr="003E13F6">
        <w:rPr>
          <w:rFonts w:ascii="Times New Roman" w:eastAsia="Times New Roman" w:hAnsi="Times New Roman" w:cs="Times New Roman"/>
          <w:sz w:val="28"/>
          <w:szCs w:val="28"/>
          <w:lang w:eastAsia="he-IL"/>
        </w:rPr>
        <w:t xml:space="preserve">  dealt with a case of  infertility bloggers who facilitated political transformations through their online writing by engaging in  feminist activism. </w:t>
      </w:r>
      <w:proofErr w:type="spellStart"/>
      <w:r w:rsidRPr="003E13F6">
        <w:rPr>
          <w:rFonts w:ascii="Times New Roman" w:eastAsia="Times New Roman" w:hAnsi="Times New Roman" w:cs="Times New Roman"/>
          <w:sz w:val="28"/>
          <w:szCs w:val="28"/>
          <w:lang w:eastAsia="he-IL"/>
        </w:rPr>
        <w:t>Strif</w:t>
      </w:r>
      <w:proofErr w:type="spellEnd"/>
      <w:r w:rsidRPr="003E13F6">
        <w:rPr>
          <w:rFonts w:ascii="Times New Roman" w:eastAsia="Times New Roman" w:hAnsi="Times New Roman" w:cs="Times New Roman"/>
          <w:sz w:val="28"/>
          <w:szCs w:val="28"/>
          <w:lang w:eastAsia="he-IL"/>
        </w:rPr>
        <w:t xml:space="preserve"> (2005) analyzed the narrative of infertility blogs and observe</w:t>
      </w:r>
      <w:r w:rsidR="00620C74" w:rsidRPr="003E13F6">
        <w:rPr>
          <w:rFonts w:ascii="Times New Roman" w:eastAsia="Times New Roman" w:hAnsi="Times New Roman" w:cs="Times New Roman"/>
          <w:sz w:val="28"/>
          <w:szCs w:val="28"/>
          <w:lang w:eastAsia="he-IL"/>
        </w:rPr>
        <w:t>d</w:t>
      </w:r>
      <w:r w:rsidRPr="003E13F6">
        <w:rPr>
          <w:rFonts w:ascii="Times New Roman" w:eastAsia="Times New Roman" w:hAnsi="Times New Roman" w:cs="Times New Roman"/>
          <w:sz w:val="28"/>
          <w:szCs w:val="28"/>
          <w:lang w:eastAsia="he-IL"/>
        </w:rPr>
        <w:t xml:space="preserve"> that many women choose to remain anonymous, and use their blogs as a public forum to discuss their own infertility and treatment, often in explicit detail. </w:t>
      </w:r>
    </w:p>
    <w:p w:rsidR="00D71EA6" w:rsidRPr="003E13F6" w:rsidRDefault="009130AC" w:rsidP="003E13F6">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Motivations for blogging</w:t>
      </w:r>
    </w:p>
    <w:p w:rsidR="00AF34E4" w:rsidRDefault="00D71EA6" w:rsidP="003E13F6">
      <w:pPr>
        <w:pStyle w:val="a"/>
        <w:spacing w:line="480" w:lineRule="auto"/>
        <w:jc w:val="both"/>
        <w:rPr>
          <w:rFonts w:ascii="Times New Roman" w:eastAsiaTheme="minorHAnsi" w:hAnsi="Times New Roman" w:cs="Times New Roman"/>
          <w:sz w:val="28"/>
          <w:szCs w:val="28"/>
          <w:lang w:eastAsia="en-US"/>
        </w:rPr>
      </w:pPr>
      <w:r w:rsidRPr="003E13F6">
        <w:rPr>
          <w:rFonts w:ascii="Times New Roman" w:hAnsi="Times New Roman" w:cs="Times New Roman"/>
          <w:sz w:val="28"/>
          <w:szCs w:val="28"/>
        </w:rPr>
        <w:t>Brady (2006, 4) describe</w:t>
      </w:r>
      <w:r w:rsidR="00890E25" w:rsidRPr="003E13F6">
        <w:rPr>
          <w:rFonts w:ascii="Times New Roman" w:hAnsi="Times New Roman" w:cs="Times New Roman"/>
          <w:sz w:val="28"/>
          <w:szCs w:val="28"/>
        </w:rPr>
        <w:t xml:space="preserve">s the concept of motivation as </w:t>
      </w:r>
      <w:r w:rsidR="00AF34E4">
        <w:rPr>
          <w:rFonts w:ascii="Times New Roman" w:hAnsi="Times New Roman" w:cs="Times New Roman"/>
          <w:sz w:val="28"/>
          <w:szCs w:val="28"/>
        </w:rPr>
        <w:t>‘</w:t>
      </w:r>
      <w:r w:rsidRPr="007C106C">
        <w:rPr>
          <w:rFonts w:ascii="Times New Roman" w:hAnsi="Times New Roman" w:cs="Times New Roman"/>
          <w:iCs/>
          <w:sz w:val="28"/>
          <w:szCs w:val="28"/>
        </w:rPr>
        <w:t xml:space="preserve">a directing force over behavior and that motivation can act to begin the behavior as well as influence its </w:t>
      </w:r>
      <w:proofErr w:type="spellStart"/>
      <w:r w:rsidRPr="007C106C">
        <w:rPr>
          <w:rFonts w:ascii="Times New Roman" w:hAnsi="Times New Roman" w:cs="Times New Roman"/>
          <w:iCs/>
          <w:sz w:val="28"/>
          <w:szCs w:val="28"/>
        </w:rPr>
        <w:t>continuation</w:t>
      </w:r>
      <w:r w:rsidR="00AF34E4">
        <w:rPr>
          <w:rFonts w:ascii="Times New Roman" w:hAnsi="Times New Roman" w:cs="Times New Roman"/>
          <w:iCs/>
          <w:sz w:val="28"/>
          <w:szCs w:val="28"/>
        </w:rPr>
        <w:t>’</w:t>
      </w:r>
      <w:r w:rsidR="00890E25" w:rsidRPr="003E13F6">
        <w:rPr>
          <w:rFonts w:ascii="Times New Roman" w:hAnsi="Times New Roman" w:cs="Times New Roman"/>
          <w:sz w:val="28"/>
          <w:szCs w:val="28"/>
        </w:rPr>
        <w:t>.</w:t>
      </w:r>
      <w:r w:rsidR="001B554F" w:rsidRPr="003E13F6">
        <w:rPr>
          <w:rFonts w:ascii="Times New Roman" w:hAnsi="Times New Roman" w:cs="Times New Roman"/>
          <w:sz w:val="28"/>
          <w:szCs w:val="28"/>
        </w:rPr>
        <w:t>In</w:t>
      </w:r>
      <w:proofErr w:type="spellEnd"/>
      <w:r w:rsidR="001B554F" w:rsidRPr="003E13F6">
        <w:rPr>
          <w:rFonts w:ascii="Times New Roman" w:hAnsi="Times New Roman" w:cs="Times New Roman"/>
          <w:sz w:val="28"/>
          <w:szCs w:val="28"/>
        </w:rPr>
        <w:t xml:space="preserve"> their study of political blogs </w:t>
      </w:r>
      <w:proofErr w:type="spellStart"/>
      <w:r w:rsidR="001B554F" w:rsidRPr="003E13F6">
        <w:rPr>
          <w:rFonts w:ascii="Times New Roman" w:hAnsi="Times New Roman" w:cs="Times New Roman"/>
          <w:sz w:val="28"/>
          <w:szCs w:val="28"/>
        </w:rPr>
        <w:t>Ekdale</w:t>
      </w:r>
      <w:proofErr w:type="spellEnd"/>
      <w:r w:rsidR="001B554F" w:rsidRPr="003E13F6">
        <w:rPr>
          <w:rFonts w:ascii="Times New Roman" w:hAnsi="Times New Roman" w:cs="Times New Roman"/>
          <w:sz w:val="28"/>
          <w:szCs w:val="28"/>
        </w:rPr>
        <w:t xml:space="preserve">, </w:t>
      </w:r>
      <w:proofErr w:type="spellStart"/>
      <w:r w:rsidR="001B554F" w:rsidRPr="003E13F6">
        <w:rPr>
          <w:rFonts w:ascii="Times New Roman" w:hAnsi="Times New Roman" w:cs="Times New Roman"/>
          <w:sz w:val="28"/>
          <w:szCs w:val="28"/>
        </w:rPr>
        <w:t>Namkoong</w:t>
      </w:r>
      <w:r w:rsidR="00D83557" w:rsidRPr="003E13F6">
        <w:rPr>
          <w:rFonts w:ascii="Times New Roman" w:hAnsi="Times New Roman" w:cs="Times New Roman"/>
          <w:sz w:val="28"/>
          <w:szCs w:val="28"/>
        </w:rPr>
        <w:t>and</w:t>
      </w:r>
      <w:proofErr w:type="spellEnd"/>
      <w:r w:rsidR="001B554F" w:rsidRPr="003E13F6">
        <w:rPr>
          <w:rFonts w:ascii="Times New Roman" w:hAnsi="Times New Roman" w:cs="Times New Roman"/>
          <w:sz w:val="28"/>
          <w:szCs w:val="28"/>
        </w:rPr>
        <w:t xml:space="preserve"> Fung (2010)</w:t>
      </w:r>
      <w:r w:rsidR="009421CC" w:rsidRPr="003E13F6">
        <w:rPr>
          <w:rFonts w:ascii="Times New Roman" w:hAnsi="Times New Roman" w:cs="Times New Roman"/>
          <w:color w:val="000000"/>
          <w:sz w:val="28"/>
          <w:szCs w:val="28"/>
        </w:rPr>
        <w:t>assert</w:t>
      </w:r>
      <w:r w:rsidR="00756332" w:rsidRPr="003E13F6">
        <w:rPr>
          <w:rFonts w:ascii="Times New Roman" w:hAnsi="Times New Roman" w:cs="Times New Roman"/>
          <w:color w:val="000000"/>
          <w:sz w:val="28"/>
          <w:szCs w:val="28"/>
        </w:rPr>
        <w:t>ed</w:t>
      </w:r>
      <w:r w:rsidR="009421CC" w:rsidRPr="003E13F6">
        <w:rPr>
          <w:rFonts w:ascii="Times New Roman" w:hAnsi="Times New Roman" w:cs="Times New Roman"/>
          <w:color w:val="000000"/>
          <w:sz w:val="28"/>
          <w:szCs w:val="28"/>
        </w:rPr>
        <w:t xml:space="preserve"> that </w:t>
      </w:r>
      <w:r w:rsidR="00411BE3" w:rsidRPr="003E13F6">
        <w:rPr>
          <w:rFonts w:ascii="Times New Roman" w:hAnsi="Times New Roman" w:cs="Times New Roman"/>
          <w:color w:val="000000"/>
          <w:sz w:val="28"/>
          <w:szCs w:val="28"/>
        </w:rPr>
        <w:t>blogging</w:t>
      </w:r>
      <w:r w:rsidR="001B554F" w:rsidRPr="003E13F6">
        <w:rPr>
          <w:rFonts w:ascii="Times New Roman" w:hAnsi="Times New Roman" w:cs="Times New Roman"/>
          <w:color w:val="000000"/>
          <w:sz w:val="28"/>
          <w:szCs w:val="28"/>
        </w:rPr>
        <w:t xml:space="preserve"> is influenced by both intrinsic and extrinsic motivations. </w:t>
      </w:r>
      <w:r w:rsidR="00AF34E4">
        <w:rPr>
          <w:rFonts w:ascii="Times New Roman" w:hAnsi="Times New Roman" w:cs="Times New Roman"/>
          <w:color w:val="000000"/>
          <w:sz w:val="28"/>
          <w:szCs w:val="28"/>
        </w:rPr>
        <w:t xml:space="preserve">Building on the work of Ryan and </w:t>
      </w:r>
      <w:proofErr w:type="spellStart"/>
      <w:r w:rsidR="00AF34E4">
        <w:rPr>
          <w:rFonts w:ascii="Times New Roman" w:hAnsi="Times New Roman" w:cs="Times New Roman"/>
          <w:color w:val="000000"/>
          <w:sz w:val="28"/>
          <w:szCs w:val="28"/>
        </w:rPr>
        <w:t>Deci</w:t>
      </w:r>
      <w:proofErr w:type="spellEnd"/>
      <w:r w:rsidR="00AF34E4">
        <w:rPr>
          <w:rFonts w:ascii="Times New Roman" w:hAnsi="Times New Roman" w:cs="Times New Roman"/>
          <w:color w:val="000000"/>
          <w:sz w:val="28"/>
          <w:szCs w:val="28"/>
        </w:rPr>
        <w:t xml:space="preserve"> (2000, 55), </w:t>
      </w:r>
      <w:proofErr w:type="spellStart"/>
      <w:r w:rsidR="00AF34E4">
        <w:rPr>
          <w:rFonts w:ascii="Times New Roman" w:hAnsi="Times New Roman" w:cs="Times New Roman"/>
          <w:color w:val="000000"/>
          <w:sz w:val="28"/>
          <w:szCs w:val="28"/>
        </w:rPr>
        <w:t>they</w:t>
      </w:r>
      <w:r w:rsidR="00411BE3" w:rsidRPr="003E13F6">
        <w:rPr>
          <w:rFonts w:ascii="Times New Roman" w:hAnsi="Times New Roman" w:cs="Times New Roman"/>
          <w:color w:val="000000"/>
          <w:sz w:val="28"/>
          <w:szCs w:val="28"/>
        </w:rPr>
        <w:t>further</w:t>
      </w:r>
      <w:proofErr w:type="spellEnd"/>
      <w:r w:rsidR="00411BE3" w:rsidRPr="003E13F6">
        <w:rPr>
          <w:rFonts w:ascii="Times New Roman" w:hAnsi="Times New Roman" w:cs="Times New Roman"/>
          <w:color w:val="000000"/>
          <w:sz w:val="28"/>
          <w:szCs w:val="28"/>
        </w:rPr>
        <w:t xml:space="preserve"> claim</w:t>
      </w:r>
      <w:r w:rsidR="003859A3" w:rsidRPr="003E13F6">
        <w:rPr>
          <w:rFonts w:ascii="Times New Roman" w:hAnsi="Times New Roman" w:cs="Times New Roman"/>
          <w:color w:val="000000"/>
          <w:sz w:val="28"/>
          <w:szCs w:val="28"/>
        </w:rPr>
        <w:t>ed</w:t>
      </w:r>
      <w:r w:rsidR="00411BE3" w:rsidRPr="003E13F6">
        <w:rPr>
          <w:rFonts w:ascii="Times New Roman" w:hAnsi="Times New Roman" w:cs="Times New Roman"/>
          <w:color w:val="000000"/>
          <w:sz w:val="28"/>
          <w:szCs w:val="28"/>
        </w:rPr>
        <w:t xml:space="preserve"> that intrinsic motivations relate to the nexus between a person and </w:t>
      </w:r>
      <w:proofErr w:type="spellStart"/>
      <w:r w:rsidR="00411BE3" w:rsidRPr="003E13F6">
        <w:rPr>
          <w:rFonts w:ascii="Times New Roman" w:hAnsi="Times New Roman" w:cs="Times New Roman"/>
          <w:color w:val="000000"/>
          <w:sz w:val="28"/>
          <w:szCs w:val="28"/>
        </w:rPr>
        <w:t>atask</w:t>
      </w:r>
      <w:proofErr w:type="spellEnd"/>
      <w:r w:rsidR="00411BE3" w:rsidRPr="003E13F6">
        <w:rPr>
          <w:rFonts w:ascii="Times New Roman" w:hAnsi="Times New Roman" w:cs="Times New Roman"/>
          <w:color w:val="000000"/>
          <w:sz w:val="28"/>
          <w:szCs w:val="28"/>
        </w:rPr>
        <w:t xml:space="preserve">, </w:t>
      </w:r>
      <w:r w:rsidR="00787264" w:rsidRPr="003E13F6">
        <w:rPr>
          <w:rFonts w:ascii="Times New Roman" w:hAnsi="Times New Roman" w:cs="Times New Roman"/>
          <w:color w:val="000000"/>
          <w:sz w:val="28"/>
          <w:szCs w:val="28"/>
        </w:rPr>
        <w:t xml:space="preserve">that </w:t>
      </w:r>
      <w:proofErr w:type="spellStart"/>
      <w:r w:rsidR="00787264" w:rsidRPr="003E13F6">
        <w:rPr>
          <w:rFonts w:ascii="Times New Roman" w:hAnsi="Times New Roman" w:cs="Times New Roman"/>
          <w:color w:val="000000"/>
          <w:sz w:val="28"/>
          <w:szCs w:val="28"/>
        </w:rPr>
        <w:t>is,</w:t>
      </w:r>
      <w:r w:rsidR="002731CE" w:rsidRPr="003E13F6">
        <w:rPr>
          <w:rFonts w:ascii="Times New Roman" w:hAnsi="Times New Roman" w:cs="Times New Roman"/>
          <w:color w:val="000000"/>
          <w:sz w:val="28"/>
          <w:szCs w:val="28"/>
        </w:rPr>
        <w:t>the</w:t>
      </w:r>
      <w:proofErr w:type="spellEnd"/>
      <w:r w:rsidR="002731CE" w:rsidRPr="003E13F6">
        <w:rPr>
          <w:rFonts w:ascii="Times New Roman" w:hAnsi="Times New Roman" w:cs="Times New Roman"/>
          <w:color w:val="000000"/>
          <w:sz w:val="28"/>
          <w:szCs w:val="28"/>
        </w:rPr>
        <w:t xml:space="preserve"> reward was in the activity itself. </w:t>
      </w:r>
      <w:r w:rsidR="00920319" w:rsidRPr="003E13F6">
        <w:rPr>
          <w:rFonts w:ascii="Times New Roman" w:hAnsi="Times New Roman" w:cs="Times New Roman"/>
          <w:color w:val="000000"/>
          <w:sz w:val="28"/>
          <w:szCs w:val="28"/>
        </w:rPr>
        <w:t>Contrarily, e</w:t>
      </w:r>
      <w:r w:rsidR="002731CE" w:rsidRPr="003E13F6">
        <w:rPr>
          <w:rFonts w:ascii="Times New Roman" w:hAnsi="Times New Roman" w:cs="Times New Roman"/>
          <w:color w:val="000000"/>
          <w:sz w:val="28"/>
          <w:szCs w:val="28"/>
        </w:rPr>
        <w:t xml:space="preserve">xtrinsic motivations </w:t>
      </w:r>
      <w:r w:rsidR="00920319" w:rsidRPr="003E13F6">
        <w:rPr>
          <w:rFonts w:ascii="Times New Roman" w:hAnsi="Times New Roman" w:cs="Times New Roman"/>
          <w:color w:val="000000"/>
          <w:sz w:val="28"/>
          <w:szCs w:val="28"/>
        </w:rPr>
        <w:t xml:space="preserve">relate </w:t>
      </w:r>
      <w:r w:rsidR="003859A3" w:rsidRPr="003E13F6">
        <w:rPr>
          <w:rFonts w:ascii="Times New Roman" w:hAnsi="Times New Roman" w:cs="Times New Roman"/>
          <w:color w:val="000000"/>
          <w:sz w:val="28"/>
          <w:szCs w:val="28"/>
        </w:rPr>
        <w:t xml:space="preserve">to </w:t>
      </w:r>
      <w:r w:rsidR="00920319" w:rsidRPr="003E13F6">
        <w:rPr>
          <w:rFonts w:ascii="Times New Roman" w:hAnsi="Times New Roman" w:cs="Times New Roman"/>
          <w:color w:val="000000"/>
          <w:sz w:val="28"/>
          <w:szCs w:val="28"/>
        </w:rPr>
        <w:t xml:space="preserve">the performance of an </w:t>
      </w:r>
      <w:r w:rsidR="002731CE" w:rsidRPr="003E13F6">
        <w:rPr>
          <w:rFonts w:ascii="Times New Roman" w:hAnsi="Times New Roman" w:cs="Times New Roman"/>
          <w:color w:val="000000"/>
          <w:sz w:val="28"/>
          <w:szCs w:val="28"/>
        </w:rPr>
        <w:t xml:space="preserve">activity </w:t>
      </w:r>
      <w:r w:rsidR="00920319" w:rsidRPr="003E13F6">
        <w:rPr>
          <w:rFonts w:ascii="Times New Roman" w:hAnsi="Times New Roman" w:cs="Times New Roman"/>
          <w:color w:val="000000"/>
          <w:sz w:val="28"/>
          <w:szCs w:val="28"/>
        </w:rPr>
        <w:t xml:space="preserve">or task </w:t>
      </w:r>
      <w:r w:rsidR="006A555B">
        <w:rPr>
          <w:rFonts w:ascii="Times New Roman" w:hAnsi="Times New Roman" w:cs="Times New Roman"/>
          <w:color w:val="000000"/>
          <w:sz w:val="28"/>
          <w:szCs w:val="28"/>
        </w:rPr>
        <w:t>to</w:t>
      </w:r>
      <w:r w:rsidR="002731CE" w:rsidRPr="003E13F6">
        <w:rPr>
          <w:rFonts w:ascii="Times New Roman" w:hAnsi="Times New Roman" w:cs="Times New Roman"/>
          <w:color w:val="000000"/>
          <w:sz w:val="28"/>
          <w:szCs w:val="28"/>
        </w:rPr>
        <w:t xml:space="preserve"> attain some separable outcome. </w:t>
      </w:r>
    </w:p>
    <w:p w:rsidR="00B60411" w:rsidRPr="003E13F6" w:rsidRDefault="00AF34E4" w:rsidP="003E13F6">
      <w:pPr>
        <w:pStyle w:val="a"/>
        <w:spacing w:line="480" w:lineRule="auto"/>
        <w:jc w:val="both"/>
        <w:rPr>
          <w:rFonts w:ascii="Times New Roman" w:hAnsi="Times New Roman" w:cs="Times New Roman"/>
          <w:color w:val="FF0000"/>
          <w:sz w:val="28"/>
          <w:szCs w:val="28"/>
        </w:rPr>
      </w:pPr>
      <w:r>
        <w:rPr>
          <w:rFonts w:ascii="Times New Roman" w:eastAsiaTheme="minorHAnsi" w:hAnsi="Times New Roman" w:cs="Times New Roman"/>
          <w:sz w:val="28"/>
          <w:szCs w:val="28"/>
          <w:lang w:eastAsia="en-US"/>
        </w:rPr>
        <w:t xml:space="preserve">One </w:t>
      </w:r>
      <w:r w:rsidR="00B60411" w:rsidRPr="00AF34E4">
        <w:rPr>
          <w:rFonts w:ascii="Times New Roman" w:eastAsiaTheme="minorHAnsi" w:hAnsi="Times New Roman" w:cs="Times New Roman"/>
          <w:sz w:val="28"/>
          <w:szCs w:val="28"/>
          <w:lang w:eastAsia="en-US"/>
        </w:rPr>
        <w:t xml:space="preserve">of the strongest motivations behind personal blogs is the bloggers' </w:t>
      </w:r>
      <w:r w:rsidR="00890E25" w:rsidRPr="00AF34E4">
        <w:rPr>
          <w:rFonts w:ascii="Times New Roman" w:eastAsiaTheme="minorHAnsi" w:hAnsi="Times New Roman" w:cs="Times New Roman"/>
          <w:sz w:val="28"/>
          <w:szCs w:val="28"/>
          <w:lang w:eastAsia="en-US"/>
        </w:rPr>
        <w:t>need for socialization</w:t>
      </w:r>
      <w:r>
        <w:rPr>
          <w:rFonts w:ascii="Times New Roman" w:eastAsiaTheme="minorHAnsi" w:hAnsi="Times New Roman" w:cs="Times New Roman"/>
          <w:sz w:val="28"/>
          <w:szCs w:val="28"/>
          <w:lang w:eastAsia="en-US"/>
        </w:rPr>
        <w:t>.</w:t>
      </w:r>
      <w:r w:rsidR="00890E25" w:rsidRPr="00AF34E4">
        <w:rPr>
          <w:rFonts w:ascii="Times New Roman" w:eastAsiaTheme="minorHAnsi" w:hAnsi="Times New Roman" w:cs="Times New Roman"/>
          <w:sz w:val="28"/>
          <w:szCs w:val="28"/>
          <w:lang w:eastAsia="en-US"/>
        </w:rPr>
        <w:t xml:space="preserve"> '</w:t>
      </w:r>
      <w:r w:rsidRPr="007C106C">
        <w:rPr>
          <w:rFonts w:ascii="Times New Roman" w:eastAsiaTheme="minorHAnsi" w:hAnsi="Times New Roman" w:cs="Times New Roman"/>
          <w:iCs/>
          <w:sz w:val="28"/>
          <w:szCs w:val="28"/>
          <w:lang w:eastAsia="en-US"/>
        </w:rPr>
        <w:t>B</w:t>
      </w:r>
      <w:r w:rsidR="00B60411" w:rsidRPr="007C106C">
        <w:rPr>
          <w:rFonts w:ascii="Times New Roman" w:eastAsiaTheme="minorHAnsi" w:hAnsi="Times New Roman" w:cs="Times New Roman"/>
          <w:iCs/>
          <w:sz w:val="28"/>
          <w:szCs w:val="28"/>
          <w:lang w:eastAsia="en-US"/>
        </w:rPr>
        <w:t>y identifying, formulating, and discussing problems and interests, a socially shared view can evolve through the interaction of others</w:t>
      </w:r>
      <w:r w:rsidR="00890E25" w:rsidRPr="00AF34E4">
        <w:rPr>
          <w:rFonts w:ascii="Times New Roman" w:eastAsiaTheme="minorHAnsi" w:hAnsi="Times New Roman" w:cs="Times New Roman"/>
          <w:sz w:val="28"/>
          <w:szCs w:val="28"/>
          <w:lang w:eastAsia="en-US"/>
        </w:rPr>
        <w:t xml:space="preserve">.' (Mosel, 2005, </w:t>
      </w:r>
      <w:r w:rsidR="00B60411" w:rsidRPr="00AF34E4">
        <w:rPr>
          <w:rFonts w:ascii="Times New Roman" w:eastAsiaTheme="minorHAnsi" w:hAnsi="Times New Roman" w:cs="Times New Roman"/>
          <w:sz w:val="28"/>
          <w:szCs w:val="28"/>
          <w:lang w:eastAsia="en-US"/>
        </w:rPr>
        <w:t>. 4).</w:t>
      </w:r>
      <w:r w:rsidR="00F6210D" w:rsidRPr="00AF34E4">
        <w:rPr>
          <w:rFonts w:ascii="Times New Roman" w:eastAsiaTheme="minorHAnsi" w:hAnsi="Times New Roman" w:cs="Times New Roman"/>
          <w:sz w:val="28"/>
          <w:szCs w:val="28"/>
          <w:lang w:eastAsia="en-US"/>
        </w:rPr>
        <w:t xml:space="preserve"> Socialization </w:t>
      </w:r>
      <w:r w:rsidR="00B60411" w:rsidRPr="00AF34E4">
        <w:rPr>
          <w:rFonts w:ascii="Times New Roman" w:eastAsiaTheme="minorHAnsi" w:hAnsi="Times New Roman" w:cs="Times New Roman"/>
          <w:sz w:val="28"/>
          <w:szCs w:val="28"/>
          <w:lang w:eastAsia="en-US"/>
        </w:rPr>
        <w:t xml:space="preserve">can either be </w:t>
      </w:r>
      <w:r w:rsidR="00F6210D" w:rsidRPr="00AF34E4">
        <w:rPr>
          <w:rFonts w:ascii="Times New Roman" w:eastAsiaTheme="minorHAnsi" w:hAnsi="Times New Roman" w:cs="Times New Roman"/>
          <w:sz w:val="28"/>
          <w:szCs w:val="28"/>
          <w:lang w:eastAsia="en-US"/>
        </w:rPr>
        <w:t xml:space="preserve">an </w:t>
      </w:r>
      <w:r w:rsidR="00B60411" w:rsidRPr="00AF34E4">
        <w:rPr>
          <w:rFonts w:ascii="Times New Roman" w:eastAsiaTheme="minorHAnsi" w:hAnsi="Times New Roman" w:cs="Times New Roman"/>
          <w:sz w:val="28"/>
          <w:szCs w:val="28"/>
          <w:lang w:eastAsia="en-US"/>
        </w:rPr>
        <w:t>intrinsic</w:t>
      </w:r>
      <w:r w:rsidR="00F6210D" w:rsidRPr="00AF34E4">
        <w:rPr>
          <w:rFonts w:ascii="Times New Roman" w:eastAsiaTheme="minorHAnsi" w:hAnsi="Times New Roman" w:cs="Times New Roman"/>
          <w:sz w:val="28"/>
          <w:szCs w:val="28"/>
          <w:lang w:eastAsia="en-US"/>
        </w:rPr>
        <w:t xml:space="preserve"> </w:t>
      </w:r>
      <w:proofErr w:type="spellStart"/>
      <w:r w:rsidR="00F6210D" w:rsidRPr="00AF34E4">
        <w:rPr>
          <w:rFonts w:ascii="Times New Roman" w:eastAsiaTheme="minorHAnsi" w:hAnsi="Times New Roman" w:cs="Times New Roman"/>
          <w:sz w:val="28"/>
          <w:szCs w:val="28"/>
          <w:lang w:eastAsia="en-US"/>
        </w:rPr>
        <w:t>motivation</w:t>
      </w:r>
      <w:r w:rsidR="00BA7D64" w:rsidRPr="00AF34E4">
        <w:rPr>
          <w:rFonts w:ascii="Times New Roman" w:eastAsiaTheme="minorHAnsi" w:hAnsi="Times New Roman" w:cs="Times New Roman"/>
          <w:sz w:val="28"/>
          <w:szCs w:val="28"/>
          <w:lang w:eastAsia="en-US"/>
        </w:rPr>
        <w:t>to</w:t>
      </w:r>
      <w:proofErr w:type="spellEnd"/>
      <w:r w:rsidR="00BA7D64" w:rsidRPr="00AF34E4">
        <w:rPr>
          <w:rFonts w:ascii="Times New Roman" w:eastAsiaTheme="minorHAnsi" w:hAnsi="Times New Roman" w:cs="Times New Roman"/>
          <w:sz w:val="28"/>
          <w:szCs w:val="28"/>
          <w:lang w:eastAsia="en-US"/>
        </w:rPr>
        <w:t xml:space="preserve"> fulfill a personal </w:t>
      </w:r>
      <w:r w:rsidR="00484580" w:rsidRPr="00AF34E4">
        <w:rPr>
          <w:rFonts w:ascii="Times New Roman" w:eastAsiaTheme="minorHAnsi" w:hAnsi="Times New Roman" w:cs="Times New Roman"/>
          <w:sz w:val="28"/>
          <w:szCs w:val="28"/>
          <w:lang w:eastAsia="en-US"/>
        </w:rPr>
        <w:t>need</w:t>
      </w:r>
      <w:r w:rsidR="00BA7D64" w:rsidRPr="00AF34E4">
        <w:rPr>
          <w:rFonts w:ascii="Times New Roman" w:eastAsiaTheme="minorHAnsi" w:hAnsi="Times New Roman" w:cs="Times New Roman"/>
          <w:sz w:val="28"/>
          <w:szCs w:val="28"/>
          <w:lang w:eastAsia="en-US"/>
        </w:rPr>
        <w:t xml:space="preserve"> of the blogger </w:t>
      </w:r>
      <w:r w:rsidR="00B60411" w:rsidRPr="00AF34E4">
        <w:rPr>
          <w:rFonts w:ascii="Times New Roman" w:eastAsiaTheme="minorHAnsi" w:hAnsi="Times New Roman" w:cs="Times New Roman"/>
          <w:sz w:val="28"/>
          <w:szCs w:val="28"/>
          <w:lang w:eastAsia="en-US"/>
        </w:rPr>
        <w:t xml:space="preserve">to contact </w:t>
      </w:r>
      <w:r w:rsidR="00484580" w:rsidRPr="00AF34E4">
        <w:rPr>
          <w:rFonts w:ascii="Times New Roman" w:eastAsiaTheme="minorHAnsi" w:hAnsi="Times New Roman" w:cs="Times New Roman"/>
          <w:sz w:val="28"/>
          <w:szCs w:val="28"/>
          <w:lang w:eastAsia="en-US"/>
        </w:rPr>
        <w:t xml:space="preserve">people on the </w:t>
      </w:r>
      <w:r w:rsidR="00920319" w:rsidRPr="00AF34E4">
        <w:rPr>
          <w:rFonts w:ascii="Times New Roman" w:eastAsiaTheme="minorHAnsi" w:hAnsi="Times New Roman" w:cs="Times New Roman"/>
          <w:sz w:val="28"/>
          <w:szCs w:val="28"/>
          <w:lang w:eastAsia="en-US"/>
        </w:rPr>
        <w:t>Internet</w:t>
      </w:r>
      <w:r w:rsidR="00B60411" w:rsidRPr="00AF34E4">
        <w:rPr>
          <w:rFonts w:ascii="Times New Roman" w:eastAsiaTheme="minorHAnsi" w:hAnsi="Times New Roman" w:cs="Times New Roman"/>
          <w:sz w:val="28"/>
          <w:szCs w:val="28"/>
          <w:lang w:eastAsia="en-US"/>
        </w:rPr>
        <w:t xml:space="preserve"> or </w:t>
      </w:r>
      <w:r w:rsidR="00F6210D" w:rsidRPr="00AF34E4">
        <w:rPr>
          <w:rFonts w:ascii="Times New Roman" w:eastAsiaTheme="minorHAnsi" w:hAnsi="Times New Roman" w:cs="Times New Roman"/>
          <w:sz w:val="28"/>
          <w:szCs w:val="28"/>
          <w:lang w:eastAsia="en-US"/>
        </w:rPr>
        <w:t xml:space="preserve">an </w:t>
      </w:r>
      <w:r w:rsidR="00B60411" w:rsidRPr="00AF34E4">
        <w:rPr>
          <w:rFonts w:ascii="Times New Roman" w:eastAsiaTheme="minorHAnsi" w:hAnsi="Times New Roman" w:cs="Times New Roman"/>
          <w:sz w:val="28"/>
          <w:szCs w:val="28"/>
          <w:lang w:eastAsia="en-US"/>
        </w:rPr>
        <w:t>extrinsic</w:t>
      </w:r>
      <w:r w:rsidR="00F6210D" w:rsidRPr="00AF34E4">
        <w:rPr>
          <w:rFonts w:ascii="Times New Roman" w:eastAsiaTheme="minorHAnsi" w:hAnsi="Times New Roman" w:cs="Times New Roman"/>
          <w:sz w:val="28"/>
          <w:szCs w:val="28"/>
          <w:lang w:eastAsia="en-US"/>
        </w:rPr>
        <w:t xml:space="preserve"> one</w:t>
      </w:r>
      <w:r w:rsidR="00B60411" w:rsidRPr="00AF34E4">
        <w:rPr>
          <w:rFonts w:ascii="Times New Roman" w:eastAsiaTheme="minorHAnsi" w:hAnsi="Times New Roman" w:cs="Times New Roman"/>
          <w:sz w:val="28"/>
          <w:szCs w:val="28"/>
          <w:lang w:eastAsia="en-US"/>
        </w:rPr>
        <w:t xml:space="preserve">, </w:t>
      </w:r>
      <w:r w:rsidR="00F6210D" w:rsidRPr="00AF34E4">
        <w:rPr>
          <w:rFonts w:ascii="Times New Roman" w:eastAsiaTheme="minorHAnsi" w:hAnsi="Times New Roman" w:cs="Times New Roman"/>
          <w:sz w:val="28"/>
          <w:szCs w:val="28"/>
          <w:lang w:eastAsia="en-US"/>
        </w:rPr>
        <w:t xml:space="preserve">that drives bloggers </w:t>
      </w:r>
      <w:r w:rsidR="00B60411" w:rsidRPr="00AF34E4">
        <w:rPr>
          <w:rFonts w:ascii="Times New Roman" w:eastAsiaTheme="minorHAnsi" w:hAnsi="Times New Roman" w:cs="Times New Roman"/>
          <w:sz w:val="28"/>
          <w:szCs w:val="28"/>
          <w:lang w:eastAsia="en-US"/>
        </w:rPr>
        <w:t xml:space="preserve">to maintain relationships formed elsewhere (Walker, 2000).  </w:t>
      </w:r>
    </w:p>
    <w:p w:rsidR="00511FFA" w:rsidRPr="003E13F6" w:rsidRDefault="000C3986" w:rsidP="003E13F6">
      <w:pPr>
        <w:spacing w:after="0" w:line="480" w:lineRule="auto"/>
        <w:jc w:val="both"/>
        <w:rPr>
          <w:rFonts w:ascii="Times New Roman" w:hAnsi="Times New Roman" w:cs="Times New Roman"/>
          <w:color w:val="000000"/>
          <w:sz w:val="28"/>
          <w:szCs w:val="28"/>
        </w:rPr>
      </w:pPr>
      <w:r w:rsidRPr="003E13F6">
        <w:rPr>
          <w:rFonts w:ascii="Times New Roman" w:hAnsi="Times New Roman" w:cs="Times New Roman"/>
          <w:sz w:val="28"/>
          <w:szCs w:val="28"/>
        </w:rPr>
        <w:t>The reasons and motivations for authoring a blog have been at the</w:t>
      </w:r>
      <w:r w:rsidR="00E243E3" w:rsidRPr="003E13F6">
        <w:rPr>
          <w:rFonts w:ascii="Times New Roman" w:hAnsi="Times New Roman" w:cs="Times New Roman"/>
          <w:sz w:val="28"/>
          <w:szCs w:val="28"/>
        </w:rPr>
        <w:t xml:space="preserve"> center of blog research in recent </w:t>
      </w:r>
      <w:proofErr w:type="spellStart"/>
      <w:r w:rsidR="00E243E3" w:rsidRPr="003E13F6">
        <w:rPr>
          <w:rFonts w:ascii="Times New Roman" w:hAnsi="Times New Roman" w:cs="Times New Roman"/>
          <w:sz w:val="28"/>
          <w:szCs w:val="28"/>
        </w:rPr>
        <w:t>years.In</w:t>
      </w:r>
      <w:proofErr w:type="spellEnd"/>
      <w:r w:rsidR="00E243E3" w:rsidRPr="003E13F6">
        <w:rPr>
          <w:rFonts w:ascii="Times New Roman" w:hAnsi="Times New Roman" w:cs="Times New Roman"/>
          <w:sz w:val="28"/>
          <w:szCs w:val="28"/>
        </w:rPr>
        <w:t xml:space="preserve"> one of the first studies about blogging motivations </w:t>
      </w:r>
      <w:proofErr w:type="spellStart"/>
      <w:r w:rsidR="00E243E3" w:rsidRPr="003E13F6">
        <w:rPr>
          <w:rFonts w:ascii="Times New Roman" w:hAnsi="Times New Roman" w:cs="Times New Roman"/>
          <w:sz w:val="28"/>
          <w:szCs w:val="28"/>
        </w:rPr>
        <w:t>Nardi</w:t>
      </w:r>
      <w:r w:rsidR="00E243E3" w:rsidRPr="007C106C">
        <w:rPr>
          <w:rFonts w:ascii="Times New Roman" w:hAnsi="Times New Roman" w:cs="Times New Roman"/>
          <w:i/>
          <w:sz w:val="28"/>
          <w:szCs w:val="28"/>
        </w:rPr>
        <w:t>et</w:t>
      </w:r>
      <w:proofErr w:type="spellEnd"/>
      <w:r w:rsidR="00E243E3" w:rsidRPr="007C106C">
        <w:rPr>
          <w:rFonts w:ascii="Times New Roman" w:hAnsi="Times New Roman" w:cs="Times New Roman"/>
          <w:i/>
          <w:sz w:val="28"/>
          <w:szCs w:val="28"/>
        </w:rPr>
        <w:t xml:space="preserve"> al</w:t>
      </w:r>
      <w:r w:rsidR="00E243E3" w:rsidRPr="003E13F6">
        <w:rPr>
          <w:rFonts w:ascii="Times New Roman" w:hAnsi="Times New Roman" w:cs="Times New Roman"/>
          <w:sz w:val="28"/>
          <w:szCs w:val="28"/>
        </w:rPr>
        <w:t>., (2004</w:t>
      </w:r>
      <w:r w:rsidR="00240DF9" w:rsidRPr="003E13F6">
        <w:rPr>
          <w:rFonts w:ascii="Times New Roman" w:hAnsi="Times New Roman" w:cs="Times New Roman"/>
          <w:sz w:val="28"/>
          <w:szCs w:val="28"/>
        </w:rPr>
        <w:t>b</w:t>
      </w:r>
      <w:r w:rsidR="00E243E3" w:rsidRPr="003E13F6">
        <w:rPr>
          <w:rFonts w:ascii="Times New Roman" w:hAnsi="Times New Roman" w:cs="Times New Roman"/>
          <w:sz w:val="28"/>
          <w:szCs w:val="28"/>
        </w:rPr>
        <w:t xml:space="preserve">) found that blogs support both intrinsic and extrinsic motivations since </w:t>
      </w:r>
      <w:r w:rsidR="00E243E3" w:rsidRPr="00AF34E4">
        <w:rPr>
          <w:rFonts w:ascii="Times New Roman" w:hAnsi="Times New Roman" w:cs="Times New Roman"/>
          <w:color w:val="000000"/>
          <w:sz w:val="28"/>
          <w:szCs w:val="28"/>
        </w:rPr>
        <w:t>‘</w:t>
      </w:r>
      <w:r w:rsidR="00E243E3" w:rsidRPr="007C106C">
        <w:rPr>
          <w:rFonts w:ascii="Times New Roman" w:hAnsi="Times New Roman" w:cs="Times New Roman"/>
          <w:iCs/>
          <w:color w:val="000000"/>
          <w:sz w:val="28"/>
          <w:szCs w:val="28"/>
        </w:rPr>
        <w:t xml:space="preserve">blogging is an unusually versatile medium, employed for everything from spontaneous release of emotion to </w:t>
      </w:r>
      <w:proofErr w:type="spellStart"/>
      <w:r w:rsidR="00E243E3" w:rsidRPr="007C106C">
        <w:rPr>
          <w:rFonts w:ascii="Times New Roman" w:hAnsi="Times New Roman" w:cs="Times New Roman"/>
          <w:iCs/>
          <w:color w:val="000000"/>
          <w:sz w:val="28"/>
          <w:szCs w:val="28"/>
        </w:rPr>
        <w:t>archivable</w:t>
      </w:r>
      <w:proofErr w:type="spellEnd"/>
      <w:r w:rsidR="00E243E3" w:rsidRPr="007C106C">
        <w:rPr>
          <w:rFonts w:ascii="Times New Roman" w:hAnsi="Times New Roman" w:cs="Times New Roman"/>
          <w:iCs/>
          <w:color w:val="000000"/>
          <w:sz w:val="28"/>
          <w:szCs w:val="28"/>
        </w:rPr>
        <w:t xml:space="preserve"> support of group collaboration and c</w:t>
      </w:r>
      <w:r w:rsidR="00240DF9" w:rsidRPr="007C106C">
        <w:rPr>
          <w:rFonts w:ascii="Times New Roman" w:hAnsi="Times New Roman" w:cs="Times New Roman"/>
          <w:iCs/>
          <w:color w:val="000000"/>
          <w:sz w:val="28"/>
          <w:szCs w:val="28"/>
        </w:rPr>
        <w:t>om</w:t>
      </w:r>
      <w:r w:rsidR="00240DF9" w:rsidRPr="007C106C">
        <w:rPr>
          <w:rFonts w:ascii="Times New Roman" w:hAnsi="Times New Roman" w:cs="Times New Roman"/>
          <w:iCs/>
          <w:color w:val="000000"/>
          <w:sz w:val="28"/>
          <w:szCs w:val="28"/>
        </w:rPr>
        <w:softHyphen/>
        <w:t>munity</w:t>
      </w:r>
      <w:r w:rsidR="00240DF9" w:rsidRPr="00AF34E4">
        <w:rPr>
          <w:rFonts w:ascii="Times New Roman" w:hAnsi="Times New Roman" w:cs="Times New Roman"/>
          <w:color w:val="000000"/>
          <w:sz w:val="28"/>
          <w:szCs w:val="28"/>
        </w:rPr>
        <w:t>’</w:t>
      </w:r>
      <w:r w:rsidR="00240DF9" w:rsidRPr="003E13F6">
        <w:rPr>
          <w:rFonts w:ascii="Times New Roman" w:hAnsi="Times New Roman" w:cs="Times New Roman"/>
          <w:color w:val="000000"/>
          <w:sz w:val="28"/>
          <w:szCs w:val="28"/>
        </w:rPr>
        <w:t xml:space="preserve"> (</w:t>
      </w:r>
      <w:proofErr w:type="spellStart"/>
      <w:r w:rsidR="00240DF9" w:rsidRPr="003E13F6">
        <w:rPr>
          <w:rFonts w:ascii="Times New Roman" w:hAnsi="Times New Roman" w:cs="Times New Roman"/>
          <w:color w:val="000000"/>
          <w:sz w:val="28"/>
          <w:szCs w:val="28"/>
        </w:rPr>
        <w:t>Nardi</w:t>
      </w:r>
      <w:r w:rsidR="00240DF9" w:rsidRPr="007C106C">
        <w:rPr>
          <w:rFonts w:ascii="Times New Roman" w:hAnsi="Times New Roman" w:cs="Times New Roman"/>
          <w:i/>
          <w:color w:val="000000"/>
          <w:sz w:val="28"/>
          <w:szCs w:val="28"/>
        </w:rPr>
        <w:t>et</w:t>
      </w:r>
      <w:proofErr w:type="spellEnd"/>
      <w:r w:rsidR="00240DF9" w:rsidRPr="007C106C">
        <w:rPr>
          <w:rFonts w:ascii="Times New Roman" w:hAnsi="Times New Roman" w:cs="Times New Roman"/>
          <w:i/>
          <w:color w:val="000000"/>
          <w:sz w:val="28"/>
          <w:szCs w:val="28"/>
        </w:rPr>
        <w:t xml:space="preserve"> al</w:t>
      </w:r>
      <w:r w:rsidR="00240DF9" w:rsidRPr="003E13F6">
        <w:rPr>
          <w:rFonts w:ascii="Times New Roman" w:hAnsi="Times New Roman" w:cs="Times New Roman"/>
          <w:color w:val="000000"/>
          <w:sz w:val="28"/>
          <w:szCs w:val="28"/>
        </w:rPr>
        <w:t>., 2004b,</w:t>
      </w:r>
      <w:r w:rsidR="00E243E3" w:rsidRPr="003E13F6">
        <w:rPr>
          <w:rFonts w:ascii="Times New Roman" w:hAnsi="Times New Roman" w:cs="Times New Roman"/>
          <w:color w:val="000000"/>
          <w:sz w:val="28"/>
          <w:szCs w:val="28"/>
        </w:rPr>
        <w:t xml:space="preserve"> 46)</w:t>
      </w:r>
      <w:r w:rsidR="00C6234C" w:rsidRPr="003E13F6">
        <w:rPr>
          <w:rFonts w:ascii="Times New Roman" w:hAnsi="Times New Roman" w:cs="Times New Roman"/>
          <w:color w:val="000000"/>
          <w:sz w:val="28"/>
          <w:szCs w:val="28"/>
        </w:rPr>
        <w:t>.</w:t>
      </w:r>
      <w:r w:rsidRPr="003E13F6">
        <w:rPr>
          <w:rFonts w:ascii="Times New Roman" w:hAnsi="Times New Roman" w:cs="Times New Roman"/>
          <w:sz w:val="28"/>
          <w:szCs w:val="28"/>
        </w:rPr>
        <w:t>A number of studies have identified different intrinsic motivations</w:t>
      </w:r>
      <w:r w:rsidR="00690006" w:rsidRPr="003E13F6">
        <w:rPr>
          <w:rFonts w:ascii="Times New Roman" w:hAnsi="Times New Roman" w:cs="Times New Roman"/>
          <w:sz w:val="28"/>
          <w:szCs w:val="28"/>
        </w:rPr>
        <w:t>. One of the more salient</w:t>
      </w:r>
      <w:r w:rsidR="00C6234C" w:rsidRPr="003E13F6">
        <w:rPr>
          <w:rFonts w:ascii="Times New Roman" w:hAnsi="Times New Roman" w:cs="Times New Roman"/>
          <w:sz w:val="28"/>
          <w:szCs w:val="28"/>
        </w:rPr>
        <w:t xml:space="preserve"> is the </w:t>
      </w:r>
      <w:r w:rsidR="009421CC" w:rsidRPr="003E13F6">
        <w:rPr>
          <w:rFonts w:ascii="Times New Roman" w:hAnsi="Times New Roman" w:cs="Times New Roman"/>
          <w:sz w:val="28"/>
          <w:szCs w:val="28"/>
        </w:rPr>
        <w:t xml:space="preserve">motivation bloggers have </w:t>
      </w:r>
      <w:proofErr w:type="spellStart"/>
      <w:r w:rsidR="009421CC" w:rsidRPr="003E13F6">
        <w:rPr>
          <w:rFonts w:ascii="Times New Roman" w:hAnsi="Times New Roman" w:cs="Times New Roman"/>
          <w:sz w:val="28"/>
          <w:szCs w:val="28"/>
        </w:rPr>
        <w:t>toexpress</w:t>
      </w:r>
      <w:r w:rsidR="00583974" w:rsidRPr="003E13F6">
        <w:rPr>
          <w:rFonts w:ascii="Times New Roman" w:hAnsi="Times New Roman" w:cs="Times New Roman"/>
          <w:sz w:val="28"/>
          <w:szCs w:val="28"/>
        </w:rPr>
        <w:t>intimate</w:t>
      </w:r>
      <w:proofErr w:type="spellEnd"/>
      <w:r w:rsidRPr="003E13F6">
        <w:rPr>
          <w:rFonts w:ascii="Times New Roman" w:hAnsi="Times New Roman" w:cs="Times New Roman"/>
          <w:sz w:val="28"/>
          <w:szCs w:val="28"/>
        </w:rPr>
        <w:t xml:space="preserve"> feelings and thoughts</w:t>
      </w:r>
      <w:r w:rsidR="00C6234C" w:rsidRPr="003E13F6">
        <w:rPr>
          <w:rFonts w:ascii="Times New Roman" w:hAnsi="Times New Roman" w:cs="Times New Roman"/>
          <w:sz w:val="28"/>
          <w:szCs w:val="28"/>
        </w:rPr>
        <w:t xml:space="preserve">. </w:t>
      </w:r>
      <w:proofErr w:type="spellStart"/>
      <w:r w:rsidR="00AF34E4">
        <w:rPr>
          <w:rFonts w:ascii="Times New Roman" w:hAnsi="Times New Roman" w:cs="Times New Roman"/>
          <w:sz w:val="28"/>
          <w:szCs w:val="28"/>
        </w:rPr>
        <w:t>Nardi</w:t>
      </w:r>
      <w:r w:rsidR="00AF34E4">
        <w:rPr>
          <w:rFonts w:ascii="Times New Roman" w:hAnsi="Times New Roman" w:cs="Times New Roman"/>
          <w:i/>
          <w:sz w:val="28"/>
          <w:szCs w:val="28"/>
        </w:rPr>
        <w:t>et</w:t>
      </w:r>
      <w:proofErr w:type="spellEnd"/>
      <w:r w:rsidR="00AF34E4">
        <w:rPr>
          <w:rFonts w:ascii="Times New Roman" w:hAnsi="Times New Roman" w:cs="Times New Roman"/>
          <w:i/>
          <w:sz w:val="28"/>
          <w:szCs w:val="28"/>
        </w:rPr>
        <w:t xml:space="preserve"> al.</w:t>
      </w:r>
      <w:r w:rsidR="00C6234C" w:rsidRPr="003E13F6">
        <w:rPr>
          <w:rFonts w:ascii="Times New Roman" w:hAnsi="Times New Roman" w:cs="Times New Roman"/>
          <w:sz w:val="28"/>
          <w:szCs w:val="28"/>
        </w:rPr>
        <w:t xml:space="preserve"> (2004</w:t>
      </w:r>
      <w:r w:rsidR="006A58D0" w:rsidRPr="003E13F6">
        <w:rPr>
          <w:rFonts w:ascii="Times New Roman" w:hAnsi="Times New Roman" w:cs="Times New Roman"/>
          <w:sz w:val="28"/>
          <w:szCs w:val="28"/>
        </w:rPr>
        <w:t>a</w:t>
      </w:r>
      <w:r w:rsidR="00C6234C" w:rsidRPr="003E13F6">
        <w:rPr>
          <w:rFonts w:ascii="Times New Roman" w:hAnsi="Times New Roman" w:cs="Times New Roman"/>
          <w:sz w:val="28"/>
          <w:szCs w:val="28"/>
        </w:rPr>
        <w:t xml:space="preserve">) </w:t>
      </w:r>
      <w:r w:rsidR="00AF34E4">
        <w:rPr>
          <w:rFonts w:ascii="Times New Roman" w:hAnsi="Times New Roman" w:cs="Times New Roman"/>
          <w:sz w:val="28"/>
          <w:szCs w:val="28"/>
        </w:rPr>
        <w:t xml:space="preserve">describe </w:t>
      </w:r>
      <w:r w:rsidR="00C6234C" w:rsidRPr="003E13F6">
        <w:rPr>
          <w:rFonts w:ascii="Times New Roman" w:hAnsi="Times New Roman" w:cs="Times New Roman"/>
          <w:sz w:val="28"/>
          <w:szCs w:val="28"/>
        </w:rPr>
        <w:t xml:space="preserve">blogging as a way of </w:t>
      </w:r>
      <w:r w:rsidR="00C6234C" w:rsidRPr="007C106C">
        <w:rPr>
          <w:rFonts w:ascii="Times New Roman" w:hAnsi="Times New Roman" w:cs="Times New Roman"/>
          <w:iCs/>
          <w:sz w:val="28"/>
          <w:szCs w:val="28"/>
        </w:rPr>
        <w:t>'working out issues'</w:t>
      </w:r>
      <w:r w:rsidR="00C6234C" w:rsidRPr="003E13F6">
        <w:rPr>
          <w:rFonts w:ascii="Times New Roman" w:hAnsi="Times New Roman" w:cs="Times New Roman"/>
          <w:sz w:val="28"/>
          <w:szCs w:val="28"/>
        </w:rPr>
        <w:t xml:space="preserve"> and achieving emotional release.  </w:t>
      </w:r>
      <w:proofErr w:type="spellStart"/>
      <w:r w:rsidR="00C6234C" w:rsidRPr="003E13F6">
        <w:rPr>
          <w:rFonts w:ascii="Times New Roman" w:hAnsi="Times New Roman" w:cs="Times New Roman"/>
          <w:sz w:val="28"/>
          <w:szCs w:val="28"/>
        </w:rPr>
        <w:t>Lenhart</w:t>
      </w:r>
      <w:proofErr w:type="spellEnd"/>
      <w:r w:rsidR="00C6234C" w:rsidRPr="003E13F6">
        <w:rPr>
          <w:rFonts w:ascii="Times New Roman" w:hAnsi="Times New Roman" w:cs="Times New Roman"/>
          <w:sz w:val="28"/>
          <w:szCs w:val="28"/>
        </w:rPr>
        <w:t xml:space="preserve"> and Fox (2006) found that three out of four bloggers </w:t>
      </w:r>
      <w:r w:rsidR="002012FB">
        <w:rPr>
          <w:rFonts w:ascii="Times New Roman" w:hAnsi="Times New Roman" w:cs="Times New Roman"/>
          <w:sz w:val="28"/>
          <w:szCs w:val="28"/>
        </w:rPr>
        <w:t xml:space="preserve">do </w:t>
      </w:r>
      <w:proofErr w:type="spellStart"/>
      <w:r w:rsidR="002012FB">
        <w:rPr>
          <w:rFonts w:ascii="Times New Roman" w:hAnsi="Times New Roman" w:cs="Times New Roman"/>
          <w:sz w:val="28"/>
          <w:szCs w:val="28"/>
        </w:rPr>
        <w:t>so</w:t>
      </w:r>
      <w:r w:rsidR="00C6234C" w:rsidRPr="003E13F6">
        <w:rPr>
          <w:rFonts w:ascii="Times New Roman" w:hAnsi="Times New Roman" w:cs="Times New Roman"/>
          <w:sz w:val="28"/>
          <w:szCs w:val="28"/>
        </w:rPr>
        <w:t>to</w:t>
      </w:r>
      <w:proofErr w:type="spellEnd"/>
      <w:r w:rsidR="00C6234C" w:rsidRPr="003E13F6">
        <w:rPr>
          <w:rFonts w:ascii="Times New Roman" w:hAnsi="Times New Roman" w:cs="Times New Roman"/>
          <w:sz w:val="28"/>
          <w:szCs w:val="28"/>
        </w:rPr>
        <w:t xml:space="preserve"> express themselves creatively. Bronstein (2012) </w:t>
      </w:r>
      <w:r w:rsidR="003B2D4E" w:rsidRPr="003E13F6">
        <w:rPr>
          <w:rFonts w:ascii="Times New Roman" w:hAnsi="Times New Roman" w:cs="Times New Roman"/>
          <w:sz w:val="28"/>
          <w:szCs w:val="28"/>
        </w:rPr>
        <w:t>posited</w:t>
      </w:r>
      <w:r w:rsidR="00C6234C" w:rsidRPr="003E13F6">
        <w:rPr>
          <w:rFonts w:ascii="Times New Roman" w:hAnsi="Times New Roman" w:cs="Times New Roman"/>
          <w:sz w:val="28"/>
          <w:szCs w:val="28"/>
        </w:rPr>
        <w:t xml:space="preserve"> that self-expression through blogging can help bloggers achieve a deeper understanding of themselves while expressing and disclosing personal information on their blog. </w:t>
      </w:r>
      <w:proofErr w:type="spellStart"/>
      <w:r w:rsidR="00A07E13" w:rsidRPr="003E13F6">
        <w:rPr>
          <w:rFonts w:ascii="Times New Roman" w:hAnsi="Times New Roman" w:cs="Times New Roman"/>
          <w:sz w:val="28"/>
          <w:szCs w:val="28"/>
        </w:rPr>
        <w:t>Hollenbaugh</w:t>
      </w:r>
      <w:r w:rsidR="00BA67D8" w:rsidRPr="003E13F6">
        <w:rPr>
          <w:rFonts w:ascii="Times New Roman" w:hAnsi="Times New Roman" w:cs="Times New Roman"/>
          <w:sz w:val="28"/>
          <w:szCs w:val="28"/>
        </w:rPr>
        <w:t>and</w:t>
      </w:r>
      <w:proofErr w:type="spellEnd"/>
      <w:r w:rsidR="00A07E13" w:rsidRPr="003E13F6">
        <w:rPr>
          <w:rFonts w:ascii="Times New Roman" w:hAnsi="Times New Roman" w:cs="Times New Roman"/>
          <w:sz w:val="28"/>
          <w:szCs w:val="28"/>
        </w:rPr>
        <w:t xml:space="preserve"> Everett (2013) found that women bloggers feel the need to disclose more breadth of subjects. </w:t>
      </w:r>
      <w:r w:rsidR="00C6234C" w:rsidRPr="003E13F6">
        <w:rPr>
          <w:rFonts w:ascii="Times New Roman" w:hAnsi="Times New Roman" w:cs="Times New Roman"/>
          <w:sz w:val="28"/>
          <w:szCs w:val="28"/>
        </w:rPr>
        <w:t xml:space="preserve">Other intrinsic motivations </w:t>
      </w:r>
      <w:r w:rsidR="003B2D4E" w:rsidRPr="003E13F6">
        <w:rPr>
          <w:rFonts w:ascii="Times New Roman" w:hAnsi="Times New Roman" w:cs="Times New Roman"/>
          <w:sz w:val="28"/>
          <w:szCs w:val="28"/>
        </w:rPr>
        <w:t>revealed</w:t>
      </w:r>
      <w:r w:rsidR="00C6234C" w:rsidRPr="003E13F6">
        <w:rPr>
          <w:rFonts w:ascii="Times New Roman" w:hAnsi="Times New Roman" w:cs="Times New Roman"/>
          <w:sz w:val="28"/>
          <w:szCs w:val="28"/>
        </w:rPr>
        <w:t xml:space="preserve"> in the literature </w:t>
      </w:r>
      <w:r w:rsidR="003B2D4E" w:rsidRPr="003E13F6">
        <w:rPr>
          <w:rFonts w:ascii="Times New Roman" w:hAnsi="Times New Roman" w:cs="Times New Roman"/>
          <w:sz w:val="28"/>
          <w:szCs w:val="28"/>
        </w:rPr>
        <w:t xml:space="preserve">describe </w:t>
      </w:r>
      <w:r w:rsidRPr="003E13F6">
        <w:rPr>
          <w:rFonts w:ascii="Times New Roman" w:hAnsi="Times New Roman" w:cs="Times New Roman"/>
          <w:sz w:val="28"/>
          <w:szCs w:val="28"/>
        </w:rPr>
        <w:t>b</w:t>
      </w:r>
      <w:r w:rsidR="003B2D4E" w:rsidRPr="003E13F6">
        <w:rPr>
          <w:rFonts w:ascii="Times New Roman" w:hAnsi="Times New Roman" w:cs="Times New Roman"/>
          <w:sz w:val="28"/>
          <w:szCs w:val="28"/>
        </w:rPr>
        <w:t xml:space="preserve">logging as a </w:t>
      </w:r>
      <w:proofErr w:type="spellStart"/>
      <w:r w:rsidR="003B2D4E" w:rsidRPr="003E13F6">
        <w:rPr>
          <w:rFonts w:ascii="Times New Roman" w:hAnsi="Times New Roman" w:cs="Times New Roman"/>
          <w:sz w:val="28"/>
          <w:szCs w:val="28"/>
        </w:rPr>
        <w:t>meanof</w:t>
      </w:r>
      <w:proofErr w:type="spellEnd"/>
      <w:r w:rsidRPr="003E13F6">
        <w:rPr>
          <w:rFonts w:ascii="Times New Roman" w:hAnsi="Times New Roman" w:cs="Times New Roman"/>
          <w:sz w:val="28"/>
          <w:szCs w:val="28"/>
        </w:rPr>
        <w:t xml:space="preserve"> improving the blogger's writing skills, </w:t>
      </w:r>
      <w:r w:rsidR="00E243E3" w:rsidRPr="003E13F6">
        <w:rPr>
          <w:rFonts w:ascii="Times New Roman" w:hAnsi="Times New Roman" w:cs="Times New Roman"/>
          <w:sz w:val="28"/>
          <w:szCs w:val="28"/>
        </w:rPr>
        <w:t xml:space="preserve">and </w:t>
      </w:r>
      <w:r w:rsidRPr="003E13F6">
        <w:rPr>
          <w:rFonts w:ascii="Times New Roman" w:hAnsi="Times New Roman" w:cs="Times New Roman"/>
          <w:sz w:val="28"/>
          <w:szCs w:val="28"/>
        </w:rPr>
        <w:t xml:space="preserve">as a </w:t>
      </w:r>
      <w:r w:rsidR="002012FB" w:rsidRPr="003E13F6">
        <w:rPr>
          <w:rFonts w:ascii="Times New Roman" w:hAnsi="Times New Roman" w:cs="Times New Roman"/>
          <w:sz w:val="28"/>
          <w:szCs w:val="28"/>
        </w:rPr>
        <w:t>pas</w:t>
      </w:r>
      <w:r w:rsidR="002012FB">
        <w:rPr>
          <w:rFonts w:ascii="Times New Roman" w:hAnsi="Times New Roman" w:cs="Times New Roman"/>
          <w:sz w:val="28"/>
          <w:szCs w:val="28"/>
        </w:rPr>
        <w:t>t</w:t>
      </w:r>
      <w:r w:rsidR="002012FB" w:rsidRPr="003E13F6">
        <w:rPr>
          <w:rFonts w:ascii="Times New Roman" w:hAnsi="Times New Roman" w:cs="Times New Roman"/>
          <w:sz w:val="28"/>
          <w:szCs w:val="28"/>
        </w:rPr>
        <w:t xml:space="preserve">ime </w:t>
      </w:r>
      <w:r w:rsidR="00DD24C4" w:rsidRPr="003E13F6">
        <w:rPr>
          <w:rFonts w:ascii="Times New Roman" w:hAnsi="Times New Roman" w:cs="Times New Roman"/>
          <w:sz w:val="28"/>
          <w:szCs w:val="28"/>
        </w:rPr>
        <w:t>(</w:t>
      </w:r>
      <w:r w:rsidR="00192789" w:rsidRPr="003E13F6">
        <w:rPr>
          <w:rFonts w:ascii="Times New Roman" w:hAnsi="Times New Roman" w:cs="Times New Roman"/>
          <w:sz w:val="28"/>
          <w:szCs w:val="28"/>
        </w:rPr>
        <w:t xml:space="preserve">Armstrong </w:t>
      </w:r>
      <w:r w:rsidR="00BA67D8" w:rsidRPr="003E13F6">
        <w:rPr>
          <w:rFonts w:ascii="Times New Roman" w:hAnsi="Times New Roman" w:cs="Times New Roman"/>
          <w:sz w:val="28"/>
          <w:szCs w:val="28"/>
        </w:rPr>
        <w:t>and</w:t>
      </w:r>
      <w:r w:rsidR="00192789" w:rsidRPr="003E13F6">
        <w:rPr>
          <w:rFonts w:ascii="Times New Roman" w:hAnsi="Times New Roman" w:cs="Times New Roman"/>
          <w:sz w:val="28"/>
          <w:szCs w:val="28"/>
        </w:rPr>
        <w:t xml:space="preserve"> McAdams, 2011; </w:t>
      </w:r>
      <w:r w:rsidR="00E243E3" w:rsidRPr="003E13F6">
        <w:rPr>
          <w:rFonts w:ascii="Times New Roman" w:hAnsi="Times New Roman" w:cs="Times New Roman"/>
          <w:sz w:val="28"/>
          <w:szCs w:val="28"/>
        </w:rPr>
        <w:t xml:space="preserve">Bronstein, 2012; </w:t>
      </w:r>
      <w:proofErr w:type="spellStart"/>
      <w:r w:rsidR="00DD24C4" w:rsidRPr="003E13F6">
        <w:rPr>
          <w:rFonts w:ascii="Times New Roman" w:hAnsi="Times New Roman" w:cs="Times New Roman"/>
          <w:sz w:val="28"/>
          <w:szCs w:val="28"/>
        </w:rPr>
        <w:t>Efimova</w:t>
      </w:r>
      <w:proofErr w:type="spellEnd"/>
      <w:r w:rsidR="00DD24C4" w:rsidRPr="003E13F6">
        <w:rPr>
          <w:rFonts w:ascii="Times New Roman" w:hAnsi="Times New Roman" w:cs="Times New Roman"/>
          <w:sz w:val="28"/>
          <w:szCs w:val="28"/>
        </w:rPr>
        <w:t xml:space="preserve">, 2009; </w:t>
      </w:r>
      <w:r w:rsidR="00433AA1" w:rsidRPr="003E13F6">
        <w:rPr>
          <w:rFonts w:ascii="Times New Roman" w:hAnsi="Times New Roman" w:cs="Times New Roman"/>
          <w:sz w:val="28"/>
          <w:szCs w:val="28"/>
        </w:rPr>
        <w:t xml:space="preserve">Hong-min, 2011; </w:t>
      </w:r>
      <w:r w:rsidR="000053E8" w:rsidRPr="003E13F6">
        <w:rPr>
          <w:rFonts w:ascii="Times New Roman" w:hAnsi="Times New Roman" w:cs="Times New Roman"/>
          <w:sz w:val="28"/>
          <w:szCs w:val="28"/>
        </w:rPr>
        <w:t>Li, 2007</w:t>
      </w:r>
      <w:r w:rsidR="00E243E3" w:rsidRPr="003E13F6">
        <w:rPr>
          <w:rFonts w:ascii="Times New Roman" w:hAnsi="Times New Roman" w:cs="Times New Roman"/>
          <w:sz w:val="28"/>
          <w:szCs w:val="28"/>
        </w:rPr>
        <w:t xml:space="preserve">; Miller and Shepherd, 2004; </w:t>
      </w:r>
      <w:proofErr w:type="spellStart"/>
      <w:r w:rsidR="00E243E3" w:rsidRPr="003E13F6">
        <w:rPr>
          <w:rFonts w:ascii="Times New Roman" w:hAnsi="Times New Roman" w:cs="Times New Roman"/>
          <w:sz w:val="28"/>
          <w:szCs w:val="28"/>
        </w:rPr>
        <w:t>Nardi</w:t>
      </w:r>
      <w:proofErr w:type="spellEnd"/>
      <w:r w:rsidR="00E243E3" w:rsidRPr="003E13F6">
        <w:rPr>
          <w:rFonts w:ascii="Times New Roman" w:hAnsi="Times New Roman" w:cs="Times New Roman"/>
          <w:sz w:val="28"/>
          <w:szCs w:val="28"/>
        </w:rPr>
        <w:t xml:space="preserve">, </w:t>
      </w:r>
      <w:r w:rsidR="00E243E3" w:rsidRPr="007C106C">
        <w:rPr>
          <w:rFonts w:ascii="Times New Roman" w:hAnsi="Times New Roman" w:cs="Times New Roman"/>
          <w:i/>
          <w:sz w:val="28"/>
          <w:szCs w:val="28"/>
        </w:rPr>
        <w:t>et al</w:t>
      </w:r>
      <w:r w:rsidR="00E243E3" w:rsidRPr="003E13F6">
        <w:rPr>
          <w:rFonts w:ascii="Times New Roman" w:hAnsi="Times New Roman" w:cs="Times New Roman"/>
          <w:sz w:val="28"/>
          <w:szCs w:val="28"/>
        </w:rPr>
        <w:t>., 2004</w:t>
      </w:r>
      <w:r w:rsidR="000053E8" w:rsidRPr="003E13F6">
        <w:rPr>
          <w:rFonts w:ascii="Times New Roman" w:hAnsi="Times New Roman" w:cs="Times New Roman"/>
          <w:sz w:val="28"/>
          <w:szCs w:val="28"/>
        </w:rPr>
        <w:t>a</w:t>
      </w:r>
      <w:r w:rsidR="00E243E3" w:rsidRPr="003E13F6">
        <w:rPr>
          <w:rFonts w:ascii="Times New Roman" w:hAnsi="Times New Roman" w:cs="Times New Roman"/>
          <w:sz w:val="28"/>
          <w:szCs w:val="28"/>
        </w:rPr>
        <w:t>; Yao, 2009)</w:t>
      </w:r>
      <w:r w:rsidR="009421CC" w:rsidRPr="003E13F6">
        <w:rPr>
          <w:rFonts w:ascii="Times New Roman" w:hAnsi="Times New Roman" w:cs="Times New Roman"/>
          <w:sz w:val="28"/>
          <w:szCs w:val="28"/>
        </w:rPr>
        <w:t xml:space="preserve">. </w:t>
      </w:r>
      <w:r w:rsidR="00CA6B66" w:rsidRPr="003E13F6">
        <w:rPr>
          <w:rFonts w:ascii="Times New Roman" w:hAnsi="Times New Roman" w:cs="Times New Roman"/>
          <w:sz w:val="28"/>
          <w:szCs w:val="28"/>
        </w:rPr>
        <w:t xml:space="preserve">The need to document one's life is an additional intrinsic motivation related </w:t>
      </w:r>
      <w:r w:rsidR="00A07E13" w:rsidRPr="003E13F6">
        <w:rPr>
          <w:rFonts w:ascii="Times New Roman" w:hAnsi="Times New Roman" w:cs="Times New Roman"/>
          <w:sz w:val="28"/>
          <w:szCs w:val="28"/>
        </w:rPr>
        <w:t>to self-</w:t>
      </w:r>
      <w:proofErr w:type="spellStart"/>
      <w:r w:rsidR="00A07E13" w:rsidRPr="003E13F6">
        <w:rPr>
          <w:rFonts w:ascii="Times New Roman" w:hAnsi="Times New Roman" w:cs="Times New Roman"/>
          <w:sz w:val="28"/>
          <w:szCs w:val="28"/>
        </w:rPr>
        <w:t>expression.</w:t>
      </w:r>
      <w:r w:rsidR="00511FFA" w:rsidRPr="003E13F6">
        <w:rPr>
          <w:rFonts w:ascii="Times New Roman" w:hAnsi="Times New Roman" w:cs="Times New Roman"/>
          <w:sz w:val="28"/>
          <w:szCs w:val="28"/>
        </w:rPr>
        <w:t>Hollenbaugh</w:t>
      </w:r>
      <w:proofErr w:type="spellEnd"/>
      <w:r w:rsidR="00511FFA" w:rsidRPr="003E13F6">
        <w:rPr>
          <w:rFonts w:ascii="Times New Roman" w:hAnsi="Times New Roman" w:cs="Times New Roman"/>
          <w:sz w:val="28"/>
          <w:szCs w:val="28"/>
        </w:rPr>
        <w:t xml:space="preserve"> (2010) </w:t>
      </w:r>
      <w:r w:rsidR="00CA6B66" w:rsidRPr="003E13F6">
        <w:rPr>
          <w:rFonts w:ascii="Times New Roman" w:hAnsi="Times New Roman" w:cs="Times New Roman"/>
          <w:sz w:val="28"/>
          <w:szCs w:val="28"/>
        </w:rPr>
        <w:t xml:space="preserve">asserted </w:t>
      </w:r>
      <w:r w:rsidR="00511FFA" w:rsidRPr="003E13F6">
        <w:rPr>
          <w:rFonts w:ascii="Times New Roman" w:hAnsi="Times New Roman" w:cs="Times New Roman"/>
          <w:sz w:val="28"/>
          <w:szCs w:val="28"/>
        </w:rPr>
        <w:t xml:space="preserve">that women </w:t>
      </w:r>
      <w:proofErr w:type="spellStart"/>
      <w:r w:rsidR="002012FB">
        <w:rPr>
          <w:rFonts w:ascii="Times New Roman" w:hAnsi="Times New Roman" w:cs="Times New Roman"/>
          <w:sz w:val="28"/>
          <w:szCs w:val="28"/>
        </w:rPr>
        <w:t>who</w:t>
      </w:r>
      <w:r w:rsidR="00511FFA" w:rsidRPr="003E13F6">
        <w:rPr>
          <w:rFonts w:ascii="Times New Roman" w:hAnsi="Times New Roman" w:cs="Times New Roman"/>
          <w:sz w:val="28"/>
          <w:szCs w:val="28"/>
        </w:rPr>
        <w:t>blog</w:t>
      </w:r>
      <w:proofErr w:type="spellEnd"/>
      <w:r w:rsidR="00511FFA" w:rsidRPr="003E13F6">
        <w:rPr>
          <w:rFonts w:ascii="Times New Roman" w:hAnsi="Times New Roman" w:cs="Times New Roman"/>
          <w:sz w:val="28"/>
          <w:szCs w:val="28"/>
        </w:rPr>
        <w:t xml:space="preserve"> to document their </w:t>
      </w:r>
      <w:proofErr w:type="spellStart"/>
      <w:r w:rsidR="00511FFA" w:rsidRPr="003E13F6">
        <w:rPr>
          <w:rFonts w:ascii="Times New Roman" w:hAnsi="Times New Roman" w:cs="Times New Roman"/>
          <w:sz w:val="28"/>
          <w:szCs w:val="28"/>
        </w:rPr>
        <w:t>lives</w:t>
      </w:r>
      <w:r w:rsidR="002012FB">
        <w:rPr>
          <w:rFonts w:ascii="Times New Roman" w:hAnsi="Times New Roman" w:cs="Times New Roman"/>
          <w:sz w:val="28"/>
          <w:szCs w:val="28"/>
        </w:rPr>
        <w:t>,do</w:t>
      </w:r>
      <w:proofErr w:type="spellEnd"/>
      <w:r w:rsidR="002012FB">
        <w:rPr>
          <w:rFonts w:ascii="Times New Roman" w:hAnsi="Times New Roman" w:cs="Times New Roman"/>
          <w:sz w:val="28"/>
          <w:szCs w:val="28"/>
        </w:rPr>
        <w:t xml:space="preserve"> </w:t>
      </w:r>
      <w:proofErr w:type="spellStart"/>
      <w:r w:rsidR="002012FB">
        <w:rPr>
          <w:rFonts w:ascii="Times New Roman" w:hAnsi="Times New Roman" w:cs="Times New Roman"/>
          <w:sz w:val="28"/>
          <w:szCs w:val="28"/>
        </w:rPr>
        <w:t>so</w:t>
      </w:r>
      <w:r w:rsidR="00511FFA" w:rsidRPr="003E13F6">
        <w:rPr>
          <w:rFonts w:ascii="Times New Roman" w:hAnsi="Times New Roman" w:cs="Times New Roman"/>
          <w:sz w:val="28"/>
          <w:szCs w:val="28"/>
        </w:rPr>
        <w:t>primarily</w:t>
      </w:r>
      <w:proofErr w:type="spellEnd"/>
      <w:r w:rsidR="00511FFA" w:rsidRPr="003E13F6">
        <w:rPr>
          <w:rFonts w:ascii="Times New Roman" w:hAnsi="Times New Roman" w:cs="Times New Roman"/>
          <w:sz w:val="28"/>
          <w:szCs w:val="28"/>
        </w:rPr>
        <w:t xml:space="preserve"> for themselves and disclo</w:t>
      </w:r>
      <w:r w:rsidR="00CA6B66" w:rsidRPr="003E13F6">
        <w:rPr>
          <w:rFonts w:ascii="Times New Roman" w:hAnsi="Times New Roman" w:cs="Times New Roman"/>
          <w:sz w:val="28"/>
          <w:szCs w:val="28"/>
        </w:rPr>
        <w:t>se the most private information</w:t>
      </w:r>
      <w:r w:rsidR="00A07E13" w:rsidRPr="003E13F6">
        <w:rPr>
          <w:rFonts w:ascii="Times New Roman" w:hAnsi="Times New Roman" w:cs="Times New Roman"/>
          <w:sz w:val="28"/>
          <w:szCs w:val="28"/>
        </w:rPr>
        <w:t>.</w:t>
      </w:r>
    </w:p>
    <w:p w:rsidR="000C3986" w:rsidRPr="003E13F6" w:rsidRDefault="009421CC" w:rsidP="003E13F6">
      <w:pPr>
        <w:spacing w:after="0" w:line="480" w:lineRule="auto"/>
        <w:ind w:firstLine="720"/>
        <w:jc w:val="both"/>
        <w:rPr>
          <w:rFonts w:ascii="Times New Roman" w:hAnsi="Times New Roman" w:cs="Times New Roman"/>
          <w:sz w:val="28"/>
          <w:szCs w:val="28"/>
        </w:rPr>
      </w:pPr>
      <w:r w:rsidRPr="003E13F6">
        <w:rPr>
          <w:rFonts w:ascii="Times New Roman" w:hAnsi="Times New Roman" w:cs="Times New Roman"/>
          <w:sz w:val="28"/>
          <w:szCs w:val="28"/>
        </w:rPr>
        <w:t>E</w:t>
      </w:r>
      <w:r w:rsidR="00DD24C4" w:rsidRPr="003E13F6">
        <w:rPr>
          <w:rFonts w:ascii="Times New Roman" w:hAnsi="Times New Roman" w:cs="Times New Roman"/>
          <w:sz w:val="28"/>
          <w:szCs w:val="28"/>
        </w:rPr>
        <w:t xml:space="preserve">xtrinsic motivations also have been identified </w:t>
      </w:r>
      <w:r w:rsidR="00CC14FB" w:rsidRPr="003E13F6">
        <w:rPr>
          <w:rFonts w:ascii="Times New Roman" w:hAnsi="Times New Roman" w:cs="Times New Roman"/>
          <w:sz w:val="28"/>
          <w:szCs w:val="28"/>
        </w:rPr>
        <w:t>in prior studies. Writing a blog can be motivated by an extrinsic need to share information with others as a channel of communication and socialization. T</w:t>
      </w:r>
      <w:r w:rsidR="00DD24C4" w:rsidRPr="003E13F6">
        <w:rPr>
          <w:rFonts w:ascii="Times New Roman" w:hAnsi="Times New Roman" w:cs="Times New Roman"/>
          <w:sz w:val="28"/>
          <w:szCs w:val="28"/>
        </w:rPr>
        <w:t>h</w:t>
      </w:r>
      <w:r w:rsidR="00CC14FB" w:rsidRPr="003E13F6">
        <w:rPr>
          <w:rFonts w:ascii="Times New Roman" w:hAnsi="Times New Roman" w:cs="Times New Roman"/>
          <w:sz w:val="28"/>
          <w:szCs w:val="28"/>
        </w:rPr>
        <w:t>is extrinsic motivation is reflected in th</w:t>
      </w:r>
      <w:r w:rsidR="00DD24C4" w:rsidRPr="003E13F6">
        <w:rPr>
          <w:rFonts w:ascii="Times New Roman" w:hAnsi="Times New Roman" w:cs="Times New Roman"/>
          <w:sz w:val="28"/>
          <w:szCs w:val="28"/>
        </w:rPr>
        <w:t xml:space="preserve">e interaction with others by sharing information and by receiving feedback and comments </w:t>
      </w:r>
      <w:r w:rsidRPr="003E13F6">
        <w:rPr>
          <w:rFonts w:ascii="Times New Roman" w:hAnsi="Times New Roman" w:cs="Times New Roman"/>
          <w:sz w:val="28"/>
          <w:szCs w:val="28"/>
        </w:rPr>
        <w:t xml:space="preserve">from an audience </w:t>
      </w:r>
      <w:r w:rsidR="00DD24C4" w:rsidRPr="003E13F6">
        <w:rPr>
          <w:rFonts w:ascii="Times New Roman" w:hAnsi="Times New Roman" w:cs="Times New Roman"/>
          <w:sz w:val="28"/>
          <w:szCs w:val="28"/>
        </w:rPr>
        <w:t>(Bronstein, 2012</w:t>
      </w:r>
      <w:r w:rsidR="00D01E65" w:rsidRPr="003E13F6">
        <w:rPr>
          <w:rFonts w:ascii="Times New Roman" w:hAnsi="Times New Roman" w:cs="Times New Roman"/>
          <w:sz w:val="28"/>
          <w:szCs w:val="28"/>
        </w:rPr>
        <w:t xml:space="preserve">; </w:t>
      </w:r>
      <w:r w:rsidR="00D01E65" w:rsidRPr="003E13F6">
        <w:rPr>
          <w:rFonts w:ascii="Times New Roman" w:hAnsi="Times New Roman" w:cs="Times New Roman"/>
          <w:color w:val="222222"/>
          <w:sz w:val="28"/>
          <w:szCs w:val="28"/>
          <w:shd w:val="clear" w:color="auto" w:fill="FFFFFF"/>
        </w:rPr>
        <w:t xml:space="preserve">Liu, Liao </w:t>
      </w:r>
      <w:proofErr w:type="spellStart"/>
      <w:r w:rsidR="00BA67D8" w:rsidRPr="003E13F6">
        <w:rPr>
          <w:rFonts w:ascii="Times New Roman" w:hAnsi="Times New Roman" w:cs="Times New Roman"/>
          <w:color w:val="222222"/>
          <w:sz w:val="28"/>
          <w:szCs w:val="28"/>
          <w:shd w:val="clear" w:color="auto" w:fill="FFFFFF"/>
        </w:rPr>
        <w:t>and</w:t>
      </w:r>
      <w:r w:rsidR="00D01E65" w:rsidRPr="003E13F6">
        <w:rPr>
          <w:rFonts w:ascii="Times New Roman" w:hAnsi="Times New Roman" w:cs="Times New Roman"/>
          <w:color w:val="222222"/>
          <w:sz w:val="28"/>
          <w:szCs w:val="28"/>
          <w:shd w:val="clear" w:color="auto" w:fill="FFFFFF"/>
        </w:rPr>
        <w:t>Zeng</w:t>
      </w:r>
      <w:proofErr w:type="spellEnd"/>
      <w:r w:rsidR="00D01E65" w:rsidRPr="003E13F6">
        <w:rPr>
          <w:rFonts w:ascii="Times New Roman" w:hAnsi="Times New Roman" w:cs="Times New Roman"/>
          <w:color w:val="222222"/>
          <w:sz w:val="28"/>
          <w:szCs w:val="28"/>
          <w:shd w:val="clear" w:color="auto" w:fill="FFFFFF"/>
        </w:rPr>
        <w:t xml:space="preserve">, 2007; </w:t>
      </w:r>
      <w:r w:rsidR="00D01E65" w:rsidRPr="003E13F6">
        <w:rPr>
          <w:rFonts w:ascii="Times New Roman" w:hAnsi="Times New Roman" w:cs="Times New Roman"/>
          <w:sz w:val="28"/>
          <w:szCs w:val="28"/>
        </w:rPr>
        <w:t>L</w:t>
      </w:r>
      <w:r w:rsidR="00255E06" w:rsidRPr="003E13F6">
        <w:rPr>
          <w:rFonts w:ascii="Times New Roman" w:hAnsi="Times New Roman" w:cs="Times New Roman"/>
          <w:sz w:val="28"/>
          <w:szCs w:val="28"/>
        </w:rPr>
        <w:t xml:space="preserve">u </w:t>
      </w:r>
      <w:r w:rsidR="00BA67D8" w:rsidRPr="003E13F6">
        <w:rPr>
          <w:rFonts w:ascii="Times New Roman" w:hAnsi="Times New Roman" w:cs="Times New Roman"/>
          <w:sz w:val="28"/>
          <w:szCs w:val="28"/>
        </w:rPr>
        <w:t>and</w:t>
      </w:r>
      <w:r w:rsidR="00255E06" w:rsidRPr="003E13F6">
        <w:rPr>
          <w:rFonts w:ascii="Times New Roman" w:hAnsi="Times New Roman" w:cs="Times New Roman"/>
          <w:sz w:val="28"/>
          <w:szCs w:val="28"/>
        </w:rPr>
        <w:t xml:space="preserve"> Hsiao, 2007; </w:t>
      </w:r>
      <w:proofErr w:type="spellStart"/>
      <w:r w:rsidR="00255E06" w:rsidRPr="007C106C">
        <w:rPr>
          <w:rFonts w:ascii="Times New Roman" w:hAnsi="Times New Roman" w:cs="Times New Roman"/>
          <w:i/>
          <w:sz w:val="28"/>
          <w:szCs w:val="28"/>
        </w:rPr>
        <w:t>Nardi</w:t>
      </w:r>
      <w:proofErr w:type="spellEnd"/>
      <w:r w:rsidR="00255E06" w:rsidRPr="007C106C">
        <w:rPr>
          <w:rFonts w:ascii="Times New Roman" w:hAnsi="Times New Roman" w:cs="Times New Roman"/>
          <w:i/>
          <w:sz w:val="28"/>
          <w:szCs w:val="28"/>
        </w:rPr>
        <w:t xml:space="preserve"> et al</w:t>
      </w:r>
      <w:r w:rsidR="002012FB">
        <w:rPr>
          <w:rFonts w:ascii="Times New Roman" w:hAnsi="Times New Roman" w:cs="Times New Roman"/>
          <w:sz w:val="28"/>
          <w:szCs w:val="28"/>
        </w:rPr>
        <w:t>.</w:t>
      </w:r>
      <w:r w:rsidR="00255E06" w:rsidRPr="003E13F6">
        <w:rPr>
          <w:rFonts w:ascii="Times New Roman" w:hAnsi="Times New Roman" w:cs="Times New Roman"/>
          <w:sz w:val="28"/>
          <w:szCs w:val="28"/>
        </w:rPr>
        <w:t>, 2004</w:t>
      </w:r>
      <w:r w:rsidR="00343EBC" w:rsidRPr="003E13F6">
        <w:rPr>
          <w:rFonts w:ascii="Times New Roman" w:hAnsi="Times New Roman" w:cs="Times New Roman"/>
          <w:sz w:val="28"/>
          <w:szCs w:val="28"/>
        </w:rPr>
        <w:t>a</w:t>
      </w:r>
      <w:r w:rsidR="00192789" w:rsidRPr="003E13F6">
        <w:rPr>
          <w:rFonts w:ascii="Times New Roman" w:hAnsi="Times New Roman" w:cs="Times New Roman"/>
          <w:sz w:val="28"/>
          <w:szCs w:val="28"/>
        </w:rPr>
        <w:t xml:space="preserve">; </w:t>
      </w:r>
      <w:proofErr w:type="spellStart"/>
      <w:r w:rsidR="00192789" w:rsidRPr="003E13F6">
        <w:rPr>
          <w:rFonts w:ascii="Times New Roman" w:hAnsi="Times New Roman" w:cs="Times New Roman"/>
          <w:sz w:val="28"/>
          <w:szCs w:val="28"/>
        </w:rPr>
        <w:t>Xiaohui</w:t>
      </w:r>
      <w:proofErr w:type="spellEnd"/>
      <w:r w:rsidR="00192789" w:rsidRPr="003E13F6">
        <w:rPr>
          <w:rFonts w:ascii="Times New Roman" w:hAnsi="Times New Roman" w:cs="Times New Roman"/>
          <w:sz w:val="28"/>
          <w:szCs w:val="28"/>
        </w:rPr>
        <w:t>, 2010</w:t>
      </w:r>
      <w:r w:rsidR="00DD24C4" w:rsidRPr="003E13F6">
        <w:rPr>
          <w:rFonts w:ascii="Times New Roman" w:hAnsi="Times New Roman" w:cs="Times New Roman"/>
          <w:sz w:val="28"/>
          <w:szCs w:val="28"/>
        </w:rPr>
        <w:t>)</w:t>
      </w:r>
      <w:r w:rsidR="00633E0E" w:rsidRPr="003E13F6">
        <w:rPr>
          <w:rFonts w:ascii="Times New Roman" w:hAnsi="Times New Roman" w:cs="Times New Roman"/>
          <w:sz w:val="28"/>
          <w:szCs w:val="28"/>
        </w:rPr>
        <w:t xml:space="preserve">. </w:t>
      </w:r>
      <w:r w:rsidR="00CC14FB" w:rsidRPr="003E13F6">
        <w:rPr>
          <w:rFonts w:ascii="Times New Roman" w:hAnsi="Times New Roman" w:cs="Times New Roman"/>
          <w:sz w:val="28"/>
          <w:szCs w:val="28"/>
        </w:rPr>
        <w:t xml:space="preserve">Bronstein (2012) found that for some bloggers, the need to influence others was the driving force behind the motivation to share information. Participants in her study talked about their desire to have an impact on their readers, </w:t>
      </w:r>
      <w:r w:rsidR="003859A3" w:rsidRPr="003E13F6">
        <w:rPr>
          <w:rFonts w:ascii="Times New Roman" w:hAnsi="Times New Roman" w:cs="Times New Roman"/>
          <w:sz w:val="28"/>
          <w:szCs w:val="28"/>
        </w:rPr>
        <w:t xml:space="preserve">and </w:t>
      </w:r>
      <w:r w:rsidR="00CC14FB" w:rsidRPr="003E13F6">
        <w:rPr>
          <w:rFonts w:ascii="Times New Roman" w:hAnsi="Times New Roman" w:cs="Times New Roman"/>
          <w:sz w:val="28"/>
          <w:szCs w:val="28"/>
        </w:rPr>
        <w:t xml:space="preserve">to educate them on different subjects. </w:t>
      </w:r>
      <w:proofErr w:type="spellStart"/>
      <w:r w:rsidR="00CC14FB" w:rsidRPr="007C106C">
        <w:rPr>
          <w:rFonts w:ascii="Times New Roman" w:hAnsi="Times New Roman" w:cs="Times New Roman"/>
          <w:i/>
          <w:sz w:val="28"/>
          <w:szCs w:val="28"/>
        </w:rPr>
        <w:t>Nardi</w:t>
      </w:r>
      <w:proofErr w:type="spellEnd"/>
      <w:r w:rsidR="00CC14FB" w:rsidRPr="007C106C">
        <w:rPr>
          <w:rFonts w:ascii="Times New Roman" w:hAnsi="Times New Roman" w:cs="Times New Roman"/>
          <w:i/>
          <w:sz w:val="28"/>
          <w:szCs w:val="28"/>
        </w:rPr>
        <w:t xml:space="preserve"> et al.</w:t>
      </w:r>
      <w:r w:rsidR="00CC14FB" w:rsidRPr="003E13F6">
        <w:rPr>
          <w:rFonts w:ascii="Times New Roman" w:hAnsi="Times New Roman" w:cs="Times New Roman"/>
          <w:sz w:val="28"/>
          <w:szCs w:val="28"/>
        </w:rPr>
        <w:t xml:space="preserve"> (2004</w:t>
      </w:r>
      <w:r w:rsidR="00343EBC" w:rsidRPr="003E13F6">
        <w:rPr>
          <w:rFonts w:ascii="Times New Roman" w:hAnsi="Times New Roman" w:cs="Times New Roman"/>
          <w:sz w:val="28"/>
          <w:szCs w:val="28"/>
        </w:rPr>
        <w:t>a</w:t>
      </w:r>
      <w:r w:rsidR="007A7E7F" w:rsidRPr="003E13F6">
        <w:rPr>
          <w:rFonts w:ascii="Times New Roman" w:hAnsi="Times New Roman" w:cs="Times New Roman"/>
          <w:sz w:val="28"/>
          <w:szCs w:val="28"/>
        </w:rPr>
        <w:t>, 226</w:t>
      </w:r>
      <w:r w:rsidR="00CC14FB" w:rsidRPr="003E13F6">
        <w:rPr>
          <w:rFonts w:ascii="Times New Roman" w:hAnsi="Times New Roman" w:cs="Times New Roman"/>
          <w:sz w:val="28"/>
          <w:szCs w:val="28"/>
        </w:rPr>
        <w:t>) presented a similar finding wh</w:t>
      </w:r>
      <w:r w:rsidR="00890E25" w:rsidRPr="003E13F6">
        <w:rPr>
          <w:rFonts w:ascii="Times New Roman" w:hAnsi="Times New Roman" w:cs="Times New Roman"/>
          <w:sz w:val="28"/>
          <w:szCs w:val="28"/>
        </w:rPr>
        <w:t xml:space="preserve">en participants in their study </w:t>
      </w:r>
      <w:r w:rsidR="00890E25" w:rsidRPr="002012FB">
        <w:rPr>
          <w:rFonts w:ascii="Times New Roman" w:hAnsi="Times New Roman" w:cs="Times New Roman"/>
          <w:sz w:val="28"/>
          <w:szCs w:val="28"/>
        </w:rPr>
        <w:t>'</w:t>
      </w:r>
      <w:r w:rsidR="00CC14FB" w:rsidRPr="007C106C">
        <w:rPr>
          <w:rFonts w:ascii="Times New Roman" w:hAnsi="Times New Roman" w:cs="Times New Roman"/>
          <w:iCs/>
          <w:sz w:val="28"/>
          <w:szCs w:val="28"/>
        </w:rPr>
        <w:t xml:space="preserve">expressed opinions and advice with a clear statement of particular actions they wished their readers to </w:t>
      </w:r>
      <w:proofErr w:type="spellStart"/>
      <w:r w:rsidR="00CC14FB" w:rsidRPr="007C106C">
        <w:rPr>
          <w:rFonts w:ascii="Times New Roman" w:hAnsi="Times New Roman" w:cs="Times New Roman"/>
          <w:iCs/>
          <w:sz w:val="28"/>
          <w:szCs w:val="28"/>
        </w:rPr>
        <w:t>take</w:t>
      </w:r>
      <w:r w:rsidR="00890E25" w:rsidRPr="002012FB">
        <w:rPr>
          <w:rFonts w:ascii="Times New Roman" w:hAnsi="Times New Roman" w:cs="Times New Roman"/>
          <w:sz w:val="28"/>
          <w:szCs w:val="28"/>
        </w:rPr>
        <w:t>'</w:t>
      </w:r>
      <w:r w:rsidR="00CC14FB" w:rsidRPr="002012FB">
        <w:rPr>
          <w:rFonts w:ascii="Times New Roman" w:hAnsi="Times New Roman" w:cs="Times New Roman"/>
          <w:sz w:val="28"/>
          <w:szCs w:val="28"/>
        </w:rPr>
        <w:t>.</w:t>
      </w:r>
      <w:r w:rsidR="00A07E13" w:rsidRPr="003E13F6">
        <w:rPr>
          <w:rFonts w:ascii="Times New Roman" w:hAnsi="Times New Roman" w:cs="Times New Roman"/>
          <w:sz w:val="28"/>
          <w:szCs w:val="28"/>
        </w:rPr>
        <w:t>Hollenbaugh</w:t>
      </w:r>
      <w:proofErr w:type="spellEnd"/>
      <w:r w:rsidR="00A07E13" w:rsidRPr="003E13F6">
        <w:rPr>
          <w:rFonts w:ascii="Times New Roman" w:hAnsi="Times New Roman" w:cs="Times New Roman"/>
          <w:sz w:val="28"/>
          <w:szCs w:val="28"/>
        </w:rPr>
        <w:t xml:space="preserve"> (2011</w:t>
      </w:r>
      <w:r w:rsidR="007A7E7F" w:rsidRPr="003E13F6">
        <w:rPr>
          <w:rFonts w:ascii="Times New Roman" w:hAnsi="Times New Roman" w:cs="Times New Roman"/>
          <w:sz w:val="28"/>
          <w:szCs w:val="28"/>
        </w:rPr>
        <w:t>, 18</w:t>
      </w:r>
      <w:r w:rsidR="00A07E13" w:rsidRPr="003E13F6">
        <w:rPr>
          <w:rFonts w:ascii="Times New Roman" w:hAnsi="Times New Roman" w:cs="Times New Roman"/>
          <w:sz w:val="28"/>
          <w:szCs w:val="28"/>
        </w:rPr>
        <w:t xml:space="preserve">) found that a salient motivation to blog was the desire to </w:t>
      </w:r>
      <w:r w:rsidR="00BB03A0" w:rsidRPr="003E13F6">
        <w:rPr>
          <w:rFonts w:ascii="Times New Roman" w:hAnsi="Times New Roman" w:cs="Times New Roman"/>
          <w:sz w:val="28"/>
          <w:szCs w:val="28"/>
        </w:rPr>
        <w:t>help, motivate and encourage others by sharing informati</w:t>
      </w:r>
      <w:r w:rsidR="00890E25" w:rsidRPr="003E13F6">
        <w:rPr>
          <w:rFonts w:ascii="Times New Roman" w:hAnsi="Times New Roman" w:cs="Times New Roman"/>
          <w:sz w:val="28"/>
          <w:szCs w:val="28"/>
        </w:rPr>
        <w:t xml:space="preserve">on and asserted that this fact </w:t>
      </w:r>
      <w:r w:rsidR="00890E25" w:rsidRPr="003E13F6">
        <w:rPr>
          <w:rFonts w:ascii="Times New Roman" w:hAnsi="Times New Roman" w:cs="Times New Roman"/>
          <w:i/>
          <w:iCs/>
          <w:sz w:val="28"/>
          <w:szCs w:val="28"/>
        </w:rPr>
        <w:t>'</w:t>
      </w:r>
      <w:r w:rsidR="00BB03A0" w:rsidRPr="007C106C">
        <w:rPr>
          <w:rFonts w:ascii="Times New Roman" w:hAnsi="Times New Roman" w:cs="Times New Roman"/>
          <w:iCs/>
          <w:sz w:val="28"/>
          <w:szCs w:val="28"/>
        </w:rPr>
        <w:t xml:space="preserve">might communicate a sense of caring and support for their </w:t>
      </w:r>
      <w:proofErr w:type="spellStart"/>
      <w:r w:rsidR="00BB03A0" w:rsidRPr="007C106C">
        <w:rPr>
          <w:rFonts w:ascii="Times New Roman" w:hAnsi="Times New Roman" w:cs="Times New Roman"/>
          <w:iCs/>
          <w:sz w:val="28"/>
          <w:szCs w:val="28"/>
        </w:rPr>
        <w:t>audiences</w:t>
      </w:r>
      <w:r w:rsidR="00890E25" w:rsidRPr="00A22830">
        <w:rPr>
          <w:rFonts w:ascii="Times New Roman" w:hAnsi="Times New Roman" w:cs="Times New Roman"/>
          <w:sz w:val="28"/>
          <w:szCs w:val="28"/>
        </w:rPr>
        <w:t>.</w:t>
      </w:r>
      <w:r w:rsidR="00890E25" w:rsidRPr="003E13F6">
        <w:rPr>
          <w:rFonts w:ascii="Times New Roman" w:hAnsi="Times New Roman" w:cs="Times New Roman"/>
          <w:sz w:val="28"/>
          <w:szCs w:val="28"/>
        </w:rPr>
        <w:t>'</w:t>
      </w:r>
      <w:r w:rsidR="00633E0E" w:rsidRPr="003E13F6">
        <w:rPr>
          <w:rFonts w:ascii="Times New Roman" w:hAnsi="Times New Roman" w:cs="Times New Roman"/>
          <w:sz w:val="28"/>
          <w:szCs w:val="28"/>
        </w:rPr>
        <w:t>The</w:t>
      </w:r>
      <w:proofErr w:type="spellEnd"/>
      <w:r w:rsidR="00633E0E" w:rsidRPr="003E13F6">
        <w:rPr>
          <w:rFonts w:ascii="Times New Roman" w:hAnsi="Times New Roman" w:cs="Times New Roman"/>
          <w:sz w:val="28"/>
          <w:szCs w:val="28"/>
        </w:rPr>
        <w:t xml:space="preserve"> present study investigated the intrinsic and extrinsic motivations that drive women </w:t>
      </w:r>
      <w:r w:rsidR="00B273E7" w:rsidRPr="003E13F6">
        <w:rPr>
          <w:rFonts w:ascii="Times New Roman" w:hAnsi="Times New Roman" w:cs="Times New Roman"/>
          <w:sz w:val="28"/>
          <w:szCs w:val="28"/>
        </w:rPr>
        <w:t xml:space="preserve">suffering from infertility </w:t>
      </w:r>
      <w:r w:rsidR="00071746" w:rsidRPr="003E13F6">
        <w:rPr>
          <w:rFonts w:ascii="Times New Roman" w:hAnsi="Times New Roman" w:cs="Times New Roman"/>
          <w:sz w:val="28"/>
          <w:szCs w:val="28"/>
        </w:rPr>
        <w:t>to blog</w:t>
      </w:r>
      <w:r w:rsidR="00633E0E" w:rsidRPr="003E13F6">
        <w:rPr>
          <w:rFonts w:ascii="Times New Roman" w:hAnsi="Times New Roman" w:cs="Times New Roman"/>
          <w:sz w:val="28"/>
          <w:szCs w:val="28"/>
        </w:rPr>
        <w:t>.</w:t>
      </w:r>
    </w:p>
    <w:p w:rsidR="00DA2585" w:rsidRPr="003E13F6" w:rsidRDefault="00DA2585" w:rsidP="003E13F6">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Value of the study</w:t>
      </w:r>
    </w:p>
    <w:p w:rsidR="00BB4011" w:rsidRPr="003E13F6" w:rsidRDefault="00DA2585" w:rsidP="003E13F6">
      <w:pPr>
        <w:autoSpaceDE w:val="0"/>
        <w:autoSpaceDN w:val="0"/>
        <w:adjustRightInd w:val="0"/>
        <w:spacing w:after="0" w:line="480" w:lineRule="auto"/>
        <w:jc w:val="both"/>
        <w:rPr>
          <w:rFonts w:ascii="Times New Roman" w:hAnsi="Times New Roman" w:cs="Times New Roman"/>
          <w:sz w:val="28"/>
          <w:szCs w:val="28"/>
        </w:rPr>
      </w:pPr>
      <w:r w:rsidRPr="00A22830">
        <w:rPr>
          <w:rFonts w:ascii="Times New Roman" w:hAnsi="Times New Roman" w:cs="Times New Roman"/>
          <w:sz w:val="28"/>
          <w:szCs w:val="28"/>
        </w:rPr>
        <w:t>This study presents the results of the cont</w:t>
      </w:r>
      <w:r w:rsidR="00AD0597" w:rsidRPr="00A22830">
        <w:rPr>
          <w:rFonts w:ascii="Times New Roman" w:hAnsi="Times New Roman" w:cs="Times New Roman"/>
          <w:sz w:val="28"/>
          <w:szCs w:val="28"/>
        </w:rPr>
        <w:t xml:space="preserve">ent analysis of blog </w:t>
      </w:r>
      <w:r w:rsidRPr="00A22830">
        <w:rPr>
          <w:rFonts w:ascii="Times New Roman" w:hAnsi="Times New Roman" w:cs="Times New Roman"/>
          <w:sz w:val="28"/>
          <w:szCs w:val="28"/>
        </w:rPr>
        <w:t xml:space="preserve">posts </w:t>
      </w:r>
      <w:r w:rsidR="00343EBC" w:rsidRPr="00A22830">
        <w:rPr>
          <w:rFonts w:ascii="Times New Roman" w:hAnsi="Times New Roman" w:cs="Times New Roman"/>
          <w:sz w:val="28"/>
          <w:szCs w:val="28"/>
        </w:rPr>
        <w:t xml:space="preserve">written by </w:t>
      </w:r>
      <w:r w:rsidRPr="00A22830">
        <w:rPr>
          <w:rFonts w:ascii="Times New Roman" w:hAnsi="Times New Roman" w:cs="Times New Roman"/>
          <w:sz w:val="28"/>
          <w:szCs w:val="28"/>
        </w:rPr>
        <w:t xml:space="preserve">women </w:t>
      </w:r>
      <w:r w:rsidR="003859A3" w:rsidRPr="00A22830">
        <w:rPr>
          <w:rFonts w:ascii="Times New Roman" w:hAnsi="Times New Roman" w:cs="Times New Roman"/>
          <w:sz w:val="28"/>
          <w:szCs w:val="28"/>
        </w:rPr>
        <w:t>deal</w:t>
      </w:r>
      <w:r w:rsidR="000F64DC" w:rsidRPr="00A22830">
        <w:rPr>
          <w:rFonts w:ascii="Times New Roman" w:hAnsi="Times New Roman" w:cs="Times New Roman"/>
          <w:sz w:val="28"/>
          <w:szCs w:val="28"/>
        </w:rPr>
        <w:t>i</w:t>
      </w:r>
      <w:r w:rsidRPr="00A22830">
        <w:rPr>
          <w:rFonts w:ascii="Times New Roman" w:hAnsi="Times New Roman" w:cs="Times New Roman"/>
          <w:sz w:val="28"/>
          <w:szCs w:val="28"/>
        </w:rPr>
        <w:t xml:space="preserve">ng </w:t>
      </w:r>
      <w:r w:rsidR="003859A3" w:rsidRPr="00A22830">
        <w:rPr>
          <w:rFonts w:ascii="Times New Roman" w:hAnsi="Times New Roman" w:cs="Times New Roman"/>
          <w:sz w:val="28"/>
          <w:szCs w:val="28"/>
        </w:rPr>
        <w:t>with</w:t>
      </w:r>
      <w:r w:rsidRPr="00A22830">
        <w:rPr>
          <w:rFonts w:ascii="Times New Roman" w:hAnsi="Times New Roman" w:cs="Times New Roman"/>
          <w:sz w:val="28"/>
          <w:szCs w:val="28"/>
        </w:rPr>
        <w:t xml:space="preserve"> infertility. </w:t>
      </w:r>
      <w:r w:rsidR="00AD0597" w:rsidRPr="00A22830">
        <w:rPr>
          <w:rFonts w:ascii="Times New Roman" w:hAnsi="Times New Roman" w:cs="Times New Roman"/>
          <w:sz w:val="28"/>
          <w:szCs w:val="28"/>
        </w:rPr>
        <w:t xml:space="preserve">The current research presents an interesting view of the motivations that drive women undergoing a critical period in their lives to share their experiences and to look for support on their blogs. </w:t>
      </w:r>
      <w:r w:rsidR="001951F5" w:rsidRPr="003E13F6">
        <w:rPr>
          <w:rFonts w:ascii="Times New Roman" w:hAnsi="Times New Roman" w:cs="Times New Roman"/>
          <w:sz w:val="28"/>
          <w:szCs w:val="28"/>
        </w:rPr>
        <w:t>U</w:t>
      </w:r>
      <w:r w:rsidR="00BB4011" w:rsidRPr="003E13F6">
        <w:rPr>
          <w:rFonts w:ascii="Times New Roman" w:hAnsi="Times New Roman" w:cs="Times New Roman"/>
          <w:sz w:val="28"/>
          <w:szCs w:val="28"/>
        </w:rPr>
        <w:t xml:space="preserve">nderstanding why people blog will add to the knowledge of blogs as a communication medium enhancing knowledge of development of patterns of information behavior and contributing to innovations in information and communication technology. </w:t>
      </w:r>
    </w:p>
    <w:p w:rsidR="003B7EA0" w:rsidRPr="003E13F6" w:rsidRDefault="003B7EA0" w:rsidP="003E13F6">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Methodology</w:t>
      </w:r>
    </w:p>
    <w:p w:rsidR="00A52EE1" w:rsidRPr="003E13F6" w:rsidRDefault="00A52EE1"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Research questions</w:t>
      </w:r>
    </w:p>
    <w:p w:rsidR="00A52EE1" w:rsidRPr="003E13F6" w:rsidRDefault="00A52EE1" w:rsidP="003E13F6">
      <w:p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The following research questions can be drawn from the main purpose of the study:</w:t>
      </w:r>
    </w:p>
    <w:p w:rsidR="00A52EE1" w:rsidRPr="003E13F6" w:rsidRDefault="009421CC" w:rsidP="003E13F6">
      <w:pPr>
        <w:pStyle w:val="ListParagraph"/>
        <w:numPr>
          <w:ilvl w:val="0"/>
          <w:numId w:val="7"/>
          <w:numberingChange w:id="0" w:author="Copy  Editor" w:date="2015-05-10T20:28:00Z" w:original="%1:1:0:."/>
        </w:numPr>
        <w:spacing w:after="0" w:line="480" w:lineRule="auto"/>
        <w:jc w:val="both"/>
        <w:rPr>
          <w:rFonts w:ascii="Times New Roman" w:hAnsi="Times New Roman" w:cs="Times New Roman"/>
          <w:b/>
          <w:bCs/>
          <w:sz w:val="28"/>
          <w:szCs w:val="28"/>
        </w:rPr>
      </w:pPr>
      <w:r w:rsidRPr="003E13F6">
        <w:rPr>
          <w:rFonts w:ascii="Times New Roman" w:hAnsi="Times New Roman" w:cs="Times New Roman"/>
          <w:sz w:val="28"/>
          <w:szCs w:val="28"/>
        </w:rPr>
        <w:t xml:space="preserve">Which intrinsic motivations drive </w:t>
      </w:r>
      <w:r w:rsidR="00A52EE1" w:rsidRPr="003E13F6">
        <w:rPr>
          <w:rFonts w:ascii="Times New Roman" w:hAnsi="Times New Roman" w:cs="Times New Roman"/>
          <w:sz w:val="28"/>
          <w:szCs w:val="28"/>
        </w:rPr>
        <w:t>women suffering from infertility to blog?</w:t>
      </w:r>
    </w:p>
    <w:p w:rsidR="00A52EE1" w:rsidRPr="003E13F6" w:rsidRDefault="009421CC" w:rsidP="003E13F6">
      <w:pPr>
        <w:pStyle w:val="ListParagraph"/>
        <w:numPr>
          <w:ilvl w:val="0"/>
          <w:numId w:val="7"/>
          <w:numberingChange w:id="1" w:author="Copy  Editor" w:date="2015-05-10T20:28:00Z" w:original="%1:2:0:."/>
        </w:numPr>
        <w:spacing w:after="0" w:line="480" w:lineRule="auto"/>
        <w:jc w:val="both"/>
        <w:rPr>
          <w:rFonts w:ascii="Times New Roman" w:hAnsi="Times New Roman" w:cs="Times New Roman"/>
          <w:b/>
          <w:bCs/>
          <w:sz w:val="28"/>
          <w:szCs w:val="28"/>
        </w:rPr>
      </w:pPr>
      <w:r w:rsidRPr="003E13F6">
        <w:rPr>
          <w:rFonts w:ascii="Times New Roman" w:hAnsi="Times New Roman" w:cs="Times New Roman"/>
          <w:sz w:val="28"/>
          <w:szCs w:val="28"/>
        </w:rPr>
        <w:t>Which extrinsic motivations drive women suffering from infertility to blog?</w:t>
      </w:r>
    </w:p>
    <w:p w:rsidR="00757FE3" w:rsidRPr="003E13F6" w:rsidRDefault="00757FE3" w:rsidP="003E13F6">
      <w:pPr>
        <w:suppressAutoHyphens/>
        <w:spacing w:after="0" w:line="480" w:lineRule="auto"/>
        <w:jc w:val="both"/>
        <w:rPr>
          <w:rFonts w:ascii="Times New Roman" w:eastAsia="Times New Roman" w:hAnsi="Times New Roman" w:cs="Times New Roman"/>
          <w:i/>
          <w:iCs/>
          <w:sz w:val="28"/>
          <w:szCs w:val="28"/>
          <w:lang w:eastAsia="he-IL"/>
        </w:rPr>
      </w:pPr>
      <w:r w:rsidRPr="003E13F6">
        <w:rPr>
          <w:rFonts w:ascii="Times New Roman" w:eastAsia="Times New Roman" w:hAnsi="Times New Roman" w:cs="Times New Roman"/>
          <w:i/>
          <w:iCs/>
          <w:sz w:val="28"/>
          <w:szCs w:val="28"/>
          <w:lang w:eastAsia="he-IL"/>
        </w:rPr>
        <w:t>Sampling</w:t>
      </w:r>
    </w:p>
    <w:p w:rsidR="002317F1" w:rsidRPr="003E13F6" w:rsidRDefault="002317F1" w:rsidP="003E13F6">
      <w:p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Twenty bloggers were identified throu</w:t>
      </w:r>
      <w:r w:rsidR="00890E25" w:rsidRPr="003E13F6">
        <w:rPr>
          <w:rFonts w:ascii="Times New Roman" w:eastAsia="Times New Roman" w:hAnsi="Times New Roman" w:cs="Times New Roman"/>
          <w:sz w:val="28"/>
          <w:szCs w:val="28"/>
          <w:lang w:eastAsia="he-IL"/>
        </w:rPr>
        <w:t xml:space="preserve">gh Google search engine, using </w:t>
      </w:r>
      <w:r w:rsidR="00890E25" w:rsidRPr="00A22830">
        <w:rPr>
          <w:rFonts w:ascii="Times New Roman" w:eastAsia="Times New Roman" w:hAnsi="Times New Roman" w:cs="Times New Roman"/>
          <w:sz w:val="28"/>
          <w:szCs w:val="28"/>
          <w:lang w:eastAsia="he-IL"/>
        </w:rPr>
        <w:t>'</w:t>
      </w:r>
      <w:r w:rsidRPr="007C106C">
        <w:rPr>
          <w:rFonts w:ascii="Times New Roman" w:eastAsia="Times New Roman" w:hAnsi="Times New Roman" w:cs="Times New Roman"/>
          <w:iCs/>
          <w:sz w:val="28"/>
          <w:szCs w:val="28"/>
          <w:lang w:eastAsia="he-IL"/>
        </w:rPr>
        <w:t>infertility blog</w:t>
      </w:r>
      <w:r w:rsidR="00890E25" w:rsidRPr="00A22830">
        <w:rPr>
          <w:rFonts w:ascii="Times New Roman" w:eastAsia="Times New Roman" w:hAnsi="Times New Roman" w:cs="Times New Roman"/>
          <w:sz w:val="28"/>
          <w:szCs w:val="28"/>
          <w:lang w:eastAsia="he-IL"/>
        </w:rPr>
        <w:t>'</w:t>
      </w:r>
      <w:r w:rsidRPr="003E13F6">
        <w:rPr>
          <w:rFonts w:ascii="Times New Roman" w:eastAsia="Times New Roman" w:hAnsi="Times New Roman" w:cs="Times New Roman"/>
          <w:sz w:val="28"/>
          <w:szCs w:val="28"/>
          <w:lang w:eastAsia="he-IL"/>
        </w:rPr>
        <w:t xml:space="preserve"> as a search phrase. This initial search ph</w:t>
      </w:r>
      <w:r w:rsidR="00A22830">
        <w:rPr>
          <w:rFonts w:ascii="Times New Roman" w:eastAsia="Times New Roman" w:hAnsi="Times New Roman" w:cs="Times New Roman"/>
          <w:sz w:val="28"/>
          <w:szCs w:val="28"/>
          <w:lang w:eastAsia="he-IL"/>
        </w:rPr>
        <w:t>r</w:t>
      </w:r>
      <w:r w:rsidRPr="003E13F6">
        <w:rPr>
          <w:rFonts w:ascii="Times New Roman" w:eastAsia="Times New Roman" w:hAnsi="Times New Roman" w:cs="Times New Roman"/>
          <w:sz w:val="28"/>
          <w:szCs w:val="28"/>
          <w:lang w:eastAsia="he-IL"/>
        </w:rPr>
        <w:t xml:space="preserve">ase led to extensive </w:t>
      </w:r>
      <w:r w:rsidR="00A32B85" w:rsidRPr="003E13F6">
        <w:rPr>
          <w:rFonts w:ascii="Times New Roman" w:eastAsia="Times New Roman" w:hAnsi="Times New Roman" w:cs="Times New Roman"/>
          <w:sz w:val="28"/>
          <w:szCs w:val="28"/>
          <w:lang w:eastAsia="he-IL"/>
        </w:rPr>
        <w:t xml:space="preserve">lists of </w:t>
      </w:r>
      <w:r w:rsidRPr="003E13F6">
        <w:rPr>
          <w:rFonts w:ascii="Times New Roman" w:eastAsia="Times New Roman" w:hAnsi="Times New Roman" w:cs="Times New Roman"/>
          <w:sz w:val="28"/>
          <w:szCs w:val="28"/>
          <w:lang w:eastAsia="he-IL"/>
        </w:rPr>
        <w:t>infertility</w:t>
      </w:r>
      <w:r w:rsidR="00A32B85" w:rsidRPr="003E13F6">
        <w:rPr>
          <w:rFonts w:ascii="Times New Roman" w:eastAsia="Times New Roman" w:hAnsi="Times New Roman" w:cs="Times New Roman"/>
          <w:sz w:val="28"/>
          <w:szCs w:val="28"/>
          <w:lang w:eastAsia="he-IL"/>
        </w:rPr>
        <w:t xml:space="preserve"> blogs</w:t>
      </w:r>
      <w:r w:rsidRPr="003E13F6">
        <w:rPr>
          <w:rFonts w:ascii="Times New Roman" w:eastAsia="Times New Roman" w:hAnsi="Times New Roman" w:cs="Times New Roman"/>
          <w:sz w:val="28"/>
          <w:szCs w:val="28"/>
          <w:lang w:eastAsia="he-IL"/>
        </w:rPr>
        <w:t xml:space="preserve"> such as: Stirrup Queens, </w:t>
      </w:r>
      <w:proofErr w:type="spellStart"/>
      <w:r w:rsidRPr="003E13F6">
        <w:rPr>
          <w:rFonts w:ascii="Times New Roman" w:eastAsia="Times New Roman" w:hAnsi="Times New Roman" w:cs="Times New Roman"/>
          <w:sz w:val="28"/>
          <w:szCs w:val="28"/>
          <w:lang w:eastAsia="he-IL"/>
        </w:rPr>
        <w:t>Cyclesista</w:t>
      </w:r>
      <w:proofErr w:type="spellEnd"/>
      <w:r w:rsidRPr="003E13F6">
        <w:rPr>
          <w:rFonts w:ascii="Times New Roman" w:eastAsia="Times New Roman" w:hAnsi="Times New Roman" w:cs="Times New Roman"/>
          <w:sz w:val="28"/>
          <w:szCs w:val="28"/>
          <w:lang w:eastAsia="he-IL"/>
        </w:rPr>
        <w:t xml:space="preserve">, Lost and Found, Glow in the Woods. All the blogs selected are written in English. Although </w:t>
      </w:r>
      <w:proofErr w:type="spellStart"/>
      <w:r w:rsidR="00A22830">
        <w:rPr>
          <w:rFonts w:ascii="Times New Roman" w:eastAsia="Times New Roman" w:hAnsi="Times New Roman" w:cs="Times New Roman"/>
          <w:sz w:val="28"/>
          <w:szCs w:val="28"/>
          <w:lang w:eastAsia="he-IL"/>
        </w:rPr>
        <w:t>men</w:t>
      </w:r>
      <w:r w:rsidRPr="003E13F6">
        <w:rPr>
          <w:rFonts w:ascii="Times New Roman" w:eastAsia="Times New Roman" w:hAnsi="Times New Roman" w:cs="Times New Roman"/>
          <w:sz w:val="28"/>
          <w:szCs w:val="28"/>
          <w:lang w:eastAsia="he-IL"/>
        </w:rPr>
        <w:t>create</w:t>
      </w:r>
      <w:proofErr w:type="spellEnd"/>
      <w:r w:rsidRPr="003E13F6">
        <w:rPr>
          <w:rFonts w:ascii="Times New Roman" w:eastAsia="Times New Roman" w:hAnsi="Times New Roman" w:cs="Times New Roman"/>
          <w:sz w:val="28"/>
          <w:szCs w:val="28"/>
          <w:lang w:eastAsia="he-IL"/>
        </w:rPr>
        <w:t xml:space="preserve"> infertility blogs, this analysis chose to focus on those authored by women. Four hundred posts were included in the sample that was collected over a period of two months. The frequency and length of blog posts vary greatly.</w:t>
      </w:r>
    </w:p>
    <w:p w:rsidR="00757FE3" w:rsidRPr="003E13F6" w:rsidRDefault="00757FE3" w:rsidP="003E13F6">
      <w:pPr>
        <w:suppressAutoHyphens/>
        <w:spacing w:after="0" w:line="480" w:lineRule="auto"/>
        <w:ind w:left="30" w:firstLine="690"/>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Criterion sampling, a purposive technique in which all the cases selected for analysis must meet some predetermined criterion or set of criteria (Creswell, 2007), was determined to be the most appropriate blog-selection method. Criterion sampling can add key elements to qualitative research and helps ensure more accurate in - depth analysis because the selected cases meet the pre-set criteria. </w:t>
      </w:r>
    </w:p>
    <w:p w:rsidR="00757FE3" w:rsidRPr="003E13F6" w:rsidRDefault="00757FE3" w:rsidP="003E13F6">
      <w:p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The following list of criteria </w:t>
      </w:r>
      <w:r w:rsidR="00A52EE1" w:rsidRPr="003E13F6">
        <w:rPr>
          <w:rFonts w:ascii="Times New Roman" w:eastAsia="Times New Roman" w:hAnsi="Times New Roman" w:cs="Times New Roman"/>
          <w:sz w:val="28"/>
          <w:szCs w:val="28"/>
          <w:lang w:eastAsia="he-IL"/>
        </w:rPr>
        <w:t>was</w:t>
      </w:r>
      <w:r w:rsidRPr="003E13F6">
        <w:rPr>
          <w:rFonts w:ascii="Times New Roman" w:eastAsia="Times New Roman" w:hAnsi="Times New Roman" w:cs="Times New Roman"/>
          <w:sz w:val="28"/>
          <w:szCs w:val="28"/>
          <w:lang w:eastAsia="he-IL"/>
        </w:rPr>
        <w:t xml:space="preserve"> used to choose the blogs included in the sample the blogs: </w:t>
      </w:r>
    </w:p>
    <w:p w:rsidR="00757FE3" w:rsidRPr="003E13F6" w:rsidRDefault="00757FE3" w:rsidP="003E13F6">
      <w:pPr>
        <w:pStyle w:val="ListParagraph"/>
        <w:numPr>
          <w:ilvl w:val="0"/>
          <w:numId w:val="6"/>
          <w:numberingChange w:id="2"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Must be written in English. </w:t>
      </w:r>
    </w:p>
    <w:p w:rsidR="00757FE3" w:rsidRPr="003E13F6" w:rsidRDefault="00757FE3" w:rsidP="003E13F6">
      <w:pPr>
        <w:pStyle w:val="ListParagraph"/>
        <w:numPr>
          <w:ilvl w:val="0"/>
          <w:numId w:val="6"/>
          <w:numberingChange w:id="3"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Must be identified as related to the infertility efforts of the creator/primary author.</w:t>
      </w:r>
    </w:p>
    <w:p w:rsidR="00757FE3" w:rsidRPr="003E13F6" w:rsidRDefault="00757FE3" w:rsidP="003E13F6">
      <w:pPr>
        <w:pStyle w:val="ListParagraph"/>
        <w:numPr>
          <w:ilvl w:val="0"/>
          <w:numId w:val="6"/>
          <w:numberingChange w:id="4"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Must be created by </w:t>
      </w:r>
      <w:proofErr w:type="spellStart"/>
      <w:r w:rsidRPr="003E13F6">
        <w:rPr>
          <w:rFonts w:ascii="Times New Roman" w:eastAsia="Times New Roman" w:hAnsi="Times New Roman" w:cs="Times New Roman"/>
          <w:sz w:val="28"/>
          <w:szCs w:val="28"/>
          <w:lang w:eastAsia="he-IL"/>
        </w:rPr>
        <w:t>awoman</w:t>
      </w:r>
      <w:proofErr w:type="spellEnd"/>
      <w:r w:rsidRPr="003E13F6">
        <w:rPr>
          <w:rFonts w:ascii="Times New Roman" w:eastAsia="Times New Roman" w:hAnsi="Times New Roman" w:cs="Times New Roman"/>
          <w:sz w:val="28"/>
          <w:szCs w:val="28"/>
          <w:lang w:eastAsia="he-IL"/>
        </w:rPr>
        <w:t xml:space="preserve"> or</w:t>
      </w:r>
      <w:r w:rsidR="00890E25" w:rsidRPr="003E13F6">
        <w:rPr>
          <w:rFonts w:ascii="Times New Roman" w:eastAsia="Times New Roman" w:hAnsi="Times New Roman" w:cs="Times New Roman"/>
          <w:sz w:val="28"/>
          <w:szCs w:val="28"/>
          <w:lang w:eastAsia="he-IL"/>
        </w:rPr>
        <w:t xml:space="preserve"> a group of women who together '</w:t>
      </w:r>
      <w:r w:rsidRPr="003E13F6">
        <w:rPr>
          <w:rFonts w:ascii="Times New Roman" w:eastAsia="Times New Roman" w:hAnsi="Times New Roman" w:cs="Times New Roman"/>
          <w:i/>
          <w:iCs/>
          <w:sz w:val="28"/>
          <w:szCs w:val="28"/>
          <w:lang w:eastAsia="he-IL"/>
        </w:rPr>
        <w:t>own</w:t>
      </w:r>
      <w:r w:rsidR="00890E25" w:rsidRPr="003E13F6">
        <w:rPr>
          <w:rFonts w:ascii="Times New Roman" w:eastAsia="Times New Roman" w:hAnsi="Times New Roman" w:cs="Times New Roman"/>
          <w:sz w:val="28"/>
          <w:szCs w:val="28"/>
          <w:lang w:eastAsia="he-IL"/>
        </w:rPr>
        <w:t>'</w:t>
      </w:r>
      <w:r w:rsidRPr="003E13F6">
        <w:rPr>
          <w:rFonts w:ascii="Times New Roman" w:eastAsia="Times New Roman" w:hAnsi="Times New Roman" w:cs="Times New Roman"/>
          <w:sz w:val="28"/>
          <w:szCs w:val="28"/>
          <w:lang w:eastAsia="he-IL"/>
        </w:rPr>
        <w:t xml:space="preserve"> the blog.</w:t>
      </w:r>
    </w:p>
    <w:p w:rsidR="00757FE3" w:rsidRPr="003E13F6" w:rsidRDefault="00757FE3" w:rsidP="003E13F6">
      <w:pPr>
        <w:pStyle w:val="ListParagraph"/>
        <w:numPr>
          <w:ilvl w:val="0"/>
          <w:numId w:val="6"/>
          <w:numberingChange w:id="5"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Must have been maintained for at least the two months prior to the beginning of the research process</w:t>
      </w:r>
      <w:r w:rsidR="00A22830">
        <w:rPr>
          <w:rFonts w:ascii="Times New Roman" w:eastAsia="Times New Roman" w:hAnsi="Times New Roman" w:cs="Times New Roman"/>
          <w:sz w:val="28"/>
          <w:szCs w:val="28"/>
          <w:lang w:eastAsia="he-IL"/>
        </w:rPr>
        <w:t>.</w:t>
      </w:r>
    </w:p>
    <w:p w:rsidR="00757FE3" w:rsidRPr="003E13F6" w:rsidRDefault="00757FE3" w:rsidP="003E13F6">
      <w:pPr>
        <w:pStyle w:val="ListParagraph"/>
        <w:numPr>
          <w:ilvl w:val="0"/>
          <w:numId w:val="6"/>
          <w:numberingChange w:id="6"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Entries must contain dates in reverse chronological order, with at least four entries made per month, preferably with at least one posting per week. </w:t>
      </w:r>
    </w:p>
    <w:p w:rsidR="00757FE3" w:rsidRPr="003E13F6" w:rsidRDefault="00757FE3" w:rsidP="003E13F6">
      <w:pPr>
        <w:pStyle w:val="ListParagraph"/>
        <w:numPr>
          <w:ilvl w:val="0"/>
          <w:numId w:val="6"/>
          <w:numberingChange w:id="7"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Entries for the two selected months must be accessible on the blog site through archives or continuous postings on the blog main page or other means. </w:t>
      </w:r>
    </w:p>
    <w:p w:rsidR="00757FE3" w:rsidRPr="003E13F6" w:rsidRDefault="00757FE3" w:rsidP="003E13F6">
      <w:pPr>
        <w:pStyle w:val="ListParagraph"/>
        <w:numPr>
          <w:ilvl w:val="0"/>
          <w:numId w:val="6"/>
          <w:numberingChange w:id="8" w:author="Copy  Editor" w:date="2015-05-10T20:28:00Z" w:original=""/>
        </w:num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 xml:space="preserve">The creator/primary author must be contactable via email or through the ability to post comments to which she can respond. The email addresses of the bloggers were usually created exclusively as a contact detail of the blog, having the name of the blog in it, and do not reveal any personal information about the blogger. </w:t>
      </w:r>
    </w:p>
    <w:p w:rsidR="00757FE3" w:rsidRPr="003E13F6" w:rsidRDefault="00757FE3" w:rsidP="003E13F6">
      <w:p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The above list of criteria was adapted from (Rausch, 2006)</w:t>
      </w:r>
    </w:p>
    <w:p w:rsidR="003B7EA0" w:rsidRPr="003E13F6" w:rsidRDefault="003B7EA0" w:rsidP="003E13F6">
      <w:pPr>
        <w:suppressAutoHyphens/>
        <w:spacing w:after="0" w:line="480" w:lineRule="auto"/>
        <w:jc w:val="both"/>
        <w:rPr>
          <w:rFonts w:ascii="Times New Roman" w:eastAsia="Times New Roman" w:hAnsi="Times New Roman" w:cs="Times New Roman"/>
          <w:i/>
          <w:iCs/>
          <w:sz w:val="28"/>
          <w:szCs w:val="28"/>
          <w:lang w:eastAsia="he-IL"/>
        </w:rPr>
      </w:pPr>
      <w:r w:rsidRPr="003E13F6">
        <w:rPr>
          <w:rFonts w:ascii="Times New Roman" w:eastAsia="Times New Roman" w:hAnsi="Times New Roman" w:cs="Times New Roman"/>
          <w:i/>
          <w:iCs/>
          <w:sz w:val="28"/>
          <w:szCs w:val="28"/>
          <w:lang w:eastAsia="he-IL"/>
        </w:rPr>
        <w:t xml:space="preserve">Thematic Content Analysis </w:t>
      </w:r>
    </w:p>
    <w:p w:rsidR="003B7EA0" w:rsidRPr="003E13F6" w:rsidRDefault="003B7EA0" w:rsidP="003E13F6">
      <w:pPr>
        <w:suppressAutoHyphens/>
        <w:spacing w:after="0" w:line="480" w:lineRule="auto"/>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Qualitative research was deemed appropriate for the pu</w:t>
      </w:r>
      <w:r w:rsidR="00625313" w:rsidRPr="003E13F6">
        <w:rPr>
          <w:rFonts w:ascii="Times New Roman" w:eastAsia="Times New Roman" w:hAnsi="Times New Roman" w:cs="Times New Roman"/>
          <w:sz w:val="28"/>
          <w:szCs w:val="28"/>
          <w:lang w:eastAsia="he-IL"/>
        </w:rPr>
        <w:t>rposes of this research project</w:t>
      </w:r>
      <w:r w:rsidRPr="003E13F6">
        <w:rPr>
          <w:rFonts w:ascii="Times New Roman" w:eastAsia="Times New Roman" w:hAnsi="Times New Roman" w:cs="Times New Roman"/>
          <w:sz w:val="28"/>
          <w:szCs w:val="28"/>
          <w:lang w:eastAsia="he-IL"/>
        </w:rPr>
        <w:t xml:space="preserve"> because the aim was to understand the </w:t>
      </w:r>
      <w:r w:rsidR="00625313" w:rsidRPr="003E13F6">
        <w:rPr>
          <w:rFonts w:ascii="Times New Roman" w:eastAsia="Times New Roman" w:hAnsi="Times New Roman" w:cs="Times New Roman"/>
          <w:sz w:val="28"/>
          <w:szCs w:val="28"/>
          <w:lang w:eastAsia="he-IL"/>
        </w:rPr>
        <w:t>bloggers</w:t>
      </w:r>
      <w:r w:rsidRPr="003E13F6">
        <w:rPr>
          <w:rFonts w:ascii="Times New Roman" w:eastAsia="Times New Roman" w:hAnsi="Times New Roman" w:cs="Times New Roman"/>
          <w:sz w:val="28"/>
          <w:szCs w:val="28"/>
          <w:lang w:eastAsia="he-IL"/>
        </w:rPr>
        <w:t>’ accounts of meanings, exp</w:t>
      </w:r>
      <w:r w:rsidR="00A52EE1" w:rsidRPr="003E13F6">
        <w:rPr>
          <w:rFonts w:ascii="Times New Roman" w:eastAsia="Times New Roman" w:hAnsi="Times New Roman" w:cs="Times New Roman"/>
          <w:sz w:val="28"/>
          <w:szCs w:val="28"/>
          <w:lang w:eastAsia="he-IL"/>
        </w:rPr>
        <w:t>eriences or perceptions related</w:t>
      </w:r>
      <w:r w:rsidRPr="003E13F6">
        <w:rPr>
          <w:rFonts w:ascii="Times New Roman" w:eastAsia="Times New Roman" w:hAnsi="Times New Roman" w:cs="Times New Roman"/>
          <w:sz w:val="28"/>
          <w:szCs w:val="28"/>
          <w:lang w:eastAsia="he-IL"/>
        </w:rPr>
        <w:t xml:space="preserve"> to infertility. The purpose here was not to seek </w:t>
      </w:r>
      <w:r w:rsidR="00625313" w:rsidRPr="003E13F6">
        <w:rPr>
          <w:rFonts w:ascii="Times New Roman" w:eastAsia="Times New Roman" w:hAnsi="Times New Roman" w:cs="Times New Roman"/>
          <w:sz w:val="28"/>
          <w:szCs w:val="28"/>
          <w:lang w:eastAsia="he-IL"/>
        </w:rPr>
        <w:t xml:space="preserve">an </w:t>
      </w:r>
      <w:r w:rsidRPr="003E13F6">
        <w:rPr>
          <w:rFonts w:ascii="Times New Roman" w:eastAsia="Times New Roman" w:hAnsi="Times New Roman" w:cs="Times New Roman"/>
          <w:sz w:val="28"/>
          <w:szCs w:val="28"/>
          <w:lang w:eastAsia="he-IL"/>
        </w:rPr>
        <w:t xml:space="preserve">objective scientific truth, but rather to create a better understanding of the lived experience </w:t>
      </w:r>
      <w:r w:rsidR="00625313" w:rsidRPr="003E13F6">
        <w:rPr>
          <w:rFonts w:ascii="Times New Roman" w:eastAsia="Times New Roman" w:hAnsi="Times New Roman" w:cs="Times New Roman"/>
          <w:sz w:val="28"/>
          <w:szCs w:val="28"/>
          <w:lang w:eastAsia="he-IL"/>
        </w:rPr>
        <w:t>as reflected in the bloggers' writings</w:t>
      </w:r>
      <w:r w:rsidRPr="003E13F6">
        <w:rPr>
          <w:rFonts w:ascii="Times New Roman" w:eastAsia="Times New Roman" w:hAnsi="Times New Roman" w:cs="Times New Roman"/>
          <w:sz w:val="28"/>
          <w:szCs w:val="28"/>
          <w:lang w:eastAsia="he-IL"/>
        </w:rPr>
        <w:t xml:space="preserve">. </w:t>
      </w:r>
      <w:r w:rsidR="00617C80" w:rsidRPr="003E13F6">
        <w:rPr>
          <w:rFonts w:ascii="Times New Roman" w:eastAsia="Times New Roman" w:hAnsi="Times New Roman" w:cs="Times New Roman"/>
          <w:sz w:val="28"/>
          <w:szCs w:val="28"/>
          <w:lang w:eastAsia="he-IL"/>
        </w:rPr>
        <w:t xml:space="preserve">Based on a </w:t>
      </w:r>
      <w:r w:rsidR="007A09A4" w:rsidRPr="003E13F6">
        <w:rPr>
          <w:rFonts w:ascii="Times New Roman" w:eastAsia="Times New Roman" w:hAnsi="Times New Roman" w:cs="Times New Roman"/>
          <w:sz w:val="28"/>
          <w:szCs w:val="28"/>
          <w:lang w:eastAsia="he-IL"/>
        </w:rPr>
        <w:t>q</w:t>
      </w:r>
      <w:r w:rsidRPr="003E13F6">
        <w:rPr>
          <w:rFonts w:ascii="Times New Roman" w:eastAsia="Times New Roman" w:hAnsi="Times New Roman" w:cs="Times New Roman"/>
          <w:sz w:val="28"/>
          <w:szCs w:val="28"/>
          <w:lang w:eastAsia="he-IL"/>
        </w:rPr>
        <w:t xml:space="preserve">ualitative </w:t>
      </w:r>
      <w:proofErr w:type="spellStart"/>
      <w:r w:rsidR="007A09A4" w:rsidRPr="003E13F6">
        <w:rPr>
          <w:rFonts w:ascii="Times New Roman" w:eastAsia="Times New Roman" w:hAnsi="Times New Roman" w:cs="Times New Roman"/>
          <w:sz w:val="28"/>
          <w:szCs w:val="28"/>
          <w:lang w:eastAsia="he-IL"/>
        </w:rPr>
        <w:t>paradigm</w:t>
      </w:r>
      <w:r w:rsidR="003859A3" w:rsidRPr="003E13F6">
        <w:rPr>
          <w:rFonts w:ascii="Times New Roman" w:eastAsia="Times New Roman" w:hAnsi="Times New Roman" w:cs="Times New Roman"/>
          <w:sz w:val="28"/>
          <w:szCs w:val="28"/>
          <w:lang w:eastAsia="he-IL"/>
        </w:rPr>
        <w:t>,</w:t>
      </w:r>
      <w:r w:rsidR="007A09A4" w:rsidRPr="003E13F6">
        <w:rPr>
          <w:rFonts w:ascii="Times New Roman" w:eastAsia="Times New Roman" w:hAnsi="Times New Roman" w:cs="Times New Roman"/>
          <w:sz w:val="28"/>
          <w:szCs w:val="28"/>
          <w:lang w:eastAsia="he-IL"/>
        </w:rPr>
        <w:t>this</w:t>
      </w:r>
      <w:proofErr w:type="spellEnd"/>
      <w:r w:rsidR="007A09A4" w:rsidRPr="003E13F6">
        <w:rPr>
          <w:rFonts w:ascii="Times New Roman" w:eastAsia="Times New Roman" w:hAnsi="Times New Roman" w:cs="Times New Roman"/>
          <w:sz w:val="28"/>
          <w:szCs w:val="28"/>
          <w:lang w:eastAsia="he-IL"/>
        </w:rPr>
        <w:t xml:space="preserve"> study used</w:t>
      </w:r>
      <w:r w:rsidRPr="003E13F6">
        <w:rPr>
          <w:rFonts w:ascii="Times New Roman" w:eastAsia="Times New Roman" w:hAnsi="Times New Roman" w:cs="Times New Roman"/>
          <w:sz w:val="28"/>
          <w:szCs w:val="28"/>
          <w:lang w:eastAsia="he-IL"/>
        </w:rPr>
        <w:t xml:space="preserve"> an inductive approach that involves immersion in the data </w:t>
      </w:r>
      <w:r w:rsidR="006A555B">
        <w:rPr>
          <w:rFonts w:ascii="Times New Roman" w:eastAsia="Times New Roman" w:hAnsi="Times New Roman" w:cs="Times New Roman"/>
          <w:sz w:val="28"/>
          <w:szCs w:val="28"/>
          <w:lang w:eastAsia="he-IL"/>
        </w:rPr>
        <w:t>to</w:t>
      </w:r>
      <w:r w:rsidRPr="003E13F6">
        <w:rPr>
          <w:rFonts w:ascii="Times New Roman" w:eastAsia="Times New Roman" w:hAnsi="Times New Roman" w:cs="Times New Roman"/>
          <w:sz w:val="28"/>
          <w:szCs w:val="28"/>
          <w:lang w:eastAsia="he-IL"/>
        </w:rPr>
        <w:t xml:space="preserve"> discover categories, dim</w:t>
      </w:r>
      <w:r w:rsidR="007A09A4" w:rsidRPr="003E13F6">
        <w:rPr>
          <w:rFonts w:ascii="Times New Roman" w:eastAsia="Times New Roman" w:hAnsi="Times New Roman" w:cs="Times New Roman"/>
          <w:sz w:val="28"/>
          <w:szCs w:val="28"/>
          <w:lang w:eastAsia="he-IL"/>
        </w:rPr>
        <w:t xml:space="preserve">ensions and interrelationships </w:t>
      </w:r>
      <w:r w:rsidRPr="003E13F6">
        <w:rPr>
          <w:rFonts w:ascii="Times New Roman" w:eastAsia="Times New Roman" w:hAnsi="Times New Roman" w:cs="Times New Roman"/>
          <w:sz w:val="28"/>
          <w:szCs w:val="28"/>
          <w:lang w:eastAsia="he-IL"/>
        </w:rPr>
        <w:t>(</w:t>
      </w:r>
      <w:proofErr w:type="spellStart"/>
      <w:r w:rsidRPr="003E13F6">
        <w:rPr>
          <w:rFonts w:ascii="Times New Roman" w:eastAsia="Times New Roman" w:hAnsi="Times New Roman" w:cs="Times New Roman"/>
          <w:sz w:val="28"/>
          <w:szCs w:val="28"/>
          <w:lang w:eastAsia="he-IL"/>
        </w:rPr>
        <w:t>Durrheim</w:t>
      </w:r>
      <w:proofErr w:type="spellEnd"/>
      <w:r w:rsidRPr="003E13F6">
        <w:rPr>
          <w:rFonts w:ascii="Times New Roman" w:eastAsia="Times New Roman" w:hAnsi="Times New Roman" w:cs="Times New Roman"/>
          <w:sz w:val="28"/>
          <w:szCs w:val="28"/>
          <w:lang w:eastAsia="he-IL"/>
        </w:rPr>
        <w:t xml:space="preserve">, 2006).  </w:t>
      </w:r>
    </w:p>
    <w:p w:rsidR="003E0F95" w:rsidRPr="003E13F6" w:rsidRDefault="003B7EA0" w:rsidP="003E13F6">
      <w:pPr>
        <w:suppressAutoHyphens/>
        <w:spacing w:after="0" w:line="480" w:lineRule="auto"/>
        <w:ind w:firstLine="720"/>
        <w:jc w:val="both"/>
        <w:rPr>
          <w:rFonts w:ascii="Times New Roman" w:eastAsia="Times New Roman" w:hAnsi="Times New Roman" w:cs="Times New Roman"/>
          <w:sz w:val="28"/>
          <w:szCs w:val="28"/>
          <w:lang w:eastAsia="he-IL"/>
        </w:rPr>
      </w:pPr>
      <w:r w:rsidRPr="003E13F6">
        <w:rPr>
          <w:rFonts w:ascii="Times New Roman" w:eastAsia="Times New Roman" w:hAnsi="Times New Roman" w:cs="Times New Roman"/>
          <w:sz w:val="28"/>
          <w:szCs w:val="28"/>
          <w:lang w:eastAsia="he-IL"/>
        </w:rPr>
        <w:t>Data collected were analyzed using a thematic analysis approach, a process for encoding qualitative information. More specifically, thematic analysis facilitates identifying, analyzing, and reporting patterns or themes within data. A theme is a pattern found in the information that describes and orga</w:t>
      </w:r>
      <w:r w:rsidR="00583974" w:rsidRPr="003E13F6">
        <w:rPr>
          <w:rFonts w:ascii="Times New Roman" w:eastAsia="Times New Roman" w:hAnsi="Times New Roman" w:cs="Times New Roman"/>
          <w:sz w:val="28"/>
          <w:szCs w:val="28"/>
          <w:lang w:eastAsia="he-IL"/>
        </w:rPr>
        <w:t xml:space="preserve">nizes the possible observations </w:t>
      </w:r>
      <w:r w:rsidR="00D93848" w:rsidRPr="003E13F6">
        <w:rPr>
          <w:rFonts w:ascii="Times New Roman" w:eastAsia="Times New Roman" w:hAnsi="Times New Roman" w:cs="Times New Roman"/>
          <w:sz w:val="28"/>
          <w:szCs w:val="28"/>
          <w:lang w:eastAsia="he-IL"/>
        </w:rPr>
        <w:fldChar w:fldCharType="begin"/>
      </w:r>
      <w:r w:rsidRPr="003E13F6">
        <w:rPr>
          <w:rFonts w:ascii="Times New Roman" w:eastAsia="Times New Roman" w:hAnsi="Times New Roman" w:cs="Times New Roman"/>
          <w:sz w:val="28"/>
          <w:szCs w:val="28"/>
          <w:lang w:eastAsia="he-IL"/>
        </w:rPr>
        <w:instrText xml:space="preserve"> ADDIN ZOTERO_ITEM CSL_CITATION {"citationID":"2agkd8r76g","properties":{"formattedCitation":"(Boyatzis, 1998)","plainCitation":"(Boyatzis, 1998)"},"citationItems":[{"id":416,"uris":["http://zotero.org/users/560753/items/2TFAP6X3"],"uri":["http://zotero.org/users/560753/items/2TFAP6X3"],"itemData":{"id":416,"type":"book","title":"Transforming qualitative information: Thematic analysis and code development","publisher":"Sage Publications, Incorporated","source":"Google Scholar","URL":"http://www.google.com/books?hl=iw&amp;lr=&amp;id=_rfClWRhIKAC&amp;oi=fnd&amp;pg=PR6&amp;dq=Transforming+Qualitative+Information:+Thematic+Analysis+and+Code+Development&amp;ots=EyrJBfhl5n&amp;sig=o3fp2aC4wxP2XiZSAhChjFicOSQ","shortTitle":"Transforming qualitative information","author":[{"family":"Boyatzis","given":"R. E."}],"issued":{"date-parts":[[1998]]},"accessed":{"date-parts":[[2012,12,3]]}}}],"schema":"https://github.com/citation-style-language/schema/raw/master/csl-citation.json"} </w:instrText>
      </w:r>
      <w:r w:rsidR="00D93848" w:rsidRPr="003E13F6">
        <w:rPr>
          <w:rFonts w:ascii="Times New Roman" w:eastAsia="Times New Roman" w:hAnsi="Times New Roman" w:cs="Times New Roman"/>
          <w:sz w:val="28"/>
          <w:szCs w:val="28"/>
          <w:lang w:eastAsia="he-IL"/>
        </w:rPr>
        <w:fldChar w:fldCharType="separate"/>
      </w:r>
      <w:r w:rsidRPr="003E13F6">
        <w:rPr>
          <w:rFonts w:ascii="Times New Roman" w:eastAsia="Times New Roman" w:hAnsi="Times New Roman" w:cs="Times New Roman"/>
          <w:sz w:val="28"/>
          <w:szCs w:val="28"/>
          <w:lang w:eastAsia="he-IL"/>
        </w:rPr>
        <w:t>(Boyatzis, 1998)</w:t>
      </w:r>
      <w:r w:rsidR="00D93848" w:rsidRPr="003E13F6">
        <w:rPr>
          <w:rFonts w:ascii="Times New Roman" w:eastAsia="Times New Roman" w:hAnsi="Times New Roman" w:cs="Times New Roman"/>
          <w:sz w:val="28"/>
          <w:szCs w:val="28"/>
          <w:lang w:eastAsia="he-IL"/>
        </w:rPr>
        <w:fldChar w:fldCharType="end"/>
      </w:r>
      <w:r w:rsidR="00583974" w:rsidRPr="003E13F6">
        <w:rPr>
          <w:rFonts w:ascii="Times New Roman" w:eastAsia="Times New Roman" w:hAnsi="Times New Roman" w:cs="Times New Roman"/>
          <w:sz w:val="28"/>
          <w:szCs w:val="28"/>
          <w:lang w:eastAsia="he-IL"/>
        </w:rPr>
        <w:t>.</w:t>
      </w:r>
      <w:r w:rsidRPr="003E13F6">
        <w:rPr>
          <w:rFonts w:ascii="Times New Roman" w:eastAsia="Times New Roman" w:hAnsi="Times New Roman" w:cs="Times New Roman"/>
          <w:sz w:val="28"/>
          <w:szCs w:val="28"/>
          <w:lang w:eastAsia="he-IL"/>
        </w:rPr>
        <w:t xml:space="preserve"> According t</w:t>
      </w:r>
      <w:r w:rsidR="00890E25" w:rsidRPr="003E13F6">
        <w:rPr>
          <w:rFonts w:ascii="Times New Roman" w:eastAsia="Times New Roman" w:hAnsi="Times New Roman" w:cs="Times New Roman"/>
          <w:sz w:val="28"/>
          <w:szCs w:val="28"/>
          <w:lang w:eastAsia="he-IL"/>
        </w:rPr>
        <w:t xml:space="preserve">o Braun and Clarke (2006), the </w:t>
      </w:r>
      <w:r w:rsidR="00890E25" w:rsidRPr="00A22830">
        <w:rPr>
          <w:rFonts w:ascii="Times New Roman" w:eastAsia="Times New Roman" w:hAnsi="Times New Roman" w:cs="Times New Roman"/>
          <w:sz w:val="28"/>
          <w:szCs w:val="28"/>
          <w:lang w:eastAsia="he-IL"/>
        </w:rPr>
        <w:t>'</w:t>
      </w:r>
      <w:proofErr w:type="spellStart"/>
      <w:r w:rsidRPr="00D914F3">
        <w:rPr>
          <w:rFonts w:ascii="Times New Roman" w:eastAsia="Times New Roman" w:hAnsi="Times New Roman" w:cs="Times New Roman"/>
          <w:iCs/>
          <w:sz w:val="28"/>
          <w:szCs w:val="28"/>
          <w:lang w:eastAsia="he-IL"/>
        </w:rPr>
        <w:t>keyness</w:t>
      </w:r>
      <w:proofErr w:type="spellEnd"/>
      <w:r w:rsidR="00890E25" w:rsidRPr="00A22830">
        <w:rPr>
          <w:rFonts w:ascii="Times New Roman" w:eastAsia="Times New Roman" w:hAnsi="Times New Roman" w:cs="Times New Roman"/>
          <w:sz w:val="28"/>
          <w:szCs w:val="28"/>
          <w:lang w:eastAsia="he-IL"/>
        </w:rPr>
        <w:t>'</w:t>
      </w:r>
      <w:r w:rsidRPr="003E13F6">
        <w:rPr>
          <w:rFonts w:ascii="Times New Roman" w:eastAsia="Times New Roman" w:hAnsi="Times New Roman" w:cs="Times New Roman"/>
          <w:sz w:val="28"/>
          <w:szCs w:val="28"/>
          <w:lang w:eastAsia="he-IL"/>
        </w:rPr>
        <w:t xml:space="preserve"> of a theme is not necessarily dependent on quantifiable measures but rather on whether it captures something important in relation to the overall research question. </w:t>
      </w:r>
    </w:p>
    <w:p w:rsidR="003B7EA0" w:rsidRPr="003E13F6" w:rsidRDefault="003B7EA0" w:rsidP="003E13F6">
      <w:pPr>
        <w:suppressAutoHyphens/>
        <w:spacing w:after="0" w:line="480" w:lineRule="auto"/>
        <w:ind w:firstLine="720"/>
        <w:jc w:val="both"/>
        <w:rPr>
          <w:rFonts w:ascii="Times New Roman" w:eastAsia="Times New Roman" w:hAnsi="Times New Roman" w:cs="Times New Roman"/>
          <w:sz w:val="28"/>
          <w:szCs w:val="28"/>
          <w:lang w:eastAsia="he-IL"/>
        </w:rPr>
      </w:pPr>
      <w:r w:rsidRPr="00D914F3">
        <w:rPr>
          <w:rFonts w:ascii="Times New Roman" w:eastAsia="Times New Roman" w:hAnsi="Times New Roman" w:cs="Times New Roman"/>
          <w:sz w:val="28"/>
          <w:szCs w:val="28"/>
          <w:lang w:eastAsia="he-IL"/>
        </w:rPr>
        <w:t xml:space="preserve">The </w:t>
      </w:r>
      <w:r w:rsidR="00484580" w:rsidRPr="00D914F3">
        <w:rPr>
          <w:rFonts w:ascii="Times New Roman" w:eastAsia="Times New Roman" w:hAnsi="Times New Roman" w:cs="Times New Roman"/>
          <w:sz w:val="28"/>
          <w:szCs w:val="28"/>
          <w:lang w:eastAsia="he-IL"/>
        </w:rPr>
        <w:t>sample of 400</w:t>
      </w:r>
      <w:r w:rsidRPr="00D914F3">
        <w:rPr>
          <w:rFonts w:ascii="Times New Roman" w:eastAsia="Times New Roman" w:hAnsi="Times New Roman" w:cs="Times New Roman"/>
          <w:sz w:val="28"/>
          <w:szCs w:val="28"/>
          <w:lang w:eastAsia="he-IL"/>
        </w:rPr>
        <w:t xml:space="preserve"> postings </w:t>
      </w:r>
      <w:r w:rsidR="00484580" w:rsidRPr="00D914F3">
        <w:rPr>
          <w:rFonts w:ascii="Times New Roman" w:eastAsia="Times New Roman" w:hAnsi="Times New Roman" w:cs="Times New Roman"/>
          <w:sz w:val="28"/>
          <w:szCs w:val="28"/>
          <w:lang w:eastAsia="he-IL"/>
        </w:rPr>
        <w:t xml:space="preserve">collected </w:t>
      </w:r>
      <w:r w:rsidR="00625313" w:rsidRPr="00D914F3">
        <w:rPr>
          <w:rFonts w:ascii="Times New Roman" w:eastAsia="Times New Roman" w:hAnsi="Times New Roman" w:cs="Times New Roman"/>
          <w:sz w:val="28"/>
          <w:szCs w:val="28"/>
          <w:lang w:eastAsia="he-IL"/>
        </w:rPr>
        <w:t>over a</w:t>
      </w:r>
      <w:r w:rsidR="00484580" w:rsidRPr="00D914F3">
        <w:rPr>
          <w:rFonts w:ascii="Times New Roman" w:eastAsia="Times New Roman" w:hAnsi="Times New Roman" w:cs="Times New Roman"/>
          <w:sz w:val="28"/>
          <w:szCs w:val="28"/>
          <w:lang w:eastAsia="he-IL"/>
        </w:rPr>
        <w:t xml:space="preserve"> two </w:t>
      </w:r>
      <w:r w:rsidR="00A22830">
        <w:rPr>
          <w:rFonts w:ascii="Times New Roman" w:eastAsia="Times New Roman" w:hAnsi="Times New Roman" w:cs="Times New Roman"/>
          <w:sz w:val="28"/>
          <w:szCs w:val="28"/>
          <w:lang w:eastAsia="he-IL"/>
        </w:rPr>
        <w:t>month</w:t>
      </w:r>
      <w:r w:rsidR="00484580" w:rsidRPr="00D914F3">
        <w:rPr>
          <w:rFonts w:ascii="Times New Roman" w:eastAsia="Times New Roman" w:hAnsi="Times New Roman" w:cs="Times New Roman"/>
          <w:sz w:val="28"/>
          <w:szCs w:val="28"/>
          <w:lang w:eastAsia="he-IL"/>
        </w:rPr>
        <w:t xml:space="preserve"> period </w:t>
      </w:r>
      <w:r w:rsidRPr="00D914F3">
        <w:rPr>
          <w:rFonts w:ascii="Times New Roman" w:eastAsia="Times New Roman" w:hAnsi="Times New Roman" w:cs="Times New Roman"/>
          <w:sz w:val="28"/>
          <w:szCs w:val="28"/>
          <w:lang w:eastAsia="he-IL"/>
        </w:rPr>
        <w:t>w</w:t>
      </w:r>
      <w:r w:rsidR="00484580" w:rsidRPr="00D914F3">
        <w:rPr>
          <w:rFonts w:ascii="Times New Roman" w:eastAsia="Times New Roman" w:hAnsi="Times New Roman" w:cs="Times New Roman"/>
          <w:sz w:val="28"/>
          <w:szCs w:val="28"/>
          <w:lang w:eastAsia="he-IL"/>
        </w:rPr>
        <w:t>as</w:t>
      </w:r>
      <w:r w:rsidRPr="00D914F3">
        <w:rPr>
          <w:rFonts w:ascii="Times New Roman" w:eastAsia="Times New Roman" w:hAnsi="Times New Roman" w:cs="Times New Roman"/>
          <w:sz w:val="28"/>
          <w:szCs w:val="28"/>
          <w:lang w:eastAsia="he-IL"/>
        </w:rPr>
        <w:t xml:space="preserve"> printed out, read several times, during which ideas, points, details, incidents were </w:t>
      </w:r>
      <w:proofErr w:type="spellStart"/>
      <w:r w:rsidR="007B0C9C" w:rsidRPr="00D914F3">
        <w:rPr>
          <w:rFonts w:ascii="Times New Roman" w:eastAsia="Times New Roman" w:hAnsi="Times New Roman" w:cs="Times New Roman"/>
          <w:sz w:val="28"/>
          <w:szCs w:val="28"/>
          <w:lang w:eastAsia="he-IL"/>
        </w:rPr>
        <w:t>identified</w:t>
      </w:r>
      <w:r w:rsidRPr="00D914F3">
        <w:rPr>
          <w:rFonts w:ascii="Times New Roman" w:eastAsia="Times New Roman" w:hAnsi="Times New Roman" w:cs="Times New Roman"/>
          <w:sz w:val="28"/>
          <w:szCs w:val="28"/>
          <w:lang w:eastAsia="he-IL"/>
        </w:rPr>
        <w:t>.</w:t>
      </w:r>
      <w:r w:rsidR="00151224">
        <w:rPr>
          <w:rFonts w:ascii="Times New Roman" w:eastAsia="Times New Roman" w:hAnsi="Times New Roman" w:cs="Times New Roman"/>
          <w:sz w:val="28"/>
          <w:szCs w:val="28"/>
          <w:lang w:eastAsia="he-IL"/>
        </w:rPr>
        <w:t>Phrases</w:t>
      </w:r>
      <w:proofErr w:type="spellEnd"/>
      <w:r w:rsidR="00151224">
        <w:rPr>
          <w:rFonts w:ascii="Times New Roman" w:eastAsia="Times New Roman" w:hAnsi="Times New Roman" w:cs="Times New Roman"/>
          <w:sz w:val="28"/>
          <w:szCs w:val="28"/>
          <w:lang w:eastAsia="he-IL"/>
        </w:rPr>
        <w:t xml:space="preserve"> were identified as the minimal unit of analysis. </w:t>
      </w:r>
      <w:r w:rsidRPr="003E13F6">
        <w:rPr>
          <w:rFonts w:ascii="Times New Roman" w:eastAsia="Times New Roman" w:hAnsi="Times New Roman" w:cs="Times New Roman"/>
          <w:sz w:val="28"/>
          <w:szCs w:val="28"/>
          <w:lang w:eastAsia="he-IL"/>
        </w:rPr>
        <w:t xml:space="preserve">As the coding took place, items were compared with previous elements coded in the same category </w:t>
      </w:r>
      <w:r w:rsidR="006A555B">
        <w:rPr>
          <w:rFonts w:ascii="Times New Roman" w:eastAsia="Times New Roman" w:hAnsi="Times New Roman" w:cs="Times New Roman"/>
          <w:sz w:val="28"/>
          <w:szCs w:val="28"/>
          <w:lang w:eastAsia="he-IL"/>
        </w:rPr>
        <w:t>to</w:t>
      </w:r>
      <w:r w:rsidRPr="003E13F6">
        <w:rPr>
          <w:rFonts w:ascii="Times New Roman" w:eastAsia="Times New Roman" w:hAnsi="Times New Roman" w:cs="Times New Roman"/>
          <w:sz w:val="28"/>
          <w:szCs w:val="28"/>
          <w:lang w:eastAsia="he-IL"/>
        </w:rPr>
        <w:t xml:space="preserve"> simultaneously develop its features, conditions, and other properties, as well as its relation to other categories. The above process was carried out until sa</w:t>
      </w:r>
      <w:r w:rsidR="00890E25" w:rsidRPr="003E13F6">
        <w:rPr>
          <w:rFonts w:ascii="Times New Roman" w:eastAsia="Times New Roman" w:hAnsi="Times New Roman" w:cs="Times New Roman"/>
          <w:sz w:val="28"/>
          <w:szCs w:val="28"/>
          <w:lang w:eastAsia="he-IL"/>
        </w:rPr>
        <w:t xml:space="preserve">turation was reached, that is, </w:t>
      </w:r>
      <w:r w:rsidRPr="00D914F3">
        <w:rPr>
          <w:rFonts w:ascii="Times New Roman" w:eastAsia="Times New Roman" w:hAnsi="Times New Roman" w:cs="Times New Roman"/>
          <w:iCs/>
          <w:sz w:val="28"/>
          <w:szCs w:val="28"/>
          <w:lang w:eastAsia="he-IL"/>
        </w:rPr>
        <w:t>when no new information seems to emerge during coding, when no new properties, dimensions, conditions, actions/interactions, or consequences are seen in the data</w:t>
      </w:r>
      <w:r w:rsidRPr="00A22830">
        <w:rPr>
          <w:rFonts w:ascii="Times New Roman" w:eastAsia="Times New Roman" w:hAnsi="Times New Roman" w:cs="Times New Roman"/>
          <w:sz w:val="28"/>
          <w:szCs w:val="28"/>
          <w:lang w:eastAsia="he-IL"/>
        </w:rPr>
        <w:t xml:space="preserve"> (Strauss </w:t>
      </w:r>
      <w:r w:rsidR="00D83557" w:rsidRPr="00A22830">
        <w:rPr>
          <w:rFonts w:ascii="Times New Roman" w:eastAsia="Times New Roman" w:hAnsi="Times New Roman" w:cs="Times New Roman"/>
          <w:sz w:val="28"/>
          <w:szCs w:val="28"/>
          <w:lang w:eastAsia="he-IL"/>
        </w:rPr>
        <w:t>and</w:t>
      </w:r>
      <w:r w:rsidR="00625313" w:rsidRPr="00A22830">
        <w:rPr>
          <w:rFonts w:ascii="Times New Roman" w:eastAsia="Times New Roman" w:hAnsi="Times New Roman" w:cs="Times New Roman"/>
          <w:sz w:val="28"/>
          <w:szCs w:val="28"/>
          <w:lang w:eastAsia="he-IL"/>
        </w:rPr>
        <w:t xml:space="preserve"> Corbin, 1998,</w:t>
      </w:r>
      <w:r w:rsidRPr="006852BB">
        <w:rPr>
          <w:rFonts w:ascii="Times New Roman" w:eastAsia="Times New Roman" w:hAnsi="Times New Roman" w:cs="Times New Roman"/>
          <w:sz w:val="28"/>
          <w:szCs w:val="28"/>
          <w:lang w:eastAsia="he-IL"/>
        </w:rPr>
        <w:t xml:space="preserve"> 136). </w:t>
      </w:r>
      <w:r w:rsidR="00AF4D58" w:rsidRPr="00A22830">
        <w:rPr>
          <w:rFonts w:ascii="Times New Roman" w:eastAsia="Times New Roman" w:hAnsi="Times New Roman" w:cs="Times New Roman"/>
          <w:sz w:val="28"/>
          <w:szCs w:val="28"/>
          <w:lang w:eastAsia="he-IL"/>
        </w:rPr>
        <w:t>T</w:t>
      </w:r>
      <w:r w:rsidR="00B273E7" w:rsidRPr="00A22830">
        <w:rPr>
          <w:rFonts w:ascii="Times New Roman" w:eastAsia="Times New Roman" w:hAnsi="Times New Roman" w:cs="Times New Roman"/>
          <w:sz w:val="28"/>
          <w:szCs w:val="28"/>
          <w:lang w:eastAsia="he-IL"/>
        </w:rPr>
        <w:t>he t</w:t>
      </w:r>
      <w:r w:rsidR="00AF4D58" w:rsidRPr="00A22830">
        <w:rPr>
          <w:rFonts w:ascii="Times New Roman" w:eastAsia="Times New Roman" w:hAnsi="Times New Roman" w:cs="Times New Roman"/>
          <w:sz w:val="28"/>
          <w:szCs w:val="28"/>
          <w:lang w:eastAsia="he-IL"/>
        </w:rPr>
        <w:t xml:space="preserve">wo </w:t>
      </w:r>
      <w:r w:rsidRPr="00A22830">
        <w:rPr>
          <w:rFonts w:ascii="Times New Roman" w:eastAsia="Times New Roman" w:hAnsi="Times New Roman" w:cs="Times New Roman"/>
          <w:sz w:val="28"/>
          <w:szCs w:val="28"/>
          <w:lang w:eastAsia="he-IL"/>
        </w:rPr>
        <w:t>r</w:t>
      </w:r>
      <w:r w:rsidRPr="003E13F6">
        <w:rPr>
          <w:rFonts w:ascii="Times New Roman" w:eastAsia="Times New Roman" w:hAnsi="Times New Roman" w:cs="Times New Roman"/>
          <w:sz w:val="28"/>
          <w:szCs w:val="28"/>
          <w:lang w:eastAsia="he-IL"/>
        </w:rPr>
        <w:t>esearcher</w:t>
      </w:r>
      <w:r w:rsidR="00AF4D58" w:rsidRPr="003E13F6">
        <w:rPr>
          <w:rFonts w:ascii="Times New Roman" w:eastAsia="Times New Roman" w:hAnsi="Times New Roman" w:cs="Times New Roman"/>
          <w:sz w:val="28"/>
          <w:szCs w:val="28"/>
          <w:lang w:eastAsia="he-IL"/>
        </w:rPr>
        <w:t>s</w:t>
      </w:r>
      <w:r w:rsidRPr="003E13F6">
        <w:rPr>
          <w:rFonts w:ascii="Times New Roman" w:eastAsia="Times New Roman" w:hAnsi="Times New Roman" w:cs="Times New Roman"/>
          <w:sz w:val="28"/>
          <w:szCs w:val="28"/>
          <w:lang w:eastAsia="he-IL"/>
        </w:rPr>
        <w:t xml:space="preserve"> a</w:t>
      </w:r>
      <w:r w:rsidR="00AF4D58" w:rsidRPr="003E13F6">
        <w:rPr>
          <w:rFonts w:ascii="Times New Roman" w:eastAsia="Times New Roman" w:hAnsi="Times New Roman" w:cs="Times New Roman"/>
          <w:sz w:val="28"/>
          <w:szCs w:val="28"/>
          <w:lang w:eastAsia="he-IL"/>
        </w:rPr>
        <w:t>nalyzed the data at</w:t>
      </w:r>
      <w:r w:rsidRPr="003E13F6">
        <w:rPr>
          <w:rFonts w:ascii="Times New Roman" w:eastAsia="Times New Roman" w:hAnsi="Times New Roman" w:cs="Times New Roman"/>
          <w:sz w:val="28"/>
          <w:szCs w:val="28"/>
          <w:lang w:eastAsia="he-IL"/>
        </w:rPr>
        <w:t xml:space="preserve"> the initial phase of the content analysis for validation </w:t>
      </w:r>
      <w:r w:rsidRPr="00A22830">
        <w:rPr>
          <w:rFonts w:ascii="Times New Roman" w:eastAsia="Times New Roman" w:hAnsi="Times New Roman" w:cs="Times New Roman"/>
          <w:sz w:val="28"/>
          <w:szCs w:val="28"/>
          <w:lang w:eastAsia="he-IL"/>
        </w:rPr>
        <w:t xml:space="preserve">purposes. The </w:t>
      </w:r>
      <w:r w:rsidR="007B0C9C" w:rsidRPr="00A22830">
        <w:rPr>
          <w:rFonts w:ascii="Times New Roman" w:eastAsia="Times New Roman" w:hAnsi="Times New Roman" w:cs="Times New Roman"/>
          <w:sz w:val="28"/>
          <w:szCs w:val="28"/>
          <w:lang w:eastAsia="he-IL"/>
        </w:rPr>
        <w:t xml:space="preserve">initial </w:t>
      </w:r>
      <w:r w:rsidRPr="00A22830">
        <w:rPr>
          <w:rFonts w:ascii="Times New Roman" w:eastAsia="Times New Roman" w:hAnsi="Times New Roman" w:cs="Times New Roman"/>
          <w:sz w:val="28"/>
          <w:szCs w:val="28"/>
          <w:lang w:eastAsia="he-IL"/>
        </w:rPr>
        <w:t xml:space="preserve">coding scheme was </w:t>
      </w:r>
      <w:r w:rsidR="00484580" w:rsidRPr="00A22830">
        <w:rPr>
          <w:rFonts w:ascii="Times New Roman" w:eastAsia="Times New Roman" w:hAnsi="Times New Roman" w:cs="Times New Roman"/>
          <w:sz w:val="28"/>
          <w:szCs w:val="28"/>
          <w:lang w:eastAsia="he-IL"/>
        </w:rPr>
        <w:t>develop</w:t>
      </w:r>
      <w:r w:rsidRPr="00A22830">
        <w:rPr>
          <w:rFonts w:ascii="Times New Roman" w:eastAsia="Times New Roman" w:hAnsi="Times New Roman" w:cs="Times New Roman"/>
          <w:sz w:val="28"/>
          <w:szCs w:val="28"/>
          <w:lang w:eastAsia="he-IL"/>
        </w:rPr>
        <w:t>ed at this stage</w:t>
      </w:r>
      <w:r w:rsidR="00484580" w:rsidRPr="00A22830">
        <w:rPr>
          <w:rFonts w:ascii="Times New Roman" w:eastAsia="Times New Roman" w:hAnsi="Times New Roman" w:cs="Times New Roman"/>
          <w:sz w:val="28"/>
          <w:szCs w:val="28"/>
          <w:lang w:eastAsia="he-IL"/>
        </w:rPr>
        <w:t xml:space="preserve"> and </w:t>
      </w:r>
      <w:r w:rsidRPr="00A22830">
        <w:rPr>
          <w:rFonts w:ascii="Times New Roman" w:eastAsia="Times New Roman" w:hAnsi="Times New Roman" w:cs="Times New Roman"/>
          <w:sz w:val="28"/>
          <w:szCs w:val="28"/>
          <w:lang w:eastAsia="he-IL"/>
        </w:rPr>
        <w:t xml:space="preserve">included about 20% </w:t>
      </w:r>
      <w:r w:rsidR="00484580" w:rsidRPr="00A22830">
        <w:rPr>
          <w:rFonts w:ascii="Times New Roman" w:eastAsia="Times New Roman" w:hAnsi="Times New Roman" w:cs="Times New Roman"/>
          <w:sz w:val="28"/>
          <w:szCs w:val="28"/>
          <w:lang w:eastAsia="he-IL"/>
        </w:rPr>
        <w:t>(</w:t>
      </w:r>
      <w:r w:rsidR="00484580" w:rsidRPr="00A22830">
        <w:rPr>
          <w:rFonts w:ascii="Times New Roman" w:eastAsia="Times New Roman" w:hAnsi="Times New Roman" w:cs="Times New Roman"/>
          <w:i/>
          <w:iCs/>
          <w:sz w:val="28"/>
          <w:szCs w:val="28"/>
          <w:lang w:eastAsia="he-IL"/>
        </w:rPr>
        <w:t xml:space="preserve">N= </w:t>
      </w:r>
      <w:r w:rsidR="00484580" w:rsidRPr="00A22830">
        <w:rPr>
          <w:rFonts w:ascii="Times New Roman" w:eastAsia="Times New Roman" w:hAnsi="Times New Roman" w:cs="Times New Roman"/>
          <w:sz w:val="28"/>
          <w:szCs w:val="28"/>
          <w:lang w:eastAsia="he-IL"/>
        </w:rPr>
        <w:t>80) of data.</w:t>
      </w:r>
      <w:r w:rsidR="007B0C9C" w:rsidRPr="00A22830">
        <w:rPr>
          <w:rFonts w:ascii="Times New Roman" w:eastAsia="Times New Roman" w:hAnsi="Times New Roman" w:cs="Times New Roman"/>
          <w:sz w:val="28"/>
          <w:szCs w:val="28"/>
          <w:lang w:eastAsia="he-IL"/>
        </w:rPr>
        <w:t xml:space="preserve"> As the coding scheme developed the two researchers revised the scheme in two additional occasions until it was clear that no new categories were appearing in the data so the final category scheme was completed. </w:t>
      </w:r>
      <w:r w:rsidRPr="00A22830">
        <w:rPr>
          <w:rFonts w:ascii="Times New Roman" w:eastAsia="Times New Roman" w:hAnsi="Times New Roman" w:cs="Times New Roman"/>
          <w:sz w:val="28"/>
          <w:szCs w:val="28"/>
          <w:lang w:eastAsia="he-IL"/>
        </w:rPr>
        <w:t xml:space="preserve">The final percentage of agreement for all coding </w:t>
      </w:r>
      <w:r w:rsidRPr="003E13F6">
        <w:rPr>
          <w:rFonts w:ascii="Times New Roman" w:eastAsia="Times New Roman" w:hAnsi="Times New Roman" w:cs="Times New Roman"/>
          <w:sz w:val="28"/>
          <w:szCs w:val="28"/>
          <w:lang w:eastAsia="he-IL"/>
        </w:rPr>
        <w:t>decisions was 90%, which suggests that the coding classification used was reliable. The rest of the data w</w:t>
      </w:r>
      <w:r w:rsidR="002317F1" w:rsidRPr="003E13F6">
        <w:rPr>
          <w:rFonts w:ascii="Times New Roman" w:eastAsia="Times New Roman" w:hAnsi="Times New Roman" w:cs="Times New Roman"/>
          <w:sz w:val="28"/>
          <w:szCs w:val="28"/>
          <w:lang w:eastAsia="he-IL"/>
        </w:rPr>
        <w:t>ere</w:t>
      </w:r>
      <w:r w:rsidRPr="003E13F6">
        <w:rPr>
          <w:rFonts w:ascii="Times New Roman" w:eastAsia="Times New Roman" w:hAnsi="Times New Roman" w:cs="Times New Roman"/>
          <w:sz w:val="28"/>
          <w:szCs w:val="28"/>
          <w:lang w:eastAsia="he-IL"/>
        </w:rPr>
        <w:t xml:space="preserve"> analyzed and coded by </w:t>
      </w:r>
      <w:r w:rsidR="004D260A" w:rsidRPr="003E13F6">
        <w:rPr>
          <w:rFonts w:ascii="Times New Roman" w:eastAsia="Times New Roman" w:hAnsi="Times New Roman" w:cs="Times New Roman"/>
          <w:sz w:val="28"/>
          <w:szCs w:val="28"/>
          <w:lang w:eastAsia="he-IL"/>
        </w:rPr>
        <w:t>one of the</w:t>
      </w:r>
      <w:r w:rsidRPr="003E13F6">
        <w:rPr>
          <w:rFonts w:ascii="Times New Roman" w:eastAsia="Times New Roman" w:hAnsi="Times New Roman" w:cs="Times New Roman"/>
          <w:sz w:val="28"/>
          <w:szCs w:val="28"/>
          <w:lang w:eastAsia="he-IL"/>
        </w:rPr>
        <w:t xml:space="preserve"> researcher</w:t>
      </w:r>
      <w:r w:rsidR="004D260A" w:rsidRPr="003E13F6">
        <w:rPr>
          <w:rFonts w:ascii="Times New Roman" w:eastAsia="Times New Roman" w:hAnsi="Times New Roman" w:cs="Times New Roman"/>
          <w:sz w:val="28"/>
          <w:szCs w:val="28"/>
          <w:lang w:eastAsia="he-IL"/>
        </w:rPr>
        <w:t>s</w:t>
      </w:r>
      <w:r w:rsidRPr="003E13F6">
        <w:rPr>
          <w:rFonts w:ascii="Times New Roman" w:eastAsia="Times New Roman" w:hAnsi="Times New Roman" w:cs="Times New Roman"/>
          <w:sz w:val="28"/>
          <w:szCs w:val="28"/>
          <w:lang w:eastAsia="he-IL"/>
        </w:rPr>
        <w:t xml:space="preserve">. </w:t>
      </w:r>
    </w:p>
    <w:p w:rsidR="007C0A41" w:rsidRPr="003E13F6" w:rsidRDefault="003B7EA0" w:rsidP="003E13F6">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 xml:space="preserve">Results </w:t>
      </w:r>
    </w:p>
    <w:p w:rsidR="00C6165B" w:rsidRPr="003E13F6" w:rsidRDefault="003B7EA0"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The purpose of the study was to</w:t>
      </w:r>
      <w:r w:rsidR="00AF4D58" w:rsidRPr="003E13F6">
        <w:rPr>
          <w:rFonts w:ascii="Times New Roman" w:hAnsi="Times New Roman" w:cs="Times New Roman"/>
          <w:sz w:val="28"/>
          <w:szCs w:val="28"/>
        </w:rPr>
        <w:t xml:space="preserve"> explore</w:t>
      </w:r>
      <w:r w:rsidR="00FB1AEA" w:rsidRPr="003E13F6">
        <w:rPr>
          <w:rFonts w:ascii="Times New Roman" w:hAnsi="Times New Roman" w:cs="Times New Roman"/>
          <w:sz w:val="28"/>
          <w:szCs w:val="28"/>
        </w:rPr>
        <w:t xml:space="preserve"> the </w:t>
      </w:r>
      <w:r w:rsidR="00B273E7" w:rsidRPr="003E13F6">
        <w:rPr>
          <w:rFonts w:ascii="Times New Roman" w:hAnsi="Times New Roman" w:cs="Times New Roman"/>
          <w:sz w:val="28"/>
          <w:szCs w:val="28"/>
        </w:rPr>
        <w:t xml:space="preserve">intrinsic and extrinsic </w:t>
      </w:r>
      <w:r w:rsidR="00AF4D58" w:rsidRPr="003E13F6">
        <w:rPr>
          <w:rFonts w:ascii="Times New Roman" w:hAnsi="Times New Roman" w:cs="Times New Roman"/>
          <w:sz w:val="28"/>
          <w:szCs w:val="28"/>
        </w:rPr>
        <w:t xml:space="preserve">motivations that brought participants to blog about </w:t>
      </w:r>
      <w:proofErr w:type="spellStart"/>
      <w:r w:rsidR="00FB1AEA" w:rsidRPr="003E13F6">
        <w:rPr>
          <w:rFonts w:ascii="Times New Roman" w:hAnsi="Times New Roman" w:cs="Times New Roman"/>
          <w:sz w:val="28"/>
          <w:szCs w:val="28"/>
        </w:rPr>
        <w:t>infertility.</w:t>
      </w:r>
      <w:r w:rsidR="00C6165B" w:rsidRPr="003E13F6">
        <w:rPr>
          <w:rFonts w:ascii="Times New Roman" w:hAnsi="Times New Roman" w:cs="Times New Roman"/>
          <w:sz w:val="28"/>
          <w:szCs w:val="28"/>
        </w:rPr>
        <w:t>The</w:t>
      </w:r>
      <w:proofErr w:type="spellEnd"/>
      <w:r w:rsidR="00C6165B" w:rsidRPr="003E13F6">
        <w:rPr>
          <w:rFonts w:ascii="Times New Roman" w:hAnsi="Times New Roman" w:cs="Times New Roman"/>
          <w:sz w:val="28"/>
          <w:szCs w:val="28"/>
        </w:rPr>
        <w:t xml:space="preserve"> following section presents examples of the textual data </w:t>
      </w:r>
      <w:r w:rsidR="00BE7B11" w:rsidRPr="003E13F6">
        <w:rPr>
          <w:rFonts w:ascii="Times New Roman" w:hAnsi="Times New Roman" w:cs="Times New Roman"/>
          <w:sz w:val="28"/>
          <w:szCs w:val="28"/>
        </w:rPr>
        <w:t>selected under</w:t>
      </w:r>
      <w:r w:rsidR="00C6165B" w:rsidRPr="003E13F6">
        <w:rPr>
          <w:rFonts w:ascii="Times New Roman" w:hAnsi="Times New Roman" w:cs="Times New Roman"/>
          <w:sz w:val="28"/>
          <w:szCs w:val="28"/>
        </w:rPr>
        <w:t xml:space="preserve"> each category.</w:t>
      </w:r>
    </w:p>
    <w:p w:rsidR="00C6165B" w:rsidRPr="003E13F6" w:rsidRDefault="00C6165B" w:rsidP="003E13F6">
      <w:pPr>
        <w:autoSpaceDE w:val="0"/>
        <w:autoSpaceDN w:val="0"/>
        <w:adjustRightInd w:val="0"/>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Intrinsic motivations</w:t>
      </w:r>
    </w:p>
    <w:p w:rsidR="00582AD7" w:rsidRPr="003E13F6" w:rsidRDefault="00582AD7"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The main intrinsic motivation revealed in the study </w:t>
      </w:r>
      <w:r w:rsidR="00F020AF" w:rsidRPr="003E13F6">
        <w:rPr>
          <w:rFonts w:ascii="Times New Roman" w:hAnsi="Times New Roman" w:cs="Times New Roman"/>
          <w:sz w:val="28"/>
          <w:szCs w:val="28"/>
        </w:rPr>
        <w:t>was se</w:t>
      </w:r>
      <w:r w:rsidR="006332B8" w:rsidRPr="003E13F6">
        <w:rPr>
          <w:rFonts w:ascii="Times New Roman" w:hAnsi="Times New Roman" w:cs="Times New Roman"/>
          <w:sz w:val="28"/>
          <w:szCs w:val="28"/>
        </w:rPr>
        <w:t>lf-</w:t>
      </w:r>
      <w:proofErr w:type="spellStart"/>
      <w:r w:rsidR="006332B8" w:rsidRPr="003E13F6">
        <w:rPr>
          <w:rFonts w:ascii="Times New Roman" w:hAnsi="Times New Roman" w:cs="Times New Roman"/>
          <w:sz w:val="28"/>
          <w:szCs w:val="28"/>
        </w:rPr>
        <w:t>expression.Data</w:t>
      </w:r>
      <w:proofErr w:type="spellEnd"/>
      <w:r w:rsidR="006332B8" w:rsidRPr="003E13F6">
        <w:rPr>
          <w:rFonts w:ascii="Times New Roman" w:hAnsi="Times New Roman" w:cs="Times New Roman"/>
          <w:sz w:val="28"/>
          <w:szCs w:val="28"/>
        </w:rPr>
        <w:t xml:space="preserve"> in this theme relates to the subjects that </w:t>
      </w:r>
      <w:r w:rsidR="00514719" w:rsidRPr="003E13F6">
        <w:rPr>
          <w:rFonts w:ascii="Times New Roman" w:hAnsi="Times New Roman" w:cs="Times New Roman"/>
          <w:sz w:val="28"/>
          <w:szCs w:val="28"/>
        </w:rPr>
        <w:t>bloggers</w:t>
      </w:r>
      <w:r w:rsidR="006332B8" w:rsidRPr="003E13F6">
        <w:rPr>
          <w:rFonts w:ascii="Times New Roman" w:hAnsi="Times New Roman" w:cs="Times New Roman"/>
          <w:sz w:val="28"/>
          <w:szCs w:val="28"/>
        </w:rPr>
        <w:t xml:space="preserve"> disclose </w:t>
      </w:r>
      <w:r w:rsidR="00514719" w:rsidRPr="003E13F6">
        <w:rPr>
          <w:rFonts w:ascii="Times New Roman" w:hAnsi="Times New Roman" w:cs="Times New Roman"/>
          <w:sz w:val="28"/>
          <w:szCs w:val="28"/>
        </w:rPr>
        <w:t xml:space="preserve">on their blogs </w:t>
      </w:r>
      <w:r w:rsidR="006332B8" w:rsidRPr="003E13F6">
        <w:rPr>
          <w:rFonts w:ascii="Times New Roman" w:hAnsi="Times New Roman" w:cs="Times New Roman"/>
          <w:sz w:val="28"/>
          <w:szCs w:val="28"/>
        </w:rPr>
        <w:t>as a venue for s</w:t>
      </w:r>
      <w:r w:rsidR="00625313" w:rsidRPr="003E13F6">
        <w:rPr>
          <w:rFonts w:ascii="Times New Roman" w:hAnsi="Times New Roman" w:cs="Times New Roman"/>
          <w:sz w:val="28"/>
          <w:szCs w:val="28"/>
        </w:rPr>
        <w:t>elf-expression in which blogger</w:t>
      </w:r>
      <w:r w:rsidR="006332B8" w:rsidRPr="003E13F6">
        <w:rPr>
          <w:rFonts w:ascii="Times New Roman" w:hAnsi="Times New Roman" w:cs="Times New Roman"/>
          <w:sz w:val="28"/>
          <w:szCs w:val="28"/>
        </w:rPr>
        <w:t>s write about their feelings and experiences making blogging a helpful or engaging activ</w:t>
      </w:r>
      <w:r w:rsidR="00625313" w:rsidRPr="003E13F6">
        <w:rPr>
          <w:rFonts w:ascii="Times New Roman" w:hAnsi="Times New Roman" w:cs="Times New Roman"/>
          <w:sz w:val="28"/>
          <w:szCs w:val="28"/>
        </w:rPr>
        <w:t>ity that intrinsically motivates</w:t>
      </w:r>
      <w:r w:rsidR="006332B8" w:rsidRPr="003E13F6">
        <w:rPr>
          <w:rFonts w:ascii="Times New Roman" w:hAnsi="Times New Roman" w:cs="Times New Roman"/>
          <w:sz w:val="28"/>
          <w:szCs w:val="28"/>
        </w:rPr>
        <w:t xml:space="preserve"> participants to blog. </w:t>
      </w:r>
      <w:r w:rsidR="006332B8" w:rsidRPr="003E13F6">
        <w:rPr>
          <w:rFonts w:ascii="Times New Roman" w:hAnsi="Times New Roman" w:cs="Times New Roman"/>
          <w:color w:val="000000"/>
          <w:sz w:val="28"/>
          <w:szCs w:val="28"/>
        </w:rPr>
        <w:t>Through blogging</w:t>
      </w:r>
      <w:r w:rsidR="005565C2" w:rsidRPr="003E13F6">
        <w:rPr>
          <w:rFonts w:ascii="Times New Roman" w:hAnsi="Times New Roman" w:cs="Times New Roman"/>
          <w:color w:val="000000"/>
          <w:sz w:val="28"/>
          <w:szCs w:val="28"/>
        </w:rPr>
        <w:t>,</w:t>
      </w:r>
      <w:r w:rsidR="006332B8" w:rsidRPr="003E13F6">
        <w:rPr>
          <w:rFonts w:ascii="Times New Roman" w:hAnsi="Times New Roman" w:cs="Times New Roman"/>
          <w:color w:val="000000"/>
          <w:sz w:val="28"/>
          <w:szCs w:val="28"/>
        </w:rPr>
        <w:t xml:space="preserve"> bloggers find satisfaction by the fact of purging out, expressing, venting their everyday struggle with infertility</w:t>
      </w:r>
      <w:r w:rsidR="006332B8" w:rsidRPr="003E13F6">
        <w:rPr>
          <w:rFonts w:ascii="Times New Roman" w:hAnsi="Times New Roman" w:cs="Times New Roman"/>
          <w:sz w:val="28"/>
          <w:szCs w:val="28"/>
        </w:rPr>
        <w:t xml:space="preserve"> (Liu </w:t>
      </w:r>
      <w:r w:rsidR="006332B8" w:rsidRPr="00D914F3">
        <w:rPr>
          <w:rFonts w:ascii="Times New Roman" w:hAnsi="Times New Roman" w:cs="Times New Roman"/>
          <w:i/>
          <w:sz w:val="28"/>
          <w:szCs w:val="28"/>
        </w:rPr>
        <w:t>et al</w:t>
      </w:r>
      <w:r w:rsidR="006332B8" w:rsidRPr="003E13F6">
        <w:rPr>
          <w:rFonts w:ascii="Times New Roman" w:hAnsi="Times New Roman" w:cs="Times New Roman"/>
          <w:sz w:val="28"/>
          <w:szCs w:val="28"/>
        </w:rPr>
        <w:t>., 2007).</w:t>
      </w:r>
      <w:r w:rsidR="00412909" w:rsidRPr="003E13F6">
        <w:rPr>
          <w:rFonts w:ascii="Times New Roman" w:hAnsi="Times New Roman" w:cs="Times New Roman"/>
          <w:sz w:val="28"/>
          <w:szCs w:val="28"/>
        </w:rPr>
        <w:t xml:space="preserve"> The content analysis revealed different categories of self-expression </w:t>
      </w:r>
      <w:r w:rsidR="00717A6E" w:rsidRPr="003E13F6">
        <w:rPr>
          <w:rFonts w:ascii="Times New Roman" w:hAnsi="Times New Roman" w:cs="Times New Roman"/>
          <w:sz w:val="28"/>
          <w:szCs w:val="28"/>
        </w:rPr>
        <w:t>as well as the bloggers views and perceptions of the role of anonymity in blogging</w:t>
      </w:r>
      <w:r w:rsidR="00412909" w:rsidRPr="003E13F6">
        <w:rPr>
          <w:rFonts w:ascii="Times New Roman" w:hAnsi="Times New Roman" w:cs="Times New Roman"/>
          <w:sz w:val="28"/>
          <w:szCs w:val="28"/>
        </w:rPr>
        <w:t>.</w:t>
      </w:r>
    </w:p>
    <w:p w:rsidR="00734011" w:rsidRPr="003E13F6" w:rsidRDefault="00FB1AEA" w:rsidP="003E13F6">
      <w:pPr>
        <w:pStyle w:val="NormalWeb"/>
        <w:spacing w:before="0" w:beforeAutospacing="0" w:after="0" w:afterAutospacing="0" w:line="480" w:lineRule="auto"/>
        <w:jc w:val="both"/>
        <w:rPr>
          <w:i/>
          <w:iCs/>
          <w:sz w:val="28"/>
          <w:szCs w:val="28"/>
        </w:rPr>
      </w:pPr>
      <w:r w:rsidRPr="003E13F6">
        <w:rPr>
          <w:i/>
          <w:iCs/>
          <w:sz w:val="28"/>
          <w:szCs w:val="28"/>
        </w:rPr>
        <w:t>Emotional effect of infertility treatments</w:t>
      </w:r>
    </w:p>
    <w:p w:rsidR="00FB1AEA" w:rsidRPr="003E13F6" w:rsidRDefault="00412909" w:rsidP="003E13F6">
      <w:pPr>
        <w:pStyle w:val="NormalWeb"/>
        <w:spacing w:before="0" w:beforeAutospacing="0" w:after="0" w:afterAutospacing="0" w:line="480" w:lineRule="auto"/>
        <w:jc w:val="both"/>
        <w:rPr>
          <w:i/>
          <w:iCs/>
          <w:sz w:val="28"/>
          <w:szCs w:val="28"/>
        </w:rPr>
      </w:pPr>
      <w:r w:rsidRPr="003E13F6">
        <w:rPr>
          <w:sz w:val="28"/>
          <w:szCs w:val="28"/>
        </w:rPr>
        <w:t>The emotional effects that accompany infertility treatments represent a major category</w:t>
      </w:r>
      <w:r w:rsidR="00FB1AEA" w:rsidRPr="003E13F6">
        <w:rPr>
          <w:sz w:val="28"/>
          <w:szCs w:val="28"/>
        </w:rPr>
        <w:t xml:space="preserve">. </w:t>
      </w:r>
      <w:r w:rsidRPr="003E13F6">
        <w:rPr>
          <w:sz w:val="28"/>
          <w:szCs w:val="28"/>
        </w:rPr>
        <w:t>Bloggers were motivated to blog to vent their feelings and emotions describing</w:t>
      </w:r>
      <w:r w:rsidR="00FB1AEA" w:rsidRPr="003E13F6">
        <w:rPr>
          <w:sz w:val="28"/>
          <w:szCs w:val="28"/>
        </w:rPr>
        <w:t xml:space="preserve"> the repeated cycle of hope, anticipation and devastation that go with the treatments. </w:t>
      </w:r>
    </w:p>
    <w:p w:rsidR="00FB1AEA" w:rsidRPr="00A22830"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know that sounds strange, but I am bracing myself for both a positive and negative outcome of this cycle. A BFN would be royally disappointing. And a BFP would be perfectly terrifying… I think I am fearing that time of unknown, or in-between. Being pregnant, but not having that pregnancy firmly established. Having it hang by a thread for weeks on end. Preparing for the best; preparing for the worst; and being invisible</w:t>
      </w:r>
      <w:r w:rsidR="00514719" w:rsidRPr="00A22830">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 xml:space="preserve">The emotions described by the </w:t>
      </w:r>
      <w:r w:rsidR="00AB38A2" w:rsidRPr="003E13F6">
        <w:rPr>
          <w:rFonts w:ascii="Times New Roman" w:eastAsia="Times New Roman" w:hAnsi="Times New Roman" w:cs="Times New Roman"/>
          <w:sz w:val="28"/>
          <w:szCs w:val="28"/>
        </w:rPr>
        <w:t xml:space="preserve">bloggers </w:t>
      </w:r>
      <w:r w:rsidRPr="003E13F6">
        <w:rPr>
          <w:rFonts w:ascii="Times New Roman" w:eastAsia="Times New Roman" w:hAnsi="Times New Roman" w:cs="Times New Roman"/>
          <w:sz w:val="28"/>
          <w:szCs w:val="28"/>
        </w:rPr>
        <w:t>cover a wi</w:t>
      </w:r>
      <w:r w:rsidR="00514719" w:rsidRPr="003E13F6">
        <w:rPr>
          <w:rFonts w:ascii="Times New Roman" w:eastAsia="Times New Roman" w:hAnsi="Times New Roman" w:cs="Times New Roman"/>
          <w:sz w:val="28"/>
          <w:szCs w:val="28"/>
        </w:rPr>
        <w:t>de spectrum of feelings such as</w:t>
      </w:r>
      <w:r w:rsidRPr="003E13F6">
        <w:rPr>
          <w:rFonts w:ascii="Times New Roman" w:eastAsia="Times New Roman" w:hAnsi="Times New Roman" w:cs="Times New Roman"/>
          <w:sz w:val="28"/>
          <w:szCs w:val="28"/>
        </w:rPr>
        <w:t xml:space="preserve"> fears, anxiety and worry, anger, depression, grief and hope. Fear is highly present in the blog posts analyzed.  One of the </w:t>
      </w:r>
      <w:proofErr w:type="spellStart"/>
      <w:r w:rsidR="00625313" w:rsidRPr="003E13F6">
        <w:rPr>
          <w:rFonts w:ascii="Times New Roman" w:eastAsia="Times New Roman" w:hAnsi="Times New Roman" w:cs="Times New Roman"/>
          <w:sz w:val="28"/>
          <w:szCs w:val="28"/>
        </w:rPr>
        <w:t>bloggersdescribes</w:t>
      </w:r>
      <w:proofErr w:type="spellEnd"/>
      <w:r w:rsidRPr="003E13F6">
        <w:rPr>
          <w:rFonts w:ascii="Times New Roman" w:eastAsia="Times New Roman" w:hAnsi="Times New Roman" w:cs="Times New Roman"/>
          <w:sz w:val="28"/>
          <w:szCs w:val="28"/>
        </w:rPr>
        <w:t xml:space="preserve"> this emotion as overwhelming</w:t>
      </w:r>
      <w:r w:rsidR="003C25AA" w:rsidRPr="003E13F6">
        <w:rPr>
          <w:rFonts w:ascii="Times New Roman" w:eastAsia="Times New Roman" w:hAnsi="Times New Roman" w:cs="Times New Roman"/>
          <w:sz w:val="28"/>
          <w:szCs w:val="28"/>
        </w:rPr>
        <w:t>.</w:t>
      </w:r>
    </w:p>
    <w:p w:rsidR="00FB1AEA" w:rsidRPr="00A22830"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am afraid of going through another fresh IVF cycle, knowing how hard one is and that we will max out our insurance benefits by doing so. I know I *can* get through a fresh cycle, but I also know how hard it is. I am afraid that whatever isn't working can't be fixed. I am afraid we'll hit our limit before our family is complete</w:t>
      </w:r>
      <w:r w:rsidR="00514719" w:rsidRPr="00A22830">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The data analysis revealed that participants suffer</w:t>
      </w:r>
      <w:r w:rsidR="00937B30" w:rsidRPr="003E13F6">
        <w:rPr>
          <w:rFonts w:ascii="Times New Roman" w:eastAsia="Times New Roman" w:hAnsi="Times New Roman" w:cs="Times New Roman"/>
          <w:sz w:val="28"/>
          <w:szCs w:val="28"/>
        </w:rPr>
        <w:t>ed</w:t>
      </w:r>
      <w:r w:rsidRPr="003E13F6">
        <w:rPr>
          <w:rFonts w:ascii="Times New Roman" w:eastAsia="Times New Roman" w:hAnsi="Times New Roman" w:cs="Times New Roman"/>
          <w:sz w:val="28"/>
          <w:szCs w:val="28"/>
        </w:rPr>
        <w:t xml:space="preserve"> anxiety attacks as an emotional outcome of t</w:t>
      </w:r>
      <w:r w:rsidR="00937B30" w:rsidRPr="003E13F6">
        <w:rPr>
          <w:rFonts w:ascii="Times New Roman" w:eastAsia="Times New Roman" w:hAnsi="Times New Roman" w:cs="Times New Roman"/>
          <w:sz w:val="28"/>
          <w:szCs w:val="28"/>
        </w:rPr>
        <w:t xml:space="preserve">heir infertility. The </w:t>
      </w:r>
      <w:proofErr w:type="spellStart"/>
      <w:r w:rsidR="00937B30" w:rsidRPr="003E13F6">
        <w:rPr>
          <w:rFonts w:ascii="Times New Roman" w:eastAsia="Times New Roman" w:hAnsi="Times New Roman" w:cs="Times New Roman"/>
          <w:sz w:val="28"/>
          <w:szCs w:val="28"/>
        </w:rPr>
        <w:t>followingis</w:t>
      </w:r>
      <w:proofErr w:type="spellEnd"/>
      <w:r w:rsidR="00937B30" w:rsidRPr="003E13F6">
        <w:rPr>
          <w:rFonts w:ascii="Times New Roman" w:eastAsia="Times New Roman" w:hAnsi="Times New Roman" w:cs="Times New Roman"/>
          <w:sz w:val="28"/>
          <w:szCs w:val="28"/>
        </w:rPr>
        <w:t xml:space="preserve"> a </w:t>
      </w:r>
      <w:r w:rsidRPr="003E13F6">
        <w:rPr>
          <w:rFonts w:ascii="Times New Roman" w:eastAsia="Times New Roman" w:hAnsi="Times New Roman" w:cs="Times New Roman"/>
          <w:sz w:val="28"/>
          <w:szCs w:val="28"/>
        </w:rPr>
        <w:t>det</w:t>
      </w:r>
      <w:r w:rsidR="00937B30" w:rsidRPr="003E13F6">
        <w:rPr>
          <w:rFonts w:ascii="Times New Roman" w:eastAsia="Times New Roman" w:hAnsi="Times New Roman" w:cs="Times New Roman"/>
          <w:sz w:val="28"/>
          <w:szCs w:val="28"/>
        </w:rPr>
        <w:t>ailed description</w:t>
      </w:r>
      <w:r w:rsidRPr="003E13F6">
        <w:rPr>
          <w:rFonts w:ascii="Times New Roman" w:eastAsia="Times New Roman" w:hAnsi="Times New Roman" w:cs="Times New Roman"/>
          <w:sz w:val="28"/>
          <w:szCs w:val="28"/>
        </w:rPr>
        <w:t xml:space="preserve"> of </w:t>
      </w:r>
      <w:r w:rsidR="00600E32" w:rsidRPr="003E13F6">
        <w:rPr>
          <w:rFonts w:ascii="Times New Roman" w:eastAsia="Times New Roman" w:hAnsi="Times New Roman" w:cs="Times New Roman"/>
          <w:sz w:val="28"/>
          <w:szCs w:val="28"/>
        </w:rPr>
        <w:t xml:space="preserve">an </w:t>
      </w:r>
      <w:r w:rsidRPr="003E13F6">
        <w:rPr>
          <w:rFonts w:ascii="Times New Roman" w:eastAsia="Times New Roman" w:hAnsi="Times New Roman" w:cs="Times New Roman"/>
          <w:sz w:val="28"/>
          <w:szCs w:val="28"/>
        </w:rPr>
        <w:t xml:space="preserve">anxiety attack that overcomes the </w:t>
      </w:r>
      <w:r w:rsidR="003C25AA" w:rsidRPr="003E13F6">
        <w:rPr>
          <w:rFonts w:ascii="Times New Roman" w:eastAsia="Times New Roman" w:hAnsi="Times New Roman" w:cs="Times New Roman"/>
          <w:sz w:val="28"/>
          <w:szCs w:val="28"/>
        </w:rPr>
        <w:t>blogger</w:t>
      </w:r>
      <w:r w:rsidR="00514719" w:rsidRPr="003E13F6">
        <w:rPr>
          <w:rFonts w:ascii="Times New Roman" w:eastAsia="Times New Roman" w:hAnsi="Times New Roman" w:cs="Times New Roman"/>
          <w:sz w:val="28"/>
          <w:szCs w:val="28"/>
        </w:rPr>
        <w:t>.</w:t>
      </w:r>
    </w:p>
    <w:p w:rsidR="00FB1AEA" w:rsidRPr="006852BB" w:rsidRDefault="00514719" w:rsidP="003E13F6">
      <w:pPr>
        <w:spacing w:after="0" w:line="480" w:lineRule="auto"/>
        <w:ind w:left="720"/>
        <w:jc w:val="both"/>
        <w:rPr>
          <w:rFonts w:ascii="Times New Roman" w:eastAsia="Times New Roman" w:hAnsi="Times New Roman" w:cs="Times New Roman"/>
          <w:sz w:val="28"/>
          <w:szCs w:val="28"/>
        </w:rPr>
      </w:pPr>
      <w:r w:rsidRPr="00A22830">
        <w:rPr>
          <w:rFonts w:ascii="Times New Roman" w:eastAsia="Times New Roman" w:hAnsi="Times New Roman" w:cs="Times New Roman"/>
          <w:b/>
          <w:bCs/>
          <w:sz w:val="28"/>
          <w:szCs w:val="28"/>
        </w:rPr>
        <w:t>'</w:t>
      </w:r>
      <w:r w:rsidR="00FB1AEA" w:rsidRPr="00D914F3">
        <w:rPr>
          <w:rFonts w:ascii="Times New Roman" w:eastAsia="Times New Roman" w:hAnsi="Times New Roman" w:cs="Times New Roman"/>
          <w:iCs/>
          <w:sz w:val="28"/>
          <w:szCs w:val="28"/>
        </w:rPr>
        <w:t>I first started experiencing what I must assume was anxiety on Monday evening. I couldn’t fall asleep Monday night and maybe got four hours of sleep total. The anxiety was full-fledged by Tuesday (yesterday) and it never fully went away until I woke up this morning feeling better, feeling like I could breathe again. I don’t know if it was cycle related or not, but it was horrible. My heart was racing, it felt like something had become lodged in my throat and I felt like I couldn’t breathe deeply enough to catch my breath. At times I felt nauseous and I just had this general feeling of uneasiness, like something was just wrong.</w:t>
      </w:r>
      <w:r w:rsidRPr="00A22830">
        <w:rPr>
          <w:rFonts w:ascii="Times New Roman" w:eastAsia="Times New Roman" w:hAnsi="Times New Roman" w:cs="Times New Roman"/>
          <w:b/>
          <w:bCs/>
          <w:sz w:val="28"/>
          <w:szCs w:val="28"/>
        </w:rPr>
        <w:t>'</w:t>
      </w:r>
    </w:p>
    <w:p w:rsidR="00FB1AEA" w:rsidRPr="003E13F6" w:rsidRDefault="003C25AA"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Anger is a</w:t>
      </w:r>
      <w:r w:rsidR="00FB1AEA" w:rsidRPr="003E13F6">
        <w:rPr>
          <w:rFonts w:ascii="Times New Roman" w:hAnsi="Times New Roman" w:cs="Times New Roman"/>
          <w:sz w:val="28"/>
          <w:szCs w:val="28"/>
        </w:rPr>
        <w:t>nother strong emotion reveal</w:t>
      </w:r>
      <w:r w:rsidRPr="003E13F6">
        <w:rPr>
          <w:rFonts w:ascii="Times New Roman" w:hAnsi="Times New Roman" w:cs="Times New Roman"/>
          <w:sz w:val="28"/>
          <w:szCs w:val="28"/>
        </w:rPr>
        <w:t xml:space="preserve">ed in the content analysis </w:t>
      </w:r>
      <w:proofErr w:type="spellStart"/>
      <w:r w:rsidRPr="003E13F6">
        <w:rPr>
          <w:rFonts w:ascii="Times New Roman" w:hAnsi="Times New Roman" w:cs="Times New Roman"/>
          <w:sz w:val="28"/>
          <w:szCs w:val="28"/>
        </w:rPr>
        <w:t>relatedto</w:t>
      </w:r>
      <w:proofErr w:type="spellEnd"/>
      <w:r w:rsidRPr="003E13F6">
        <w:rPr>
          <w:rFonts w:ascii="Times New Roman" w:hAnsi="Times New Roman" w:cs="Times New Roman"/>
          <w:sz w:val="28"/>
          <w:szCs w:val="28"/>
        </w:rPr>
        <w:t xml:space="preserve"> </w:t>
      </w:r>
      <w:r w:rsidR="00514719" w:rsidRPr="003E13F6">
        <w:rPr>
          <w:rFonts w:ascii="Times New Roman" w:hAnsi="Times New Roman" w:cs="Times New Roman"/>
          <w:sz w:val="28"/>
          <w:szCs w:val="28"/>
        </w:rPr>
        <w:t>the bloggers'</w:t>
      </w:r>
      <w:r w:rsidR="00FB1AEA" w:rsidRPr="003E13F6">
        <w:rPr>
          <w:rFonts w:ascii="Times New Roman" w:hAnsi="Times New Roman" w:cs="Times New Roman"/>
          <w:sz w:val="28"/>
          <w:szCs w:val="28"/>
        </w:rPr>
        <w:t xml:space="preserve"> inability t</w:t>
      </w:r>
      <w:r w:rsidR="00937B30" w:rsidRPr="003E13F6">
        <w:rPr>
          <w:rFonts w:ascii="Times New Roman" w:hAnsi="Times New Roman" w:cs="Times New Roman"/>
          <w:sz w:val="28"/>
          <w:szCs w:val="28"/>
        </w:rPr>
        <w:t>o conceive. One of the bloggers</w:t>
      </w:r>
      <w:r w:rsidR="00FB1AEA" w:rsidRPr="003E13F6">
        <w:rPr>
          <w:rFonts w:ascii="Times New Roman" w:hAnsi="Times New Roman" w:cs="Times New Roman"/>
          <w:sz w:val="28"/>
          <w:szCs w:val="28"/>
        </w:rPr>
        <w:t xml:space="preserve"> diagnosed with pol</w:t>
      </w:r>
      <w:r w:rsidR="00937B30" w:rsidRPr="003E13F6">
        <w:rPr>
          <w:rFonts w:ascii="Times New Roman" w:hAnsi="Times New Roman" w:cs="Times New Roman"/>
          <w:sz w:val="28"/>
          <w:szCs w:val="28"/>
        </w:rPr>
        <w:t>ycystic ovary syndrome (PCOS) described</w:t>
      </w:r>
      <w:r w:rsidR="00FB1AEA" w:rsidRPr="003E13F6">
        <w:rPr>
          <w:rFonts w:ascii="Times New Roman" w:hAnsi="Times New Roman" w:cs="Times New Roman"/>
          <w:sz w:val="28"/>
          <w:szCs w:val="28"/>
        </w:rPr>
        <w:t xml:space="preserve"> her anger and frustration </w:t>
      </w:r>
      <w:r w:rsidR="00937B30" w:rsidRPr="003E13F6">
        <w:rPr>
          <w:rFonts w:ascii="Times New Roman" w:hAnsi="Times New Roman" w:cs="Times New Roman"/>
          <w:sz w:val="28"/>
          <w:szCs w:val="28"/>
        </w:rPr>
        <w:t xml:space="preserve">when confronted with vast amounts of information on how to </w:t>
      </w:r>
      <w:r w:rsidR="00FB1AEA" w:rsidRPr="003E13F6">
        <w:rPr>
          <w:rFonts w:ascii="Times New Roman" w:hAnsi="Times New Roman" w:cs="Times New Roman"/>
          <w:sz w:val="28"/>
          <w:szCs w:val="28"/>
        </w:rPr>
        <w:t xml:space="preserve">solve her infertility. </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My gut reaction is to get angry - angry at the fact that I can't seem to find the magic bullet that is keeping me from getting pregnant. Then, my anger turns to self-hatred and disgust when I read about women successfully making some of these very dramatic changes, ending up with babies. How do I know which one? Do I do all of them and never eat a comfort food again? Do I forc</w:t>
      </w:r>
      <w:r w:rsidR="00514719" w:rsidRPr="00D914F3">
        <w:rPr>
          <w:rFonts w:ascii="Times New Roman" w:eastAsia="Times New Roman" w:hAnsi="Times New Roman" w:cs="Times New Roman"/>
          <w:iCs/>
          <w:sz w:val="28"/>
          <w:szCs w:val="28"/>
        </w:rPr>
        <w:t>e KG to make these changes too?</w:t>
      </w:r>
    </w:p>
    <w:p w:rsidR="00FB1AEA" w:rsidRPr="003E13F6" w:rsidRDefault="00FB1AEA"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Failed cycles, and miscarriages trigger a deep sense of loss and gri</w:t>
      </w:r>
      <w:r w:rsidR="00AB38A2" w:rsidRPr="003E13F6">
        <w:rPr>
          <w:rFonts w:ascii="Times New Roman" w:eastAsia="Times New Roman" w:hAnsi="Times New Roman" w:cs="Times New Roman"/>
          <w:sz w:val="28"/>
          <w:szCs w:val="28"/>
        </w:rPr>
        <w:t xml:space="preserve">ef described in the </w:t>
      </w:r>
      <w:r w:rsidR="00514719" w:rsidRPr="003E13F6">
        <w:rPr>
          <w:rFonts w:ascii="Times New Roman" w:eastAsia="Times New Roman" w:hAnsi="Times New Roman" w:cs="Times New Roman"/>
          <w:sz w:val="28"/>
          <w:szCs w:val="28"/>
        </w:rPr>
        <w:t>bloggers</w:t>
      </w:r>
      <w:r w:rsidR="00AB38A2" w:rsidRPr="003E13F6">
        <w:rPr>
          <w:rFonts w:ascii="Times New Roman" w:eastAsia="Times New Roman" w:hAnsi="Times New Roman" w:cs="Times New Roman"/>
          <w:sz w:val="28"/>
          <w:szCs w:val="28"/>
        </w:rPr>
        <w:t>'</w:t>
      </w:r>
      <w:r w:rsidRPr="003E13F6">
        <w:rPr>
          <w:rFonts w:ascii="Times New Roman" w:eastAsia="Times New Roman" w:hAnsi="Times New Roman" w:cs="Times New Roman"/>
          <w:sz w:val="28"/>
          <w:szCs w:val="28"/>
        </w:rPr>
        <w:t xml:space="preserve"> posts. </w:t>
      </w:r>
      <w:r w:rsidR="00AB38A2" w:rsidRPr="003E13F6">
        <w:rPr>
          <w:rFonts w:ascii="Times New Roman" w:eastAsia="Times New Roman" w:hAnsi="Times New Roman" w:cs="Times New Roman"/>
          <w:sz w:val="28"/>
          <w:szCs w:val="28"/>
        </w:rPr>
        <w:t>The anonymity and friendliness of the blogs facilitates self-expression which motivate</w:t>
      </w:r>
      <w:r w:rsidR="00937B30" w:rsidRPr="003E13F6">
        <w:rPr>
          <w:rFonts w:ascii="Times New Roman" w:eastAsia="Times New Roman" w:hAnsi="Times New Roman" w:cs="Times New Roman"/>
          <w:sz w:val="28"/>
          <w:szCs w:val="28"/>
        </w:rPr>
        <w:t>s</w:t>
      </w:r>
      <w:r w:rsidR="00AB38A2" w:rsidRPr="003E13F6">
        <w:rPr>
          <w:rFonts w:ascii="Times New Roman" w:eastAsia="Times New Roman" w:hAnsi="Times New Roman" w:cs="Times New Roman"/>
          <w:sz w:val="28"/>
          <w:szCs w:val="28"/>
        </w:rPr>
        <w:t xml:space="preserve"> bloggers to </w:t>
      </w:r>
      <w:r w:rsidR="00937B30" w:rsidRPr="003E13F6">
        <w:rPr>
          <w:rFonts w:ascii="Times New Roman" w:eastAsia="Times New Roman" w:hAnsi="Times New Roman" w:cs="Times New Roman"/>
          <w:sz w:val="28"/>
          <w:szCs w:val="28"/>
        </w:rPr>
        <w:t xml:space="preserve">express </w:t>
      </w:r>
      <w:r w:rsidR="00AB38A2" w:rsidRPr="003E13F6">
        <w:rPr>
          <w:rFonts w:ascii="Times New Roman" w:eastAsia="Times New Roman" w:hAnsi="Times New Roman" w:cs="Times New Roman"/>
          <w:sz w:val="28"/>
          <w:szCs w:val="28"/>
        </w:rPr>
        <w:t>their intimate thoughts and feelings.</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How does one find the strength to go on in the midst of so much pain? When life is so hard? ... Diagnosis is complete miscarriage. My body has killed my babies. We're both in shock from the destruction from this storm. But the numbness will wear off soon and we will once again be left with our grief.</w:t>
      </w:r>
    </w:p>
    <w:p w:rsidR="00FB1AEA" w:rsidRPr="003E13F6" w:rsidRDefault="00FB1AEA"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Next to all the negative emotions listed above, there is also hope in the blog posts analyzed, which constitute</w:t>
      </w:r>
      <w:r w:rsidR="00DA3B5C" w:rsidRPr="003E13F6">
        <w:rPr>
          <w:rFonts w:ascii="Times New Roman" w:eastAsia="Times New Roman" w:hAnsi="Times New Roman" w:cs="Times New Roman"/>
          <w:sz w:val="28"/>
          <w:szCs w:val="28"/>
        </w:rPr>
        <w:t>s</w:t>
      </w:r>
      <w:r w:rsidRPr="003E13F6">
        <w:rPr>
          <w:rFonts w:ascii="Times New Roman" w:eastAsia="Times New Roman" w:hAnsi="Times New Roman" w:cs="Times New Roman"/>
          <w:sz w:val="28"/>
          <w:szCs w:val="28"/>
        </w:rPr>
        <w:t xml:space="preserve"> the fuel that drives </w:t>
      </w:r>
      <w:r w:rsidR="00DA3B5C" w:rsidRPr="003E13F6">
        <w:rPr>
          <w:rFonts w:ascii="Times New Roman" w:eastAsia="Times New Roman" w:hAnsi="Times New Roman" w:cs="Times New Roman"/>
          <w:sz w:val="28"/>
          <w:szCs w:val="28"/>
        </w:rPr>
        <w:t>the bloggers</w:t>
      </w:r>
      <w:r w:rsidRPr="003E13F6">
        <w:rPr>
          <w:rFonts w:ascii="Times New Roman" w:eastAsia="Times New Roman" w:hAnsi="Times New Roman" w:cs="Times New Roman"/>
          <w:sz w:val="28"/>
          <w:szCs w:val="28"/>
        </w:rPr>
        <w:t xml:space="preserve"> to proceed with treatments with the goal of becoming mothers. </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am excited to get this show on the road. It is good to start to feel some hope growing like a little seedling inside my heart. Like I said before the last cycle, this could happen. This procedure could lead to pregnancy and to having a baby. It could</w:t>
      </w:r>
      <w:r w:rsidR="00514719" w:rsidRPr="00E1505F">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 xml:space="preserve">The effect of infertility on </w:t>
      </w:r>
      <w:r w:rsidR="003C25AA" w:rsidRPr="003E13F6">
        <w:rPr>
          <w:rFonts w:ascii="Times New Roman" w:hAnsi="Times New Roman" w:cs="Times New Roman"/>
          <w:i/>
          <w:iCs/>
          <w:sz w:val="28"/>
          <w:szCs w:val="28"/>
        </w:rPr>
        <w:t>the bloggers'</w:t>
      </w:r>
      <w:r w:rsidRPr="003E13F6">
        <w:rPr>
          <w:rFonts w:ascii="Times New Roman" w:hAnsi="Times New Roman" w:cs="Times New Roman"/>
          <w:i/>
          <w:iCs/>
          <w:sz w:val="28"/>
          <w:szCs w:val="28"/>
        </w:rPr>
        <w:t xml:space="preserve"> identity</w:t>
      </w:r>
      <w:r w:rsidR="003C25AA" w:rsidRPr="003E13F6">
        <w:rPr>
          <w:rFonts w:ascii="Times New Roman" w:hAnsi="Times New Roman" w:cs="Times New Roman"/>
          <w:i/>
          <w:iCs/>
          <w:sz w:val="28"/>
          <w:szCs w:val="28"/>
        </w:rPr>
        <w:t xml:space="preserve"> as women</w:t>
      </w:r>
    </w:p>
    <w:p w:rsidR="00FB1AEA" w:rsidRPr="003E13F6" w:rsidRDefault="00D85E95"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One of the motivations for</w:t>
      </w:r>
      <w:r w:rsidR="006168D7" w:rsidRPr="003E13F6">
        <w:rPr>
          <w:rFonts w:ascii="Times New Roman" w:hAnsi="Times New Roman" w:cs="Times New Roman"/>
          <w:sz w:val="28"/>
          <w:szCs w:val="28"/>
        </w:rPr>
        <w:t xml:space="preserve"> blogging is the communication o</w:t>
      </w:r>
      <w:r w:rsidRPr="003E13F6">
        <w:rPr>
          <w:rFonts w:ascii="Times New Roman" w:hAnsi="Times New Roman" w:cs="Times New Roman"/>
          <w:sz w:val="28"/>
          <w:szCs w:val="28"/>
        </w:rPr>
        <w:t>f one's identity</w:t>
      </w:r>
      <w:r w:rsidR="00AB38A2" w:rsidRPr="003E13F6">
        <w:rPr>
          <w:rFonts w:ascii="Times New Roman" w:hAnsi="Times New Roman" w:cs="Times New Roman"/>
          <w:sz w:val="28"/>
          <w:szCs w:val="28"/>
        </w:rPr>
        <w:t xml:space="preserve"> (Bronstein, 2013</w:t>
      </w:r>
      <w:r w:rsidR="00AD1A08" w:rsidRPr="003E13F6">
        <w:rPr>
          <w:rFonts w:ascii="Times New Roman" w:hAnsi="Times New Roman" w:cs="Times New Roman"/>
          <w:sz w:val="28"/>
          <w:szCs w:val="28"/>
        </w:rPr>
        <w:t>a</w:t>
      </w:r>
      <w:r w:rsidR="00AB38A2" w:rsidRPr="003E13F6">
        <w:rPr>
          <w:rFonts w:ascii="Times New Roman" w:hAnsi="Times New Roman" w:cs="Times New Roman"/>
          <w:sz w:val="28"/>
          <w:szCs w:val="28"/>
        </w:rPr>
        <w:t xml:space="preserve">; </w:t>
      </w:r>
      <w:proofErr w:type="spellStart"/>
      <w:r w:rsidR="00AB38A2" w:rsidRPr="003E13F6">
        <w:rPr>
          <w:rFonts w:ascii="Times New Roman" w:hAnsi="Times New Roman" w:cs="Times New Roman"/>
          <w:sz w:val="28"/>
          <w:szCs w:val="28"/>
        </w:rPr>
        <w:t>Qian</w:t>
      </w:r>
      <w:proofErr w:type="spellEnd"/>
      <w:r w:rsidR="00AB38A2" w:rsidRPr="003E13F6">
        <w:rPr>
          <w:rFonts w:ascii="Times New Roman" w:hAnsi="Times New Roman" w:cs="Times New Roman"/>
          <w:sz w:val="28"/>
          <w:szCs w:val="28"/>
        </w:rPr>
        <w:t>&amp; Scott, 2007)</w:t>
      </w:r>
      <w:r w:rsidRPr="003E13F6">
        <w:rPr>
          <w:rFonts w:ascii="Times New Roman" w:hAnsi="Times New Roman" w:cs="Times New Roman"/>
          <w:sz w:val="28"/>
          <w:szCs w:val="28"/>
        </w:rPr>
        <w:t xml:space="preserve">. </w:t>
      </w:r>
      <w:r w:rsidR="00DA3B5C" w:rsidRPr="003E13F6">
        <w:rPr>
          <w:rFonts w:ascii="Times New Roman" w:hAnsi="Times New Roman" w:cs="Times New Roman"/>
          <w:sz w:val="28"/>
          <w:szCs w:val="28"/>
        </w:rPr>
        <w:t xml:space="preserve">The following category presents the blog posts </w:t>
      </w:r>
      <w:r w:rsidR="00FB1AEA" w:rsidRPr="003E13F6">
        <w:rPr>
          <w:rFonts w:ascii="Times New Roman" w:hAnsi="Times New Roman" w:cs="Times New Roman"/>
          <w:sz w:val="28"/>
          <w:szCs w:val="28"/>
        </w:rPr>
        <w:t>describing the effe</w:t>
      </w:r>
      <w:r w:rsidR="009F0A8A" w:rsidRPr="003E13F6">
        <w:rPr>
          <w:rFonts w:ascii="Times New Roman" w:hAnsi="Times New Roman" w:cs="Times New Roman"/>
          <w:sz w:val="28"/>
          <w:szCs w:val="28"/>
        </w:rPr>
        <w:t>ct that infertility has on the bloggers'</w:t>
      </w:r>
      <w:r w:rsidR="00FB1AEA" w:rsidRPr="003E13F6">
        <w:rPr>
          <w:rFonts w:ascii="Times New Roman" w:hAnsi="Times New Roman" w:cs="Times New Roman"/>
          <w:sz w:val="28"/>
          <w:szCs w:val="28"/>
        </w:rPr>
        <w:t xml:space="preserve"> identity and self-image.  </w:t>
      </w:r>
      <w:r w:rsidR="00CB28BF" w:rsidRPr="003E13F6">
        <w:rPr>
          <w:rFonts w:ascii="Times New Roman" w:hAnsi="Times New Roman" w:cs="Times New Roman"/>
          <w:sz w:val="28"/>
          <w:szCs w:val="28"/>
        </w:rPr>
        <w:t xml:space="preserve">The impact that infertility has on the bloggers' view of womanhood was revealed as a major topic in the content analysis. </w:t>
      </w:r>
      <w:r w:rsidR="00FB1AEA" w:rsidRPr="003E13F6">
        <w:rPr>
          <w:rFonts w:ascii="Times New Roman" w:hAnsi="Times New Roman" w:cs="Times New Roman"/>
          <w:sz w:val="28"/>
          <w:szCs w:val="28"/>
        </w:rPr>
        <w:t>One of the participants recounts finding out that she cannot have a child without</w:t>
      </w:r>
      <w:r w:rsidR="00514719" w:rsidRPr="003E13F6">
        <w:rPr>
          <w:rFonts w:ascii="Times New Roman" w:hAnsi="Times New Roman" w:cs="Times New Roman"/>
          <w:sz w:val="28"/>
          <w:szCs w:val="28"/>
        </w:rPr>
        <w:t xml:space="preserve"> IVF as a loss of her womanhood.</w:t>
      </w:r>
    </w:p>
    <w:p w:rsidR="00FB1AEA" w:rsidRPr="00F81ADE" w:rsidRDefault="00FB1AEA" w:rsidP="003E13F6">
      <w:pPr>
        <w:spacing w:after="0" w:line="480" w:lineRule="auto"/>
        <w:ind w:left="720"/>
        <w:jc w:val="both"/>
        <w:rPr>
          <w:rFonts w:ascii="Times New Roman" w:hAnsi="Times New Roman" w:cs="Times New Roman"/>
          <w:sz w:val="28"/>
          <w:szCs w:val="28"/>
        </w:rPr>
      </w:pPr>
      <w:r w:rsidRPr="00D914F3">
        <w:rPr>
          <w:rFonts w:ascii="Times New Roman" w:hAnsi="Times New Roman" w:cs="Times New Roman"/>
          <w:iCs/>
          <w:sz w:val="28"/>
          <w:szCs w:val="28"/>
        </w:rPr>
        <w:t>Being told that you can’t have a child without the help of science is devastating. Not only does it mean that building a family will be costly, painful and difficult, but also that your body is incapable of doing the one thing that really sets women apart from men. For me, this was more painful than the injections, the retrieval, and the heavy price-tag. The day the doctor said I-V-F I felt a portion of my womanhood die</w:t>
      </w:r>
      <w:r w:rsidR="00514719" w:rsidRPr="00E1505F">
        <w:rPr>
          <w:rFonts w:ascii="Times New Roman" w:hAnsi="Times New Roman" w:cs="Times New Roman"/>
          <w:sz w:val="28"/>
          <w:szCs w:val="28"/>
        </w:rPr>
        <w:t>.</w:t>
      </w:r>
    </w:p>
    <w:p w:rsidR="00FB1AEA" w:rsidRPr="003E13F6" w:rsidRDefault="00514719"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Another participant voices her emotion about the changes she has experienced during her infertility journey concerning her identity as a woman and concerning the meaning of motherhood for her.</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I used to think that being a mom was everything. It wasn't just something I wanted to do. It was something I had to do </w:t>
      </w:r>
      <w:r w:rsidR="006A555B">
        <w:rPr>
          <w:rFonts w:ascii="Times New Roman" w:eastAsia="Times New Roman" w:hAnsi="Times New Roman" w:cs="Times New Roman"/>
          <w:iCs/>
          <w:sz w:val="28"/>
          <w:szCs w:val="28"/>
        </w:rPr>
        <w:t>to</w:t>
      </w:r>
      <w:r w:rsidRPr="00D914F3">
        <w:rPr>
          <w:rFonts w:ascii="Times New Roman" w:eastAsia="Times New Roman" w:hAnsi="Times New Roman" w:cs="Times New Roman"/>
          <w:iCs/>
          <w:sz w:val="28"/>
          <w:szCs w:val="28"/>
        </w:rPr>
        <w:t xml:space="preserve"> fit in with society's expectations. And I had to do it a certain way (by drinking wine on vacation and getting knocked up by accident, of course). Now I know that neither this journey nor the goal at the end of it should define what kind of woman I am. Do I want to be a mother? Yes. But if my fate is not to be one, I'm ready to accept that, too - and the grief and anguish that may come with it</w:t>
      </w:r>
      <w:r w:rsidR="00514719" w:rsidRPr="00E1505F">
        <w:rPr>
          <w:rFonts w:ascii="Times New Roman" w:eastAsia="Times New Roman" w:hAnsi="Times New Roman" w:cs="Times New Roman"/>
          <w:sz w:val="28"/>
          <w:szCs w:val="28"/>
        </w:rPr>
        <w:t>.</w:t>
      </w:r>
    </w:p>
    <w:p w:rsidR="00FB1AEA" w:rsidRPr="003E13F6" w:rsidRDefault="00514719"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Findings show that i</w:t>
      </w:r>
      <w:r w:rsidR="00FB1AEA" w:rsidRPr="003E13F6">
        <w:rPr>
          <w:rFonts w:ascii="Times New Roman" w:hAnsi="Times New Roman" w:cs="Times New Roman"/>
          <w:sz w:val="28"/>
          <w:szCs w:val="28"/>
        </w:rPr>
        <w:t>nfertility affects wom</w:t>
      </w:r>
      <w:r w:rsidR="009F0A8A" w:rsidRPr="003E13F6">
        <w:rPr>
          <w:rFonts w:ascii="Times New Roman" w:hAnsi="Times New Roman" w:cs="Times New Roman"/>
          <w:sz w:val="28"/>
          <w:szCs w:val="28"/>
        </w:rPr>
        <w:t>e</w:t>
      </w:r>
      <w:r w:rsidR="00FB1AEA" w:rsidRPr="003E13F6">
        <w:rPr>
          <w:rFonts w:ascii="Times New Roman" w:hAnsi="Times New Roman" w:cs="Times New Roman"/>
          <w:sz w:val="28"/>
          <w:szCs w:val="28"/>
        </w:rPr>
        <w:t xml:space="preserve">n’s body image. The following is a recount of one of the </w:t>
      </w:r>
      <w:r w:rsidR="009F0A8A" w:rsidRPr="003E13F6">
        <w:rPr>
          <w:rFonts w:ascii="Times New Roman" w:hAnsi="Times New Roman" w:cs="Times New Roman"/>
          <w:sz w:val="28"/>
          <w:szCs w:val="28"/>
        </w:rPr>
        <w:t>bloggers</w:t>
      </w:r>
      <w:r w:rsidRPr="003E13F6">
        <w:rPr>
          <w:rFonts w:ascii="Times New Roman" w:hAnsi="Times New Roman" w:cs="Times New Roman"/>
          <w:sz w:val="28"/>
          <w:szCs w:val="28"/>
        </w:rPr>
        <w:t xml:space="preserve"> feeling unattractive and empty.</w:t>
      </w:r>
    </w:p>
    <w:p w:rsidR="00514719" w:rsidRPr="00E1505F" w:rsidRDefault="00FB1AEA" w:rsidP="003E13F6">
      <w:pPr>
        <w:pStyle w:val="NormalWeb"/>
        <w:spacing w:before="0" w:beforeAutospacing="0" w:after="0" w:afterAutospacing="0" w:line="480" w:lineRule="auto"/>
        <w:ind w:left="720"/>
        <w:jc w:val="both"/>
        <w:rPr>
          <w:sz w:val="28"/>
          <w:szCs w:val="28"/>
        </w:rPr>
      </w:pPr>
      <w:r w:rsidRPr="00D914F3">
        <w:rPr>
          <w:iCs/>
          <w:sz w:val="28"/>
          <w:szCs w:val="28"/>
        </w:rPr>
        <w:t>I look in the mirror and feel barren and unattractive. I run from a camera. I edit my self</w:t>
      </w:r>
      <w:r w:rsidR="00A1134D" w:rsidRPr="00D914F3">
        <w:rPr>
          <w:iCs/>
          <w:sz w:val="28"/>
          <w:szCs w:val="28"/>
        </w:rPr>
        <w:t>-</w:t>
      </w:r>
      <w:r w:rsidRPr="00D914F3">
        <w:rPr>
          <w:iCs/>
          <w:sz w:val="28"/>
          <w:szCs w:val="28"/>
        </w:rPr>
        <w:t>portraits </w:t>
      </w:r>
      <w:proofErr w:type="spellStart"/>
      <w:r w:rsidRPr="00D914F3">
        <w:rPr>
          <w:iCs/>
          <w:sz w:val="28"/>
          <w:szCs w:val="28"/>
        </w:rPr>
        <w:t>obsessively,trying</w:t>
      </w:r>
      <w:proofErr w:type="spellEnd"/>
      <w:r w:rsidRPr="00D914F3">
        <w:rPr>
          <w:iCs/>
          <w:sz w:val="28"/>
          <w:szCs w:val="28"/>
        </w:rPr>
        <w:t xml:space="preserve"> to photo shop in the part of me that has been cast out. Gradually new beauty products have crept into my life. I read several fashion blogs and I started to look at these beautiful and fertile women, trying to figure out how I could look like them. How can I paint fertility on my body? I still feel infertile. I still feel empty. I still do not want Mr. Husband to touch me. To look at me. I wish I knew how to fix this. How can I repair the hole that infertility has eaten into my womanly being? I desperately want to enjoy the fact that I am still young, I am pretty and by gosh, Mr. Husband does find me attractive even though my ovaries don’t work. But I don’t know how</w:t>
      </w:r>
      <w:r w:rsidR="00514719" w:rsidRPr="00E1505F">
        <w:rPr>
          <w:sz w:val="28"/>
          <w:szCs w:val="28"/>
        </w:rPr>
        <w:t>.</w:t>
      </w:r>
    </w:p>
    <w:p w:rsidR="00600E32" w:rsidRPr="003E13F6" w:rsidRDefault="00717A6E" w:rsidP="003E13F6">
      <w:pPr>
        <w:pStyle w:val="NormalWeb"/>
        <w:spacing w:before="0" w:beforeAutospacing="0" w:after="0" w:afterAutospacing="0" w:line="480" w:lineRule="auto"/>
        <w:ind w:left="720"/>
        <w:jc w:val="both"/>
        <w:rPr>
          <w:sz w:val="28"/>
          <w:szCs w:val="28"/>
        </w:rPr>
      </w:pPr>
      <w:r w:rsidRPr="003E13F6">
        <w:rPr>
          <w:i/>
          <w:iCs/>
          <w:sz w:val="28"/>
          <w:szCs w:val="28"/>
        </w:rPr>
        <w:t>Blogging and Anonymity</w:t>
      </w:r>
    </w:p>
    <w:p w:rsidR="00717A6E" w:rsidRPr="003E13F6" w:rsidRDefault="00CB28BF" w:rsidP="003E13F6">
      <w:pPr>
        <w:spacing w:after="0" w:line="480" w:lineRule="auto"/>
        <w:jc w:val="both"/>
        <w:rPr>
          <w:rFonts w:ascii="Times New Roman" w:hAnsi="Times New Roman" w:cs="Times New Roman"/>
          <w:i/>
          <w:iCs/>
          <w:sz w:val="28"/>
          <w:szCs w:val="28"/>
        </w:rPr>
      </w:pPr>
      <w:r w:rsidRPr="003E13F6">
        <w:rPr>
          <w:rFonts w:ascii="Times New Roman" w:hAnsi="Times New Roman" w:cs="Times New Roman"/>
          <w:sz w:val="28"/>
          <w:szCs w:val="28"/>
        </w:rPr>
        <w:t xml:space="preserve">The effect that the anonymity </w:t>
      </w:r>
      <w:r w:rsidR="009F0A8A" w:rsidRPr="003E13F6">
        <w:rPr>
          <w:rFonts w:ascii="Times New Roman" w:hAnsi="Times New Roman" w:cs="Times New Roman"/>
          <w:sz w:val="28"/>
          <w:szCs w:val="28"/>
        </w:rPr>
        <w:t xml:space="preserve">inherent in online communications </w:t>
      </w:r>
      <w:r w:rsidRPr="003E13F6">
        <w:rPr>
          <w:rFonts w:ascii="Times New Roman" w:hAnsi="Times New Roman" w:cs="Times New Roman"/>
          <w:sz w:val="28"/>
          <w:szCs w:val="28"/>
        </w:rPr>
        <w:t>can have on blogging patterns has been researched in prior studies (</w:t>
      </w:r>
      <w:r w:rsidR="004213B2" w:rsidRPr="003E13F6">
        <w:rPr>
          <w:rFonts w:ascii="Times New Roman" w:hAnsi="Times New Roman" w:cs="Times New Roman"/>
          <w:sz w:val="28"/>
          <w:szCs w:val="28"/>
        </w:rPr>
        <w:t>Bronstein, 2013</w:t>
      </w:r>
      <w:r w:rsidR="00AD1A08" w:rsidRPr="003E13F6">
        <w:rPr>
          <w:rFonts w:ascii="Times New Roman" w:hAnsi="Times New Roman" w:cs="Times New Roman"/>
          <w:sz w:val="28"/>
          <w:szCs w:val="28"/>
        </w:rPr>
        <w:t>b</w:t>
      </w:r>
      <w:r w:rsidR="004213B2" w:rsidRPr="003E13F6">
        <w:rPr>
          <w:rFonts w:ascii="Times New Roman" w:hAnsi="Times New Roman" w:cs="Times New Roman"/>
          <w:sz w:val="28"/>
          <w:szCs w:val="28"/>
        </w:rPr>
        <w:t xml:space="preserve">; </w:t>
      </w:r>
      <w:proofErr w:type="spellStart"/>
      <w:r w:rsidR="004213B2" w:rsidRPr="003E13F6">
        <w:rPr>
          <w:rFonts w:ascii="Times New Roman" w:hAnsi="Times New Roman" w:cs="Times New Roman"/>
          <w:sz w:val="28"/>
          <w:szCs w:val="28"/>
        </w:rPr>
        <w:t>Hollebaugh</w:t>
      </w:r>
      <w:r w:rsidR="009F0A8A" w:rsidRPr="003E13F6">
        <w:rPr>
          <w:rFonts w:ascii="Times New Roman" w:hAnsi="Times New Roman" w:cs="Times New Roman"/>
          <w:sz w:val="28"/>
          <w:szCs w:val="28"/>
        </w:rPr>
        <w:t>and</w:t>
      </w:r>
      <w:proofErr w:type="spellEnd"/>
      <w:r w:rsidR="004213B2" w:rsidRPr="003E13F6">
        <w:rPr>
          <w:rFonts w:ascii="Times New Roman" w:hAnsi="Times New Roman" w:cs="Times New Roman"/>
          <w:sz w:val="28"/>
          <w:szCs w:val="28"/>
        </w:rPr>
        <w:t xml:space="preserve"> Everett, 2013; </w:t>
      </w:r>
      <w:proofErr w:type="spellStart"/>
      <w:r w:rsidRPr="003E13F6">
        <w:rPr>
          <w:rFonts w:ascii="Times New Roman" w:hAnsi="Times New Roman" w:cs="Times New Roman"/>
          <w:sz w:val="28"/>
          <w:szCs w:val="28"/>
        </w:rPr>
        <w:t>Qian</w:t>
      </w:r>
      <w:r w:rsidR="00E1505F">
        <w:rPr>
          <w:rFonts w:ascii="Times New Roman" w:hAnsi="Times New Roman" w:cs="Times New Roman"/>
          <w:sz w:val="28"/>
          <w:szCs w:val="28"/>
        </w:rPr>
        <w:t>and</w:t>
      </w:r>
      <w:r w:rsidRPr="003E13F6">
        <w:rPr>
          <w:rFonts w:ascii="Times New Roman" w:hAnsi="Times New Roman" w:cs="Times New Roman"/>
          <w:sz w:val="28"/>
          <w:szCs w:val="28"/>
        </w:rPr>
        <w:t>Scott</w:t>
      </w:r>
      <w:proofErr w:type="spellEnd"/>
      <w:r w:rsidRPr="003E13F6">
        <w:rPr>
          <w:rFonts w:ascii="Times New Roman" w:hAnsi="Times New Roman" w:cs="Times New Roman"/>
          <w:sz w:val="28"/>
          <w:szCs w:val="28"/>
        </w:rPr>
        <w:t>, 2007).</w:t>
      </w:r>
      <w:r w:rsidR="001F7412" w:rsidRPr="003E13F6">
        <w:rPr>
          <w:rFonts w:ascii="Times New Roman" w:hAnsi="Times New Roman" w:cs="Times New Roman"/>
          <w:sz w:val="28"/>
          <w:szCs w:val="28"/>
        </w:rPr>
        <w:t xml:space="preserve">Findings </w:t>
      </w:r>
      <w:r w:rsidR="009F0A8A" w:rsidRPr="003E13F6">
        <w:rPr>
          <w:rFonts w:ascii="Times New Roman" w:hAnsi="Times New Roman" w:cs="Times New Roman"/>
          <w:sz w:val="28"/>
          <w:szCs w:val="28"/>
        </w:rPr>
        <w:t xml:space="preserve">in this study </w:t>
      </w:r>
      <w:r w:rsidR="001F7412" w:rsidRPr="003E13F6">
        <w:rPr>
          <w:rFonts w:ascii="Times New Roman" w:hAnsi="Times New Roman" w:cs="Times New Roman"/>
          <w:sz w:val="28"/>
          <w:szCs w:val="28"/>
        </w:rPr>
        <w:t>show that b</w:t>
      </w:r>
      <w:r w:rsidR="00717A6E" w:rsidRPr="003E13F6">
        <w:rPr>
          <w:rFonts w:ascii="Times New Roman" w:hAnsi="Times New Roman" w:cs="Times New Roman"/>
          <w:sz w:val="28"/>
          <w:szCs w:val="28"/>
        </w:rPr>
        <w:t xml:space="preserve">loggers struggle with the idea of disclosing their true identity </w:t>
      </w:r>
      <w:r w:rsidR="00A21511" w:rsidRPr="003E13F6">
        <w:rPr>
          <w:rFonts w:ascii="Times New Roman" w:hAnsi="Times New Roman" w:cs="Times New Roman"/>
          <w:sz w:val="28"/>
          <w:szCs w:val="28"/>
        </w:rPr>
        <w:t>and exposing themselves publicly</w:t>
      </w:r>
      <w:r w:rsidR="009B4377" w:rsidRPr="003E13F6">
        <w:rPr>
          <w:rFonts w:ascii="Times New Roman" w:hAnsi="Times New Roman" w:cs="Times New Roman"/>
          <w:sz w:val="28"/>
          <w:szCs w:val="28"/>
        </w:rPr>
        <w:t xml:space="preserve"> and this struggle affects their motivation to </w:t>
      </w:r>
      <w:r w:rsidR="00514719" w:rsidRPr="003E13F6">
        <w:rPr>
          <w:rFonts w:ascii="Times New Roman" w:hAnsi="Times New Roman" w:cs="Times New Roman"/>
          <w:sz w:val="28"/>
          <w:szCs w:val="28"/>
        </w:rPr>
        <w:t>blog</w:t>
      </w:r>
      <w:r w:rsidR="009B4377" w:rsidRPr="003E13F6">
        <w:rPr>
          <w:rFonts w:ascii="Times New Roman" w:hAnsi="Times New Roman" w:cs="Times New Roman"/>
          <w:sz w:val="28"/>
          <w:szCs w:val="28"/>
        </w:rPr>
        <w:t xml:space="preserve"> about their condition</w:t>
      </w:r>
      <w:r w:rsidR="00717A6E" w:rsidRPr="003E13F6">
        <w:rPr>
          <w:rFonts w:ascii="Times New Roman" w:hAnsi="Times New Roman" w:cs="Times New Roman"/>
          <w:sz w:val="28"/>
          <w:szCs w:val="28"/>
        </w:rPr>
        <w:t xml:space="preserve">. The following category presents the </w:t>
      </w:r>
      <w:r w:rsidR="004213B2" w:rsidRPr="003E13F6">
        <w:rPr>
          <w:rFonts w:ascii="Times New Roman" w:hAnsi="Times New Roman" w:cs="Times New Roman"/>
          <w:sz w:val="28"/>
          <w:szCs w:val="28"/>
        </w:rPr>
        <w:t>blogger</w:t>
      </w:r>
      <w:r w:rsidR="00717A6E" w:rsidRPr="003E13F6">
        <w:rPr>
          <w:rFonts w:ascii="Times New Roman" w:hAnsi="Times New Roman" w:cs="Times New Roman"/>
          <w:sz w:val="28"/>
          <w:szCs w:val="28"/>
        </w:rPr>
        <w:t>s' views on anonymity and blogging. One of the bloggers who uses a pseudonym</w:t>
      </w:r>
      <w:r w:rsidR="009F0A8A" w:rsidRPr="003E13F6">
        <w:rPr>
          <w:rFonts w:ascii="Times New Roman" w:hAnsi="Times New Roman" w:cs="Times New Roman"/>
          <w:sz w:val="28"/>
          <w:szCs w:val="28"/>
        </w:rPr>
        <w:t xml:space="preserve"> for signing her posts expressed</w:t>
      </w:r>
      <w:r w:rsidR="00717A6E" w:rsidRPr="003E13F6">
        <w:rPr>
          <w:rFonts w:ascii="Times New Roman" w:hAnsi="Times New Roman" w:cs="Times New Roman"/>
          <w:sz w:val="28"/>
          <w:szCs w:val="28"/>
        </w:rPr>
        <w:t xml:space="preserve"> her need to be less anonymous </w:t>
      </w:r>
      <w:r w:rsidR="006A555B">
        <w:rPr>
          <w:rFonts w:ascii="Times New Roman" w:hAnsi="Times New Roman" w:cs="Times New Roman"/>
          <w:sz w:val="28"/>
          <w:szCs w:val="28"/>
        </w:rPr>
        <w:t>to</w:t>
      </w:r>
      <w:r w:rsidR="00717A6E" w:rsidRPr="003E13F6">
        <w:rPr>
          <w:rFonts w:ascii="Times New Roman" w:hAnsi="Times New Roman" w:cs="Times New Roman"/>
          <w:sz w:val="28"/>
          <w:szCs w:val="28"/>
        </w:rPr>
        <w:t xml:space="preserve"> share her experience:  </w:t>
      </w:r>
    </w:p>
    <w:p w:rsidR="00717A6E" w:rsidRPr="00E1505F" w:rsidRDefault="00717A6E"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Even though I still blog anonymously, almost all of my friends (at least the close ones) and my immediate family know I am in IF treatment and many read this blog. I also told my boss and a few select co-workers (most of whom are </w:t>
      </w:r>
      <w:proofErr w:type="spellStart"/>
      <w:r w:rsidRPr="00D914F3">
        <w:rPr>
          <w:rFonts w:ascii="Times New Roman" w:eastAsia="Times New Roman" w:hAnsi="Times New Roman" w:cs="Times New Roman"/>
          <w:iCs/>
          <w:sz w:val="28"/>
          <w:szCs w:val="28"/>
        </w:rPr>
        <w:t>IFers</w:t>
      </w:r>
      <w:proofErr w:type="spellEnd"/>
      <w:r w:rsidRPr="00D914F3">
        <w:rPr>
          <w:rFonts w:ascii="Times New Roman" w:eastAsia="Times New Roman" w:hAnsi="Times New Roman" w:cs="Times New Roman"/>
          <w:iCs/>
          <w:sz w:val="28"/>
          <w:szCs w:val="28"/>
        </w:rPr>
        <w:t xml:space="preserve"> as well.) Little by little, I have been honest with more and more people. I even came out to a few friends of friends, because they were also </w:t>
      </w:r>
      <w:proofErr w:type="spellStart"/>
      <w:r w:rsidRPr="00D914F3">
        <w:rPr>
          <w:rFonts w:ascii="Times New Roman" w:eastAsia="Times New Roman" w:hAnsi="Times New Roman" w:cs="Times New Roman"/>
          <w:iCs/>
          <w:sz w:val="28"/>
          <w:szCs w:val="28"/>
        </w:rPr>
        <w:t>IFers</w:t>
      </w:r>
      <w:proofErr w:type="spellEnd"/>
      <w:r w:rsidRPr="00D914F3">
        <w:rPr>
          <w:rFonts w:ascii="Times New Roman" w:eastAsia="Times New Roman" w:hAnsi="Times New Roman" w:cs="Times New Roman"/>
          <w:iCs/>
          <w:sz w:val="28"/>
          <w:szCs w:val="28"/>
        </w:rPr>
        <w:t xml:space="preserve"> and I wanted to reach out. It's almost like I am trying to swim in the ocean. I started by dipping my toes in. Then I waded to my knees, then my thighs, then my waist. But I can't quite seem to dive into a wave</w:t>
      </w:r>
      <w:r w:rsidR="00A21511" w:rsidRPr="00E1505F">
        <w:rPr>
          <w:rFonts w:ascii="Times New Roman" w:eastAsia="Times New Roman" w:hAnsi="Times New Roman" w:cs="Times New Roman"/>
          <w:sz w:val="28"/>
          <w:szCs w:val="28"/>
        </w:rPr>
        <w:t>.</w:t>
      </w:r>
    </w:p>
    <w:p w:rsidR="00717A6E" w:rsidRPr="003E13F6" w:rsidRDefault="00717A6E" w:rsidP="003E13F6">
      <w:pPr>
        <w:spacing w:after="0" w:line="480" w:lineRule="auto"/>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 xml:space="preserve">On the other hand, being a teacher, she </w:t>
      </w:r>
      <w:r w:rsidR="004213B2" w:rsidRPr="003E13F6">
        <w:rPr>
          <w:rFonts w:ascii="Times New Roman" w:eastAsia="Times New Roman" w:hAnsi="Times New Roman" w:cs="Times New Roman"/>
          <w:sz w:val="28"/>
          <w:szCs w:val="28"/>
        </w:rPr>
        <w:t xml:space="preserve">also worries about the reaction that her </w:t>
      </w:r>
      <w:r w:rsidR="00E1505F">
        <w:rPr>
          <w:rFonts w:ascii="Times New Roman" w:eastAsia="Times New Roman" w:hAnsi="Times New Roman" w:cs="Times New Roman"/>
          <w:sz w:val="28"/>
          <w:szCs w:val="28"/>
        </w:rPr>
        <w:t>co-</w:t>
      </w:r>
      <w:proofErr w:type="spellStart"/>
      <w:r w:rsidR="00E1505F">
        <w:rPr>
          <w:rFonts w:ascii="Times New Roman" w:eastAsia="Times New Roman" w:hAnsi="Times New Roman" w:cs="Times New Roman"/>
          <w:sz w:val="28"/>
          <w:szCs w:val="28"/>
        </w:rPr>
        <w:t>workers</w:t>
      </w:r>
      <w:r w:rsidR="009F0A8A" w:rsidRPr="003E13F6">
        <w:rPr>
          <w:rFonts w:ascii="Times New Roman" w:eastAsia="Times New Roman" w:hAnsi="Times New Roman" w:cs="Times New Roman"/>
          <w:sz w:val="28"/>
          <w:szCs w:val="28"/>
        </w:rPr>
        <w:t>and</w:t>
      </w:r>
      <w:proofErr w:type="spellEnd"/>
      <w:r w:rsidR="009F0A8A" w:rsidRPr="003E13F6">
        <w:rPr>
          <w:rFonts w:ascii="Times New Roman" w:eastAsia="Times New Roman" w:hAnsi="Times New Roman" w:cs="Times New Roman"/>
          <w:sz w:val="28"/>
          <w:szCs w:val="28"/>
        </w:rPr>
        <w:t xml:space="preserve"> her students'</w:t>
      </w:r>
      <w:r w:rsidRPr="003E13F6">
        <w:rPr>
          <w:rFonts w:ascii="Times New Roman" w:eastAsia="Times New Roman" w:hAnsi="Times New Roman" w:cs="Times New Roman"/>
          <w:sz w:val="28"/>
          <w:szCs w:val="28"/>
        </w:rPr>
        <w:t xml:space="preserve"> parents</w:t>
      </w:r>
      <w:r w:rsidR="009B4377" w:rsidRPr="003E13F6">
        <w:rPr>
          <w:rFonts w:ascii="Times New Roman" w:eastAsia="Times New Roman" w:hAnsi="Times New Roman" w:cs="Times New Roman"/>
          <w:sz w:val="28"/>
          <w:szCs w:val="28"/>
        </w:rPr>
        <w:t xml:space="preserve"> could have if they were to </w:t>
      </w:r>
      <w:r w:rsidRPr="003E13F6">
        <w:rPr>
          <w:rFonts w:ascii="Times New Roman" w:eastAsia="Times New Roman" w:hAnsi="Times New Roman" w:cs="Times New Roman"/>
          <w:sz w:val="28"/>
          <w:szCs w:val="28"/>
        </w:rPr>
        <w:t>find out</w:t>
      </w:r>
      <w:r w:rsidR="009B4377" w:rsidRPr="003E13F6">
        <w:rPr>
          <w:rFonts w:ascii="Times New Roman" w:eastAsia="Times New Roman" w:hAnsi="Times New Roman" w:cs="Times New Roman"/>
          <w:sz w:val="28"/>
          <w:szCs w:val="28"/>
        </w:rPr>
        <w:t xml:space="preserve"> about </w:t>
      </w:r>
      <w:r w:rsidR="009F0A8A" w:rsidRPr="003E13F6">
        <w:rPr>
          <w:rFonts w:ascii="Times New Roman" w:eastAsia="Times New Roman" w:hAnsi="Times New Roman" w:cs="Times New Roman"/>
          <w:sz w:val="28"/>
          <w:szCs w:val="28"/>
        </w:rPr>
        <w:t>her</w:t>
      </w:r>
      <w:r w:rsidR="009B4377" w:rsidRPr="003E13F6">
        <w:rPr>
          <w:rFonts w:ascii="Times New Roman" w:eastAsia="Times New Roman" w:hAnsi="Times New Roman" w:cs="Times New Roman"/>
          <w:sz w:val="28"/>
          <w:szCs w:val="28"/>
        </w:rPr>
        <w:t xml:space="preserve"> infertility</w:t>
      </w:r>
      <w:r w:rsidRPr="003E13F6">
        <w:rPr>
          <w:rFonts w:ascii="Times New Roman" w:eastAsia="Times New Roman" w:hAnsi="Times New Roman" w:cs="Times New Roman"/>
          <w:sz w:val="28"/>
          <w:szCs w:val="28"/>
        </w:rPr>
        <w:t>:</w:t>
      </w:r>
    </w:p>
    <w:p w:rsidR="00717A6E" w:rsidRPr="00E1505F" w:rsidRDefault="00717A6E"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This is the deal: I have not gotten to the point where I am comfortable having all my co-workers finding out. The biggest factor holding me back is that I am a teacher. One thing you should know about teachers is that they are chatty and love to gossip. I hope I'm not throwing my fellow teachers under the bus here, but if you have ever been in a teacher's lounge, you know how it goes. They also tend to let things slip to parents on occasion. I am not friends with any parents on FB, but you know the way the </w:t>
      </w:r>
      <w:r w:rsidR="00920319" w:rsidRPr="00D914F3">
        <w:rPr>
          <w:rFonts w:ascii="Times New Roman" w:eastAsia="Times New Roman" w:hAnsi="Times New Roman" w:cs="Times New Roman"/>
          <w:iCs/>
          <w:sz w:val="28"/>
          <w:szCs w:val="28"/>
        </w:rPr>
        <w:t>Internet</w:t>
      </w:r>
      <w:r w:rsidRPr="00D914F3">
        <w:rPr>
          <w:rFonts w:ascii="Times New Roman" w:eastAsia="Times New Roman" w:hAnsi="Times New Roman" w:cs="Times New Roman"/>
          <w:iCs/>
          <w:sz w:val="28"/>
          <w:szCs w:val="28"/>
        </w:rPr>
        <w:t xml:space="preserve"> is: you have to be ready for everything to become public, even without your consent. You just have to own it. Am I really ready for the families or students at my school finding out? Not so much.</w:t>
      </w:r>
    </w:p>
    <w:p w:rsidR="00717A6E" w:rsidRPr="003E13F6" w:rsidRDefault="00600E32"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The fear of being hurt is a</w:t>
      </w:r>
      <w:r w:rsidR="00717A6E" w:rsidRPr="003E13F6">
        <w:rPr>
          <w:rFonts w:ascii="Times New Roman" w:eastAsia="Times New Roman" w:hAnsi="Times New Roman" w:cs="Times New Roman"/>
          <w:sz w:val="28"/>
          <w:szCs w:val="28"/>
        </w:rPr>
        <w:t xml:space="preserve">nother </w:t>
      </w:r>
      <w:r w:rsidRPr="003E13F6">
        <w:rPr>
          <w:rFonts w:ascii="Times New Roman" w:eastAsia="Times New Roman" w:hAnsi="Times New Roman" w:cs="Times New Roman"/>
          <w:sz w:val="28"/>
          <w:szCs w:val="28"/>
        </w:rPr>
        <w:t xml:space="preserve">reason for blogging </w:t>
      </w:r>
      <w:proofErr w:type="spellStart"/>
      <w:r w:rsidRPr="003E13F6">
        <w:rPr>
          <w:rFonts w:ascii="Times New Roman" w:eastAsia="Times New Roman" w:hAnsi="Times New Roman" w:cs="Times New Roman"/>
          <w:sz w:val="28"/>
          <w:szCs w:val="28"/>
        </w:rPr>
        <w:t>anonymouslyreveal</w:t>
      </w:r>
      <w:r w:rsidR="00717A6E" w:rsidRPr="003E13F6">
        <w:rPr>
          <w:rFonts w:ascii="Times New Roman" w:eastAsia="Times New Roman" w:hAnsi="Times New Roman" w:cs="Times New Roman"/>
          <w:sz w:val="28"/>
          <w:szCs w:val="28"/>
        </w:rPr>
        <w:t>ed</w:t>
      </w:r>
      <w:proofErr w:type="spellEnd"/>
      <w:r w:rsidR="00717A6E" w:rsidRPr="003E13F6">
        <w:rPr>
          <w:rFonts w:ascii="Times New Roman" w:eastAsia="Times New Roman" w:hAnsi="Times New Roman" w:cs="Times New Roman"/>
          <w:sz w:val="28"/>
          <w:szCs w:val="28"/>
        </w:rPr>
        <w:t xml:space="preserve"> in the </w:t>
      </w:r>
      <w:r w:rsidRPr="003E13F6">
        <w:rPr>
          <w:rFonts w:ascii="Times New Roman" w:eastAsia="Times New Roman" w:hAnsi="Times New Roman" w:cs="Times New Roman"/>
          <w:sz w:val="28"/>
          <w:szCs w:val="28"/>
        </w:rPr>
        <w:t>data analysis.</w:t>
      </w:r>
    </w:p>
    <w:p w:rsidR="00717A6E" w:rsidRPr="00F81ADE" w:rsidRDefault="00717A6E"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The </w:t>
      </w:r>
      <w:r w:rsidR="00920319" w:rsidRPr="00D914F3">
        <w:rPr>
          <w:rFonts w:ascii="Times New Roman" w:eastAsia="Times New Roman" w:hAnsi="Times New Roman" w:cs="Times New Roman"/>
          <w:iCs/>
          <w:sz w:val="28"/>
          <w:szCs w:val="28"/>
        </w:rPr>
        <w:t>Internet</w:t>
      </w:r>
      <w:r w:rsidRPr="00D914F3">
        <w:rPr>
          <w:rFonts w:ascii="Times New Roman" w:eastAsia="Times New Roman" w:hAnsi="Times New Roman" w:cs="Times New Roman"/>
          <w:iCs/>
          <w:sz w:val="28"/>
          <w:szCs w:val="28"/>
        </w:rPr>
        <w:t xml:space="preserve"> provides a cloak of anonymity, and sometimes a sense that the people who we write about will never see what's been written. Other times, though, the </w:t>
      </w:r>
      <w:r w:rsidR="00920319" w:rsidRPr="00D914F3">
        <w:rPr>
          <w:rFonts w:ascii="Times New Roman" w:eastAsia="Times New Roman" w:hAnsi="Times New Roman" w:cs="Times New Roman"/>
          <w:iCs/>
          <w:sz w:val="28"/>
          <w:szCs w:val="28"/>
        </w:rPr>
        <w:t>Internet</w:t>
      </w:r>
      <w:r w:rsidRPr="00D914F3">
        <w:rPr>
          <w:rFonts w:ascii="Times New Roman" w:eastAsia="Times New Roman" w:hAnsi="Times New Roman" w:cs="Times New Roman"/>
          <w:iCs/>
          <w:sz w:val="28"/>
          <w:szCs w:val="28"/>
        </w:rPr>
        <w:t xml:space="preserve"> becomes host to words that are meant to hurt. They are meant to be read by the people they target</w:t>
      </w:r>
      <w:r w:rsidR="00A21511" w:rsidRPr="00E1505F">
        <w:rPr>
          <w:rFonts w:ascii="Times New Roman" w:eastAsia="Times New Roman" w:hAnsi="Times New Roman" w:cs="Times New Roman"/>
          <w:sz w:val="28"/>
          <w:szCs w:val="28"/>
        </w:rPr>
        <w:t>.</w:t>
      </w:r>
    </w:p>
    <w:p w:rsidR="00FB1AEA" w:rsidRPr="003E13F6" w:rsidRDefault="00FB1AEA" w:rsidP="003E13F6">
      <w:pPr>
        <w:pStyle w:val="ListParagraph"/>
        <w:spacing w:after="0" w:line="480" w:lineRule="auto"/>
        <w:ind w:left="0"/>
        <w:jc w:val="both"/>
        <w:rPr>
          <w:rFonts w:ascii="Times New Roman" w:hAnsi="Times New Roman" w:cs="Times New Roman"/>
          <w:i/>
          <w:iCs/>
          <w:sz w:val="28"/>
          <w:szCs w:val="28"/>
        </w:rPr>
      </w:pPr>
      <w:r w:rsidRPr="003E13F6">
        <w:rPr>
          <w:rFonts w:ascii="Times New Roman" w:hAnsi="Times New Roman" w:cs="Times New Roman"/>
          <w:i/>
          <w:iCs/>
          <w:sz w:val="28"/>
          <w:szCs w:val="28"/>
        </w:rPr>
        <w:t>Marriage and infertility</w:t>
      </w:r>
    </w:p>
    <w:p w:rsidR="00663565" w:rsidRPr="003E13F6" w:rsidRDefault="00717A6E"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Another subject that bloggers were motivated to express through blogging was </w:t>
      </w:r>
      <w:r w:rsidR="00FB1AEA" w:rsidRPr="003E13F6">
        <w:rPr>
          <w:rFonts w:ascii="Times New Roman" w:hAnsi="Times New Roman" w:cs="Times New Roman"/>
          <w:sz w:val="28"/>
          <w:szCs w:val="28"/>
        </w:rPr>
        <w:t xml:space="preserve">the effects </w:t>
      </w:r>
      <w:r w:rsidRPr="003E13F6">
        <w:rPr>
          <w:rFonts w:ascii="Times New Roman" w:hAnsi="Times New Roman" w:cs="Times New Roman"/>
          <w:sz w:val="28"/>
          <w:szCs w:val="28"/>
        </w:rPr>
        <w:t xml:space="preserve">that </w:t>
      </w:r>
      <w:r w:rsidR="00FB1AEA" w:rsidRPr="003E13F6">
        <w:rPr>
          <w:rFonts w:ascii="Times New Roman" w:hAnsi="Times New Roman" w:cs="Times New Roman"/>
          <w:sz w:val="28"/>
          <w:szCs w:val="28"/>
        </w:rPr>
        <w:t xml:space="preserve">infertility can have on marriage.  </w:t>
      </w:r>
      <w:r w:rsidR="006100FE" w:rsidRPr="003E13F6">
        <w:rPr>
          <w:rFonts w:ascii="Times New Roman" w:hAnsi="Times New Roman" w:cs="Times New Roman"/>
          <w:sz w:val="28"/>
          <w:szCs w:val="28"/>
        </w:rPr>
        <w:t>The content analysis showed that i</w:t>
      </w:r>
      <w:r w:rsidR="00FB1AEA" w:rsidRPr="003E13F6">
        <w:rPr>
          <w:rFonts w:ascii="Times New Roman" w:hAnsi="Times New Roman" w:cs="Times New Roman"/>
          <w:sz w:val="28"/>
          <w:szCs w:val="28"/>
        </w:rPr>
        <w:t xml:space="preserve">nfertility can affect </w:t>
      </w:r>
      <w:r w:rsidR="00663565" w:rsidRPr="003E13F6">
        <w:rPr>
          <w:rFonts w:ascii="Times New Roman" w:hAnsi="Times New Roman" w:cs="Times New Roman"/>
          <w:sz w:val="28"/>
          <w:szCs w:val="28"/>
        </w:rPr>
        <w:t xml:space="preserve">a couple's relationship </w:t>
      </w:r>
      <w:r w:rsidR="00FB1AEA" w:rsidRPr="003E13F6">
        <w:rPr>
          <w:rFonts w:ascii="Times New Roman" w:hAnsi="Times New Roman" w:cs="Times New Roman"/>
          <w:sz w:val="28"/>
          <w:szCs w:val="28"/>
        </w:rPr>
        <w:t>both negatively and positively</w:t>
      </w:r>
      <w:r w:rsidR="00663565" w:rsidRPr="003E13F6">
        <w:rPr>
          <w:rFonts w:ascii="Times New Roman" w:hAnsi="Times New Roman" w:cs="Times New Roman"/>
          <w:sz w:val="28"/>
          <w:szCs w:val="28"/>
        </w:rPr>
        <w:t>.</w:t>
      </w:r>
    </w:p>
    <w:p w:rsidR="00E1505F" w:rsidRDefault="00E1505F" w:rsidP="003E13F6">
      <w:pPr>
        <w:spacing w:after="0" w:line="480" w:lineRule="auto"/>
        <w:jc w:val="both"/>
        <w:rPr>
          <w:rFonts w:ascii="Times New Roman" w:hAnsi="Times New Roman" w:cs="Times New Roman"/>
          <w:sz w:val="28"/>
          <w:szCs w:val="28"/>
        </w:rPr>
      </w:pPr>
    </w:p>
    <w:p w:rsidR="00FB1AEA" w:rsidRPr="003E13F6" w:rsidRDefault="00FB1AEA"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Infertility can put a strain on </w:t>
      </w:r>
      <w:r w:rsidR="006100FE" w:rsidRPr="003E13F6">
        <w:rPr>
          <w:rFonts w:ascii="Times New Roman" w:hAnsi="Times New Roman" w:cs="Times New Roman"/>
          <w:sz w:val="28"/>
          <w:szCs w:val="28"/>
        </w:rPr>
        <w:t>a relationship</w:t>
      </w:r>
      <w:r w:rsidRPr="003E13F6">
        <w:rPr>
          <w:rFonts w:ascii="Times New Roman" w:hAnsi="Times New Roman" w:cs="Times New Roman"/>
          <w:sz w:val="28"/>
          <w:szCs w:val="28"/>
        </w:rPr>
        <w:t xml:space="preserve"> as revealed from the posts </w:t>
      </w:r>
      <w:r w:rsidR="006100FE" w:rsidRPr="003E13F6">
        <w:rPr>
          <w:rFonts w:ascii="Times New Roman" w:hAnsi="Times New Roman" w:cs="Times New Roman"/>
          <w:sz w:val="28"/>
          <w:szCs w:val="28"/>
        </w:rPr>
        <w:t>in the sample</w:t>
      </w:r>
      <w:r w:rsidRPr="003E13F6">
        <w:rPr>
          <w:rFonts w:ascii="Times New Roman" w:hAnsi="Times New Roman" w:cs="Times New Roman"/>
          <w:sz w:val="28"/>
          <w:szCs w:val="28"/>
        </w:rPr>
        <w:t xml:space="preserve">. One of the </w:t>
      </w:r>
      <w:r w:rsidR="006100FE" w:rsidRPr="003E13F6">
        <w:rPr>
          <w:rFonts w:ascii="Times New Roman" w:hAnsi="Times New Roman" w:cs="Times New Roman"/>
          <w:sz w:val="28"/>
          <w:szCs w:val="28"/>
        </w:rPr>
        <w:t>bloggers</w:t>
      </w:r>
      <w:r w:rsidR="00663565" w:rsidRPr="003E13F6">
        <w:rPr>
          <w:rFonts w:ascii="Times New Roman" w:hAnsi="Times New Roman" w:cs="Times New Roman"/>
          <w:sz w:val="28"/>
          <w:szCs w:val="28"/>
        </w:rPr>
        <w:t xml:space="preserve"> described</w:t>
      </w:r>
      <w:r w:rsidRPr="003E13F6">
        <w:rPr>
          <w:rFonts w:ascii="Times New Roman" w:hAnsi="Times New Roman" w:cs="Times New Roman"/>
          <w:sz w:val="28"/>
          <w:szCs w:val="28"/>
        </w:rPr>
        <w:t xml:space="preserve"> her disappointment o</w:t>
      </w:r>
      <w:r w:rsidR="00663565" w:rsidRPr="003E13F6">
        <w:rPr>
          <w:rFonts w:ascii="Times New Roman" w:hAnsi="Times New Roman" w:cs="Times New Roman"/>
          <w:sz w:val="28"/>
          <w:szCs w:val="28"/>
        </w:rPr>
        <w:t>n</w:t>
      </w:r>
      <w:r w:rsidRPr="003E13F6">
        <w:rPr>
          <w:rFonts w:ascii="Times New Roman" w:hAnsi="Times New Roman" w:cs="Times New Roman"/>
          <w:sz w:val="28"/>
          <w:szCs w:val="28"/>
        </w:rPr>
        <w:t xml:space="preserve"> her </w:t>
      </w:r>
      <w:r w:rsidR="00A21511" w:rsidRPr="003E13F6">
        <w:rPr>
          <w:rFonts w:ascii="Times New Roman" w:hAnsi="Times New Roman" w:cs="Times New Roman"/>
          <w:sz w:val="28"/>
          <w:szCs w:val="28"/>
        </w:rPr>
        <w:t>partner</w:t>
      </w:r>
      <w:r w:rsidRPr="003E13F6">
        <w:rPr>
          <w:rFonts w:ascii="Times New Roman" w:hAnsi="Times New Roman" w:cs="Times New Roman"/>
          <w:sz w:val="28"/>
          <w:szCs w:val="28"/>
        </w:rPr>
        <w:t xml:space="preserve"> who is consuming alcohol while on medication </w:t>
      </w:r>
      <w:proofErr w:type="spellStart"/>
      <w:r w:rsidR="006A555B">
        <w:rPr>
          <w:rFonts w:ascii="Times New Roman" w:hAnsi="Times New Roman" w:cs="Times New Roman"/>
          <w:sz w:val="28"/>
          <w:szCs w:val="28"/>
        </w:rPr>
        <w:t>owing</w:t>
      </w:r>
      <w:r w:rsidRPr="003E13F6">
        <w:rPr>
          <w:rFonts w:ascii="Times New Roman" w:hAnsi="Times New Roman" w:cs="Times New Roman"/>
          <w:sz w:val="28"/>
          <w:szCs w:val="28"/>
        </w:rPr>
        <w:t>to</w:t>
      </w:r>
      <w:proofErr w:type="spellEnd"/>
      <w:r w:rsidRPr="003E13F6">
        <w:rPr>
          <w:rFonts w:ascii="Times New Roman" w:hAnsi="Times New Roman" w:cs="Times New Roman"/>
          <w:sz w:val="28"/>
          <w:szCs w:val="28"/>
        </w:rPr>
        <w:t xml:space="preserve"> male infertility. </w:t>
      </w:r>
    </w:p>
    <w:p w:rsidR="00FB1AEA" w:rsidRPr="00F81ADE" w:rsidRDefault="00FB1AEA"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I’m feeling disappointed and hurt by my man. It may sound completely stupid to an outsider, but he broke a promise to me last night. Last night he went over our agreed upon two-drink limit, and consumed five beers while I was watching TV in the bedroom, savoring my one glass of hard cider. We just had this talk the other day. He promised to me that while he’s on new meds and while we are actively preparing for more </w:t>
      </w:r>
      <w:proofErr w:type="spellStart"/>
      <w:r w:rsidRPr="00D914F3">
        <w:rPr>
          <w:rFonts w:ascii="Times New Roman" w:eastAsia="Times New Roman" w:hAnsi="Times New Roman" w:cs="Times New Roman"/>
          <w:iCs/>
          <w:sz w:val="28"/>
          <w:szCs w:val="28"/>
        </w:rPr>
        <w:t>IUIs</w:t>
      </w:r>
      <w:proofErr w:type="spellEnd"/>
      <w:r w:rsidRPr="00D914F3">
        <w:rPr>
          <w:rFonts w:ascii="Times New Roman" w:eastAsia="Times New Roman" w:hAnsi="Times New Roman" w:cs="Times New Roman"/>
          <w:iCs/>
          <w:sz w:val="28"/>
          <w:szCs w:val="28"/>
        </w:rPr>
        <w:t xml:space="preserve"> or IVF, he would cut back on the drinking</w:t>
      </w:r>
      <w:r w:rsidR="00A21511" w:rsidRPr="00E1505F">
        <w:rPr>
          <w:rFonts w:ascii="Times New Roman" w:eastAsia="Times New Roman" w:hAnsi="Times New Roman" w:cs="Times New Roman"/>
          <w:sz w:val="28"/>
          <w:szCs w:val="28"/>
        </w:rPr>
        <w:t>.</w:t>
      </w:r>
    </w:p>
    <w:p w:rsidR="00FB1AEA" w:rsidRPr="003E13F6" w:rsidRDefault="00663565"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For another blogger t</w:t>
      </w:r>
      <w:r w:rsidR="00FB1AEA" w:rsidRPr="003E13F6">
        <w:rPr>
          <w:rFonts w:ascii="Times New Roman" w:hAnsi="Times New Roman" w:cs="Times New Roman"/>
          <w:sz w:val="28"/>
          <w:szCs w:val="28"/>
        </w:rPr>
        <w:t xml:space="preserve">he unsupportive behavior of </w:t>
      </w:r>
      <w:proofErr w:type="spellStart"/>
      <w:r w:rsidRPr="003E13F6">
        <w:rPr>
          <w:rFonts w:ascii="Times New Roman" w:hAnsi="Times New Roman" w:cs="Times New Roman"/>
          <w:sz w:val="28"/>
          <w:szCs w:val="28"/>
        </w:rPr>
        <w:t>herspouse</w:t>
      </w:r>
      <w:proofErr w:type="spellEnd"/>
      <w:r w:rsidR="00FB1AEA" w:rsidRPr="003E13F6">
        <w:rPr>
          <w:rFonts w:ascii="Times New Roman" w:hAnsi="Times New Roman" w:cs="Times New Roman"/>
          <w:sz w:val="28"/>
          <w:szCs w:val="28"/>
        </w:rPr>
        <w:t xml:space="preserve"> is a cause of conflict </w:t>
      </w:r>
      <w:r w:rsidRPr="003E13F6">
        <w:rPr>
          <w:rFonts w:ascii="Times New Roman" w:hAnsi="Times New Roman" w:cs="Times New Roman"/>
          <w:sz w:val="28"/>
          <w:szCs w:val="28"/>
        </w:rPr>
        <w:t>in the relationship that leaves</w:t>
      </w:r>
      <w:r w:rsidR="00FB1AEA" w:rsidRPr="003E13F6">
        <w:rPr>
          <w:rFonts w:ascii="Times New Roman" w:hAnsi="Times New Roman" w:cs="Times New Roman"/>
          <w:sz w:val="28"/>
          <w:szCs w:val="28"/>
        </w:rPr>
        <w:t xml:space="preserve"> her feeling alone in </w:t>
      </w:r>
      <w:r w:rsidRPr="003E13F6">
        <w:rPr>
          <w:rFonts w:ascii="Times New Roman" w:hAnsi="Times New Roman" w:cs="Times New Roman"/>
          <w:sz w:val="28"/>
          <w:szCs w:val="28"/>
        </w:rPr>
        <w:t>her struggle with</w:t>
      </w:r>
      <w:r w:rsidR="00FB1AEA" w:rsidRPr="003E13F6">
        <w:rPr>
          <w:rFonts w:ascii="Times New Roman" w:hAnsi="Times New Roman" w:cs="Times New Roman"/>
          <w:sz w:val="28"/>
          <w:szCs w:val="28"/>
        </w:rPr>
        <w:t xml:space="preserve"> infertility.</w:t>
      </w:r>
    </w:p>
    <w:p w:rsidR="00FB1AEA" w:rsidRPr="00E1505F" w:rsidRDefault="00FB1AEA"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know we’re in this together but every now and then I feel like I’m pulling all the weight or like I care about it more. He acts like I am completely ridiculous in my expectations, and maybe there are those who would think I am, but I would do anything to have a baby if I thought it would help. I have had dye pushed through my tubes, cysts scraped out of me, needles poked into me, washed sperm injected into me, and I take a daily medicine that gives me nausea and sporadic diarrhea. Yeah, I know. Gross. But it happens and I deal with it. Because I want this baby. I know he does too, so why can’t he make this small sacrifice?</w:t>
      </w:r>
    </w:p>
    <w:p w:rsidR="00FB1AEA" w:rsidRPr="003E13F6" w:rsidRDefault="00FB1AEA"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Contrarily to the statements presented above, some bloggers write about the support they </w:t>
      </w:r>
      <w:r w:rsidR="005041F8" w:rsidRPr="003E13F6">
        <w:rPr>
          <w:rFonts w:ascii="Times New Roman" w:hAnsi="Times New Roman" w:cs="Times New Roman"/>
          <w:sz w:val="28"/>
          <w:szCs w:val="28"/>
        </w:rPr>
        <w:t xml:space="preserve">have </w:t>
      </w:r>
      <w:r w:rsidRPr="003E13F6">
        <w:rPr>
          <w:rFonts w:ascii="Times New Roman" w:hAnsi="Times New Roman" w:cs="Times New Roman"/>
          <w:sz w:val="28"/>
          <w:szCs w:val="28"/>
        </w:rPr>
        <w:t>go</w:t>
      </w:r>
      <w:r w:rsidR="005041F8" w:rsidRPr="003E13F6">
        <w:rPr>
          <w:rFonts w:ascii="Times New Roman" w:hAnsi="Times New Roman" w:cs="Times New Roman"/>
          <w:sz w:val="28"/>
          <w:szCs w:val="28"/>
        </w:rPr>
        <w:t>t</w:t>
      </w:r>
      <w:r w:rsidRPr="003E13F6">
        <w:rPr>
          <w:rFonts w:ascii="Times New Roman" w:hAnsi="Times New Roman" w:cs="Times New Roman"/>
          <w:sz w:val="28"/>
          <w:szCs w:val="28"/>
        </w:rPr>
        <w:t>t</w:t>
      </w:r>
      <w:r w:rsidR="005041F8" w:rsidRPr="003E13F6">
        <w:rPr>
          <w:rFonts w:ascii="Times New Roman" w:hAnsi="Times New Roman" w:cs="Times New Roman"/>
          <w:sz w:val="28"/>
          <w:szCs w:val="28"/>
        </w:rPr>
        <w:t>en</w:t>
      </w:r>
      <w:r w:rsidRPr="003E13F6">
        <w:rPr>
          <w:rFonts w:ascii="Times New Roman" w:hAnsi="Times New Roman" w:cs="Times New Roman"/>
          <w:sz w:val="28"/>
          <w:szCs w:val="28"/>
        </w:rPr>
        <w:t xml:space="preserve"> from their partners. </w:t>
      </w:r>
    </w:p>
    <w:p w:rsidR="00A21511"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That man, he just takes a licking and keeps on ticking. I wish I could be more like him. I feel like all the fight has gone out of me but he’s ready to jump in the ring and go again. I’m glad I married a fighter. I need him in my corner now more than ever</w:t>
      </w:r>
      <w:r w:rsidR="00A21511" w:rsidRPr="00E1505F">
        <w:rPr>
          <w:rFonts w:ascii="Times New Roman" w:eastAsia="Times New Roman" w:hAnsi="Times New Roman" w:cs="Times New Roman"/>
          <w:sz w:val="28"/>
          <w:szCs w:val="28"/>
        </w:rPr>
        <w:t>.</w:t>
      </w:r>
    </w:p>
    <w:p w:rsidR="00FB1AEA" w:rsidRPr="003E13F6" w:rsidRDefault="00FB1AEA" w:rsidP="00D914F3">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The aftermath of infertility</w:t>
      </w:r>
    </w:p>
    <w:p w:rsidR="00FB1AEA" w:rsidRPr="003E13F6" w:rsidRDefault="00E83C2B"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Bloggers were also motivated to share their experiences </w:t>
      </w:r>
      <w:r w:rsidR="00FB1AEA" w:rsidRPr="003E13F6">
        <w:rPr>
          <w:rFonts w:ascii="Times New Roman" w:hAnsi="Times New Roman" w:cs="Times New Roman"/>
          <w:sz w:val="28"/>
          <w:szCs w:val="28"/>
        </w:rPr>
        <w:t xml:space="preserve">related to the aftermath of infertility. This </w:t>
      </w:r>
      <w:r w:rsidRPr="003E13F6">
        <w:rPr>
          <w:rFonts w:ascii="Times New Roman" w:hAnsi="Times New Roman" w:cs="Times New Roman"/>
          <w:sz w:val="28"/>
          <w:szCs w:val="28"/>
        </w:rPr>
        <w:t xml:space="preserve">theme </w:t>
      </w:r>
      <w:r w:rsidR="00FB1AEA" w:rsidRPr="003E13F6">
        <w:rPr>
          <w:rFonts w:ascii="Times New Roman" w:hAnsi="Times New Roman" w:cs="Times New Roman"/>
          <w:sz w:val="28"/>
          <w:szCs w:val="28"/>
        </w:rPr>
        <w:t xml:space="preserve">starts during treatments with thoughts </w:t>
      </w:r>
      <w:r w:rsidR="00A3709E" w:rsidRPr="003E13F6">
        <w:rPr>
          <w:rFonts w:ascii="Times New Roman" w:hAnsi="Times New Roman" w:cs="Times New Roman"/>
          <w:sz w:val="28"/>
          <w:szCs w:val="28"/>
        </w:rPr>
        <w:t xml:space="preserve">about </w:t>
      </w:r>
      <w:proofErr w:type="spellStart"/>
      <w:r w:rsidR="00A3709E" w:rsidRPr="003E13F6">
        <w:rPr>
          <w:rFonts w:ascii="Times New Roman" w:hAnsi="Times New Roman" w:cs="Times New Roman"/>
          <w:sz w:val="28"/>
          <w:szCs w:val="28"/>
        </w:rPr>
        <w:t>the</w:t>
      </w:r>
      <w:r w:rsidR="00A21511" w:rsidRPr="003E13F6">
        <w:rPr>
          <w:rFonts w:ascii="Times New Roman" w:hAnsi="Times New Roman" w:cs="Times New Roman"/>
          <w:sz w:val="28"/>
          <w:szCs w:val="28"/>
        </w:rPr>
        <w:t>ir</w:t>
      </w:r>
      <w:r w:rsidR="00A3709E" w:rsidRPr="003E13F6">
        <w:rPr>
          <w:rFonts w:ascii="Times New Roman" w:hAnsi="Times New Roman" w:cs="Times New Roman"/>
          <w:sz w:val="28"/>
          <w:szCs w:val="28"/>
        </w:rPr>
        <w:t>duration</w:t>
      </w:r>
      <w:proofErr w:type="spellEnd"/>
      <w:r w:rsidR="00A3709E" w:rsidRPr="003E13F6">
        <w:rPr>
          <w:rFonts w:ascii="Times New Roman" w:hAnsi="Times New Roman" w:cs="Times New Roman"/>
          <w:sz w:val="28"/>
          <w:szCs w:val="28"/>
        </w:rPr>
        <w:t xml:space="preserve"> </w:t>
      </w:r>
      <w:r w:rsidR="00E1505F">
        <w:rPr>
          <w:rFonts w:ascii="Times New Roman" w:hAnsi="Times New Roman" w:cs="Times New Roman"/>
          <w:sz w:val="28"/>
          <w:szCs w:val="28"/>
        </w:rPr>
        <w:t xml:space="preserve"> followed by </w:t>
      </w:r>
      <w:r w:rsidR="00995B7E" w:rsidRPr="003E13F6">
        <w:rPr>
          <w:rFonts w:ascii="Times New Roman" w:hAnsi="Times New Roman" w:cs="Times New Roman"/>
          <w:sz w:val="28"/>
          <w:szCs w:val="28"/>
        </w:rPr>
        <w:t xml:space="preserve">expressions about coming to terms with their infertility </w:t>
      </w:r>
      <w:r w:rsidR="00DE6D83" w:rsidRPr="003E13F6">
        <w:rPr>
          <w:rFonts w:ascii="Times New Roman" w:hAnsi="Times New Roman" w:cs="Times New Roman"/>
          <w:sz w:val="28"/>
          <w:szCs w:val="28"/>
        </w:rPr>
        <w:t xml:space="preserve">after </w:t>
      </w:r>
      <w:r w:rsidR="00E1505F">
        <w:rPr>
          <w:rFonts w:ascii="Times New Roman" w:hAnsi="Times New Roman" w:cs="Times New Roman"/>
          <w:sz w:val="28"/>
          <w:szCs w:val="28"/>
        </w:rPr>
        <w:t xml:space="preserve"> deciding</w:t>
      </w:r>
      <w:r w:rsidR="00DE6D83" w:rsidRPr="003E13F6">
        <w:rPr>
          <w:rFonts w:ascii="Times New Roman" w:hAnsi="Times New Roman" w:cs="Times New Roman"/>
          <w:sz w:val="28"/>
          <w:szCs w:val="28"/>
        </w:rPr>
        <w:t xml:space="preserve"> to stop </w:t>
      </w:r>
      <w:r w:rsidR="00600E32" w:rsidRPr="003E13F6">
        <w:rPr>
          <w:rFonts w:ascii="Times New Roman" w:hAnsi="Times New Roman" w:cs="Times New Roman"/>
          <w:sz w:val="28"/>
          <w:szCs w:val="28"/>
        </w:rPr>
        <w:t xml:space="preserve">the </w:t>
      </w:r>
      <w:r w:rsidR="00DE6D83" w:rsidRPr="003E13F6">
        <w:rPr>
          <w:rFonts w:ascii="Times New Roman" w:hAnsi="Times New Roman" w:cs="Times New Roman"/>
          <w:sz w:val="28"/>
          <w:szCs w:val="28"/>
        </w:rPr>
        <w:t>treatment</w:t>
      </w:r>
      <w:r w:rsidR="00600E32" w:rsidRPr="003E13F6">
        <w:rPr>
          <w:rFonts w:ascii="Times New Roman" w:hAnsi="Times New Roman" w:cs="Times New Roman"/>
          <w:sz w:val="28"/>
          <w:szCs w:val="28"/>
        </w:rPr>
        <w:t>s</w:t>
      </w:r>
      <w:r w:rsidR="00FB1AEA" w:rsidRPr="003E13F6">
        <w:rPr>
          <w:rFonts w:ascii="Times New Roman" w:hAnsi="Times New Roman" w:cs="Times New Roman"/>
          <w:sz w:val="28"/>
          <w:szCs w:val="28"/>
        </w:rPr>
        <w:t xml:space="preserve">. </w:t>
      </w:r>
    </w:p>
    <w:p w:rsidR="00FB1AEA" w:rsidRPr="00E1505F" w:rsidRDefault="00A21511" w:rsidP="003E13F6">
      <w:pPr>
        <w:spacing w:after="0" w:line="480" w:lineRule="auto"/>
        <w:ind w:left="576"/>
        <w:rPr>
          <w:rFonts w:ascii="Times New Roman" w:hAnsi="Times New Roman" w:cs="Times New Roman"/>
          <w:sz w:val="28"/>
          <w:szCs w:val="28"/>
        </w:rPr>
      </w:pPr>
      <w:r w:rsidRPr="00D914F3">
        <w:rPr>
          <w:rFonts w:ascii="Times New Roman" w:eastAsia="Times New Roman" w:hAnsi="Times New Roman" w:cs="Times New Roman"/>
          <w:iCs/>
          <w:sz w:val="28"/>
          <w:szCs w:val="28"/>
        </w:rPr>
        <w:t>How many more cycles can I do</w:t>
      </w:r>
      <w:r w:rsidR="00FB1AEA" w:rsidRPr="00D914F3">
        <w:rPr>
          <w:rFonts w:ascii="Times New Roman" w:eastAsia="Times New Roman" w:hAnsi="Times New Roman" w:cs="Times New Roman"/>
          <w:iCs/>
          <w:sz w:val="28"/>
          <w:szCs w:val="28"/>
        </w:rPr>
        <w:t>?  Is it the actual cyc</w:t>
      </w:r>
      <w:r w:rsidRPr="00D914F3">
        <w:rPr>
          <w:rFonts w:ascii="Times New Roman" w:eastAsia="Times New Roman" w:hAnsi="Times New Roman" w:cs="Times New Roman"/>
          <w:iCs/>
          <w:sz w:val="28"/>
          <w:szCs w:val="28"/>
        </w:rPr>
        <w:t>le itself that I resent so much</w:t>
      </w:r>
      <w:r w:rsidR="00FB1AEA" w:rsidRPr="00D914F3">
        <w:rPr>
          <w:rFonts w:ascii="Times New Roman" w:eastAsia="Times New Roman" w:hAnsi="Times New Roman" w:cs="Times New Roman"/>
          <w:iCs/>
          <w:sz w:val="28"/>
          <w:szCs w:val="28"/>
        </w:rPr>
        <w:t>?... or the disappointment when it doesn't work ?  Can I just keep putting up with the medications, appointments, procedures to k</w:t>
      </w:r>
      <w:r w:rsidRPr="00D914F3">
        <w:rPr>
          <w:rFonts w:ascii="Times New Roman" w:eastAsia="Times New Roman" w:hAnsi="Times New Roman" w:cs="Times New Roman"/>
          <w:iCs/>
          <w:sz w:val="28"/>
          <w:szCs w:val="28"/>
        </w:rPr>
        <w:t>eep striding for our end goal ?</w:t>
      </w:r>
    </w:p>
    <w:p w:rsidR="00FB1AEA" w:rsidRPr="003E13F6" w:rsidRDefault="00FB1AEA" w:rsidP="003E13F6">
      <w:pPr>
        <w:spacing w:after="0" w:line="480" w:lineRule="auto"/>
        <w:rPr>
          <w:rFonts w:ascii="Times New Roman" w:hAnsi="Times New Roman" w:cs="Times New Roman"/>
          <w:sz w:val="28"/>
          <w:szCs w:val="28"/>
        </w:rPr>
      </w:pPr>
      <w:r w:rsidRPr="003E13F6">
        <w:rPr>
          <w:rFonts w:ascii="Times New Roman" w:hAnsi="Times New Roman" w:cs="Times New Roman"/>
          <w:sz w:val="28"/>
          <w:szCs w:val="28"/>
        </w:rPr>
        <w:t xml:space="preserve">Moving on after infertility is compared to rebuilding after a destructive tornado:  </w:t>
      </w:r>
    </w:p>
    <w:p w:rsidR="00FB1AEA" w:rsidRPr="00F81ADE" w:rsidRDefault="00FB1AEA" w:rsidP="003E13F6">
      <w:pPr>
        <w:spacing w:after="0" w:line="480" w:lineRule="auto"/>
        <w:ind w:left="720"/>
        <w:rPr>
          <w:rFonts w:ascii="Times New Roman" w:hAnsi="Times New Roman" w:cs="Times New Roman"/>
          <w:sz w:val="28"/>
          <w:szCs w:val="28"/>
        </w:rPr>
      </w:pPr>
      <w:r w:rsidRPr="00D914F3">
        <w:rPr>
          <w:rFonts w:ascii="Times New Roman" w:hAnsi="Times New Roman" w:cs="Times New Roman"/>
          <w:iCs/>
          <w:sz w:val="28"/>
          <w:szCs w:val="28"/>
        </w:rPr>
        <w:t>Having spent the bulk of my life in Alabama, I am all to</w:t>
      </w:r>
      <w:r w:rsidR="00A21511" w:rsidRPr="00D914F3">
        <w:rPr>
          <w:rFonts w:ascii="Times New Roman" w:hAnsi="Times New Roman" w:cs="Times New Roman"/>
          <w:iCs/>
          <w:sz w:val="28"/>
          <w:szCs w:val="28"/>
        </w:rPr>
        <w:t>o</w:t>
      </w:r>
      <w:r w:rsidRPr="00D914F3">
        <w:rPr>
          <w:rFonts w:ascii="Times New Roman" w:hAnsi="Times New Roman" w:cs="Times New Roman"/>
          <w:iCs/>
          <w:sz w:val="28"/>
          <w:szCs w:val="28"/>
        </w:rPr>
        <w:t> familiar with tornadoes and the destruction they can leave behind. It never ceases to amaze me, though, how the landscape always rebuilds and heals. People rebuild homes and businesses, animals</w:t>
      </w:r>
      <w:r w:rsidR="00B7420D" w:rsidRPr="00D914F3">
        <w:rPr>
          <w:rFonts w:ascii="Times New Roman" w:hAnsi="Times New Roman" w:cs="Times New Roman"/>
          <w:iCs/>
          <w:sz w:val="28"/>
          <w:szCs w:val="28"/>
        </w:rPr>
        <w:t xml:space="preserve"> rebuild their nests and mother </w:t>
      </w:r>
      <w:r w:rsidRPr="00D914F3">
        <w:rPr>
          <w:rFonts w:ascii="Times New Roman" w:hAnsi="Times New Roman" w:cs="Times New Roman"/>
          <w:iCs/>
          <w:sz w:val="28"/>
          <w:szCs w:val="28"/>
        </w:rPr>
        <w:t>nature repairs the landscape. It is awe inspiring. Entire communities can rebuild in the wake of a storm, surely we can rebuild in the wake of infertility</w:t>
      </w:r>
      <w:r w:rsidR="00A21511" w:rsidRPr="00E1505F">
        <w:rPr>
          <w:rFonts w:ascii="Times New Roman" w:hAnsi="Times New Roman" w:cs="Times New Roman"/>
          <w:sz w:val="28"/>
          <w:szCs w:val="28"/>
        </w:rPr>
        <w:t>.</w:t>
      </w:r>
    </w:p>
    <w:p w:rsidR="00FB1AEA" w:rsidRPr="003E13F6" w:rsidRDefault="00FB1AEA"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Another participant describes the decision to move on as a new phase in the journey:</w:t>
      </w:r>
    </w:p>
    <w:p w:rsidR="00FB1AEA" w:rsidRPr="00F81ADE" w:rsidRDefault="00FB1AEA"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 xml:space="preserve">TTC and infertility have been a huge part of my life for the past three years. THREE YEARS. Infertility defined me for the past two years. (I hate to say that, but it’s true.) I put everything I had into understanding what was wrong, and how we could treat it. I put literally everything I had into trying to make a </w:t>
      </w:r>
      <w:proofErr w:type="spellStart"/>
      <w:r w:rsidRPr="00D914F3">
        <w:rPr>
          <w:rFonts w:ascii="Times New Roman" w:eastAsia="Times New Roman" w:hAnsi="Times New Roman" w:cs="Times New Roman"/>
          <w:iCs/>
          <w:sz w:val="28"/>
          <w:szCs w:val="28"/>
        </w:rPr>
        <w:t>baby.This</w:t>
      </w:r>
      <w:proofErr w:type="spellEnd"/>
      <w:r w:rsidRPr="00D914F3">
        <w:rPr>
          <w:rFonts w:ascii="Times New Roman" w:eastAsia="Times New Roman" w:hAnsi="Times New Roman" w:cs="Times New Roman"/>
          <w:iCs/>
          <w:sz w:val="28"/>
          <w:szCs w:val="28"/>
        </w:rPr>
        <w:t xml:space="preserve"> is a new phase. A new adventure. I accept this. I am ready for it. This is absolutely the right </w:t>
      </w:r>
      <w:proofErr w:type="spellStart"/>
      <w:r w:rsidRPr="00D914F3">
        <w:rPr>
          <w:rFonts w:ascii="Times New Roman" w:eastAsia="Times New Roman" w:hAnsi="Times New Roman" w:cs="Times New Roman"/>
          <w:iCs/>
          <w:sz w:val="28"/>
          <w:szCs w:val="28"/>
        </w:rPr>
        <w:t>thing.But</w:t>
      </w:r>
      <w:proofErr w:type="spellEnd"/>
      <w:r w:rsidRPr="00D914F3">
        <w:rPr>
          <w:rFonts w:ascii="Times New Roman" w:eastAsia="Times New Roman" w:hAnsi="Times New Roman" w:cs="Times New Roman"/>
          <w:iCs/>
          <w:sz w:val="28"/>
          <w:szCs w:val="28"/>
        </w:rPr>
        <w:t>, I’m still saying goodbye to that life I envisioned. Goodbye to the person I’ve been for the past three years. Goodbye to a part of myself</w:t>
      </w:r>
      <w:r w:rsidR="00A21511" w:rsidRPr="00E1505F">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The emotional limbo is replaced by a sense </w:t>
      </w:r>
      <w:r w:rsidR="00A21511" w:rsidRPr="003E13F6">
        <w:rPr>
          <w:rFonts w:ascii="Times New Roman" w:hAnsi="Times New Roman" w:cs="Times New Roman"/>
          <w:sz w:val="28"/>
          <w:szCs w:val="28"/>
        </w:rPr>
        <w:t>relief after stopping treatment.</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Since we’ve decided to pursue adoption, I feel a sense of relief and calm about family building. The underlying terror that treatments wouldn’t work is gone. I know that I will have a family someday. It’s made it easier to interact with my friends and family who have children</w:t>
      </w:r>
      <w:r w:rsidR="00A21511" w:rsidRPr="00E1505F">
        <w:rPr>
          <w:rFonts w:ascii="Times New Roman" w:eastAsia="Times New Roman" w:hAnsi="Times New Roman" w:cs="Times New Roman"/>
          <w:sz w:val="28"/>
          <w:szCs w:val="28"/>
        </w:rPr>
        <w:t>.</w:t>
      </w:r>
    </w:p>
    <w:p w:rsidR="00FB1AEA" w:rsidRPr="003E13F6" w:rsidRDefault="00663565"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One participant</w:t>
      </w:r>
      <w:r w:rsidR="00FB1AEA" w:rsidRPr="003E13F6">
        <w:rPr>
          <w:rFonts w:ascii="Times New Roman" w:eastAsia="Times New Roman" w:hAnsi="Times New Roman" w:cs="Times New Roman"/>
          <w:sz w:val="28"/>
          <w:szCs w:val="28"/>
        </w:rPr>
        <w:t xml:space="preserve"> who s</w:t>
      </w:r>
      <w:r w:rsidRPr="003E13F6">
        <w:rPr>
          <w:rFonts w:ascii="Times New Roman" w:eastAsia="Times New Roman" w:hAnsi="Times New Roman" w:cs="Times New Roman"/>
          <w:sz w:val="28"/>
          <w:szCs w:val="28"/>
        </w:rPr>
        <w:t xml:space="preserve">topped fertility treatments </w:t>
      </w:r>
      <w:proofErr w:type="spellStart"/>
      <w:r w:rsidRPr="003E13F6">
        <w:rPr>
          <w:rFonts w:ascii="Times New Roman" w:eastAsia="Times New Roman" w:hAnsi="Times New Roman" w:cs="Times New Roman"/>
          <w:sz w:val="28"/>
          <w:szCs w:val="28"/>
        </w:rPr>
        <w:t>considered</w:t>
      </w:r>
      <w:r w:rsidR="00A21511" w:rsidRPr="003E13F6">
        <w:rPr>
          <w:rFonts w:ascii="Times New Roman" w:eastAsia="Times New Roman" w:hAnsi="Times New Roman" w:cs="Times New Roman"/>
          <w:sz w:val="28"/>
          <w:szCs w:val="28"/>
        </w:rPr>
        <w:t>herself</w:t>
      </w:r>
      <w:proofErr w:type="spellEnd"/>
      <w:r w:rsidR="00A21511" w:rsidRPr="003E13F6">
        <w:rPr>
          <w:rFonts w:ascii="Times New Roman" w:eastAsia="Times New Roman" w:hAnsi="Times New Roman" w:cs="Times New Roman"/>
          <w:sz w:val="28"/>
          <w:szCs w:val="28"/>
        </w:rPr>
        <w:t xml:space="preserve"> an </w:t>
      </w:r>
      <w:r w:rsidR="00E1505F">
        <w:rPr>
          <w:rFonts w:ascii="Times New Roman" w:eastAsia="Times New Roman" w:hAnsi="Times New Roman" w:cs="Times New Roman"/>
          <w:sz w:val="28"/>
          <w:szCs w:val="28"/>
        </w:rPr>
        <w:t>‘</w:t>
      </w:r>
      <w:r w:rsidR="00FB1AEA" w:rsidRPr="00D914F3">
        <w:rPr>
          <w:rFonts w:ascii="Times New Roman" w:eastAsia="Times New Roman" w:hAnsi="Times New Roman" w:cs="Times New Roman"/>
          <w:iCs/>
          <w:sz w:val="28"/>
          <w:szCs w:val="28"/>
        </w:rPr>
        <w:t>infertility survivor</w:t>
      </w:r>
      <w:r w:rsidR="00E1505F">
        <w:rPr>
          <w:rFonts w:ascii="Times New Roman" w:eastAsia="Times New Roman" w:hAnsi="Times New Roman" w:cs="Times New Roman"/>
          <w:sz w:val="28"/>
          <w:szCs w:val="28"/>
        </w:rPr>
        <w:t>’</w:t>
      </w:r>
      <w:r w:rsidR="00FB1AEA" w:rsidRPr="003E13F6">
        <w:rPr>
          <w:rFonts w:ascii="Times New Roman" w:eastAsia="Times New Roman" w:hAnsi="Times New Roman" w:cs="Times New Roman"/>
          <w:sz w:val="28"/>
          <w:szCs w:val="28"/>
        </w:rPr>
        <w:t xml:space="preserve">, </w:t>
      </w:r>
      <w:r w:rsidRPr="003E13F6">
        <w:rPr>
          <w:rFonts w:ascii="Times New Roman" w:eastAsia="Times New Roman" w:hAnsi="Times New Roman" w:cs="Times New Roman"/>
          <w:sz w:val="28"/>
          <w:szCs w:val="28"/>
        </w:rPr>
        <w:t>and described</w:t>
      </w:r>
      <w:r w:rsidR="00FB1AEA" w:rsidRPr="003E13F6">
        <w:rPr>
          <w:rFonts w:ascii="Times New Roman" w:eastAsia="Times New Roman" w:hAnsi="Times New Roman" w:cs="Times New Roman"/>
          <w:sz w:val="28"/>
          <w:szCs w:val="28"/>
        </w:rPr>
        <w:t xml:space="preserve"> her motivation for blogg</w:t>
      </w:r>
      <w:r w:rsidRPr="003E13F6">
        <w:rPr>
          <w:rFonts w:ascii="Times New Roman" w:eastAsia="Times New Roman" w:hAnsi="Times New Roman" w:cs="Times New Roman"/>
          <w:sz w:val="28"/>
          <w:szCs w:val="28"/>
        </w:rPr>
        <w:t>ing about life without children.</w:t>
      </w:r>
    </w:p>
    <w:p w:rsidR="00FB1AEA"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felt I needed a space for thoughts on my no kidding lifestyle, the good and the bad, remembering what was lost, and celebrating what I have</w:t>
      </w:r>
      <w:r w:rsidR="00A21511" w:rsidRPr="00E1505F">
        <w:rPr>
          <w:rFonts w:ascii="Times New Roman" w:eastAsia="Times New Roman" w:hAnsi="Times New Roman" w:cs="Times New Roman"/>
          <w:sz w:val="28"/>
          <w:szCs w:val="28"/>
        </w:rPr>
        <w:t>.</w:t>
      </w:r>
    </w:p>
    <w:p w:rsidR="00FB1AEA" w:rsidRPr="003E13F6" w:rsidRDefault="00A21511"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For another blogger</w:t>
      </w:r>
      <w:r w:rsidR="00663565" w:rsidRPr="003E13F6">
        <w:rPr>
          <w:rFonts w:ascii="Times New Roman" w:eastAsia="Times New Roman" w:hAnsi="Times New Roman" w:cs="Times New Roman"/>
          <w:sz w:val="28"/>
          <w:szCs w:val="28"/>
        </w:rPr>
        <w:t xml:space="preserve"> l</w:t>
      </w:r>
      <w:r w:rsidR="00FB1AEA" w:rsidRPr="003E13F6">
        <w:rPr>
          <w:rFonts w:ascii="Times New Roman" w:eastAsia="Times New Roman" w:hAnsi="Times New Roman" w:cs="Times New Roman"/>
          <w:sz w:val="28"/>
          <w:szCs w:val="28"/>
        </w:rPr>
        <w:t>iving child-free doesn’t</w:t>
      </w:r>
      <w:r w:rsidR="00663565" w:rsidRPr="003E13F6">
        <w:rPr>
          <w:rFonts w:ascii="Times New Roman" w:eastAsia="Times New Roman" w:hAnsi="Times New Roman" w:cs="Times New Roman"/>
          <w:sz w:val="28"/>
          <w:szCs w:val="28"/>
        </w:rPr>
        <w:t xml:space="preserve"> equal living life as a failure.</w:t>
      </w:r>
    </w:p>
    <w:p w:rsidR="00717A6E" w:rsidRPr="00E1505F" w:rsidRDefault="00FB1AEA"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But I resented the implication that we were failures.  And so I also talked about success stories.  Those of us who – through choice or not – were living life with no kids, and were living it well.  We were – I felt – the more courageous success stories.   It is easier to do what everyone else is doing, and do what you had planned on doing, be who you had planned to be, even if you don't always feel you fully belong amongst the fertile parents and pregnant women.  It isn't as easy to feel you're on the edges of society.   And so I felt it was important to say, “hey, even if the worst happens, it’s still okay</w:t>
      </w:r>
      <w:r w:rsidR="00A21511" w:rsidRPr="00E1505F">
        <w:rPr>
          <w:rFonts w:ascii="Times New Roman" w:eastAsia="Times New Roman" w:hAnsi="Times New Roman" w:cs="Times New Roman"/>
          <w:sz w:val="28"/>
          <w:szCs w:val="28"/>
        </w:rPr>
        <w:t>.</w:t>
      </w:r>
    </w:p>
    <w:p w:rsidR="00C6165B" w:rsidRPr="003E13F6" w:rsidRDefault="00C6165B" w:rsidP="003E13F6">
      <w:pPr>
        <w:spacing w:after="0" w:line="480" w:lineRule="auto"/>
        <w:jc w:val="both"/>
        <w:rPr>
          <w:rFonts w:ascii="Times New Roman" w:eastAsia="Times New Roman" w:hAnsi="Times New Roman" w:cs="Times New Roman"/>
          <w:b/>
          <w:bCs/>
          <w:sz w:val="28"/>
          <w:szCs w:val="28"/>
        </w:rPr>
      </w:pPr>
      <w:r w:rsidRPr="003E13F6">
        <w:rPr>
          <w:rFonts w:ascii="Times New Roman" w:eastAsia="Times New Roman" w:hAnsi="Times New Roman" w:cs="Times New Roman"/>
          <w:b/>
          <w:bCs/>
          <w:sz w:val="28"/>
          <w:szCs w:val="28"/>
        </w:rPr>
        <w:t>Extrinsic motivations</w:t>
      </w:r>
    </w:p>
    <w:p w:rsidR="00C6165B" w:rsidRPr="003E13F6" w:rsidRDefault="00196B3C"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eastAsia="Times New Roman" w:hAnsi="Times New Roman" w:cs="Times New Roman"/>
          <w:sz w:val="28"/>
          <w:szCs w:val="28"/>
        </w:rPr>
        <w:t>The following excerpts present</w:t>
      </w:r>
      <w:r w:rsidR="00C6165B" w:rsidRPr="003E13F6">
        <w:rPr>
          <w:rFonts w:ascii="Times New Roman" w:eastAsia="Times New Roman" w:hAnsi="Times New Roman" w:cs="Times New Roman"/>
          <w:sz w:val="28"/>
          <w:szCs w:val="28"/>
        </w:rPr>
        <w:t xml:space="preserve"> the data revealed in the analysis relating to </w:t>
      </w:r>
      <w:r w:rsidR="003A7082" w:rsidRPr="003E13F6">
        <w:rPr>
          <w:rFonts w:ascii="Times New Roman" w:eastAsia="Times New Roman" w:hAnsi="Times New Roman" w:cs="Times New Roman"/>
          <w:sz w:val="28"/>
          <w:szCs w:val="28"/>
        </w:rPr>
        <w:t>extrinsic motivations</w:t>
      </w:r>
      <w:r w:rsidR="00663565" w:rsidRPr="003E13F6">
        <w:rPr>
          <w:rFonts w:ascii="Times New Roman" w:eastAsia="Times New Roman" w:hAnsi="Times New Roman" w:cs="Times New Roman"/>
          <w:sz w:val="28"/>
          <w:szCs w:val="28"/>
        </w:rPr>
        <w:t xml:space="preserve"> that </w:t>
      </w:r>
      <w:proofErr w:type="spellStart"/>
      <w:r w:rsidR="00663565" w:rsidRPr="003E13F6">
        <w:rPr>
          <w:rFonts w:ascii="Times New Roman" w:eastAsia="Times New Roman" w:hAnsi="Times New Roman" w:cs="Times New Roman"/>
          <w:sz w:val="28"/>
          <w:szCs w:val="28"/>
        </w:rPr>
        <w:t>re</w:t>
      </w:r>
      <w:r w:rsidR="00A21511" w:rsidRPr="003E13F6">
        <w:rPr>
          <w:rFonts w:ascii="Times New Roman" w:eastAsia="Times New Roman" w:hAnsi="Times New Roman" w:cs="Times New Roman"/>
          <w:sz w:val="28"/>
          <w:szCs w:val="28"/>
        </w:rPr>
        <w:t>flect</w:t>
      </w:r>
      <w:r w:rsidR="003A7082" w:rsidRPr="003E13F6">
        <w:rPr>
          <w:rFonts w:ascii="Times New Roman" w:hAnsi="Times New Roman" w:cs="Times New Roman"/>
          <w:color w:val="000000"/>
          <w:sz w:val="28"/>
          <w:szCs w:val="28"/>
          <w:shd w:val="clear" w:color="auto" w:fill="FFFFFF"/>
        </w:rPr>
        <w:t>the</w:t>
      </w:r>
      <w:proofErr w:type="spellEnd"/>
      <w:r w:rsidR="003A7082" w:rsidRPr="003E13F6">
        <w:rPr>
          <w:rFonts w:ascii="Times New Roman" w:hAnsi="Times New Roman" w:cs="Times New Roman"/>
          <w:color w:val="000000"/>
          <w:sz w:val="28"/>
          <w:szCs w:val="28"/>
          <w:shd w:val="clear" w:color="auto" w:fill="FFFFFF"/>
        </w:rPr>
        <w:t xml:space="preserve"> willingness of the bloggers to engage in an activity</w:t>
      </w:r>
      <w:r w:rsidRPr="003E13F6">
        <w:rPr>
          <w:rFonts w:ascii="Times New Roman" w:hAnsi="Times New Roman" w:cs="Times New Roman"/>
          <w:color w:val="000000"/>
          <w:sz w:val="28"/>
          <w:szCs w:val="28"/>
          <w:shd w:val="clear" w:color="auto" w:fill="FFFFFF"/>
        </w:rPr>
        <w:t xml:space="preserve"> as a means to an </w:t>
      </w:r>
      <w:proofErr w:type="spellStart"/>
      <w:r w:rsidRPr="003E13F6">
        <w:rPr>
          <w:rFonts w:ascii="Times New Roman" w:hAnsi="Times New Roman" w:cs="Times New Roman"/>
          <w:color w:val="000000"/>
          <w:sz w:val="28"/>
          <w:szCs w:val="28"/>
          <w:shd w:val="clear" w:color="auto" w:fill="FFFFFF"/>
        </w:rPr>
        <w:t>end</w:t>
      </w:r>
      <w:r w:rsidRPr="003E13F6">
        <w:rPr>
          <w:rFonts w:ascii="Times New Roman" w:hAnsi="Times New Roman" w:cs="Times New Roman"/>
          <w:sz w:val="28"/>
          <w:szCs w:val="28"/>
        </w:rPr>
        <w:t>.The</w:t>
      </w:r>
      <w:proofErr w:type="spellEnd"/>
      <w:r w:rsidRPr="003E13F6">
        <w:rPr>
          <w:rFonts w:ascii="Times New Roman" w:hAnsi="Times New Roman" w:cs="Times New Roman"/>
          <w:sz w:val="28"/>
          <w:szCs w:val="28"/>
        </w:rPr>
        <w:t xml:space="preserve"> content analysis revealed two main extrinsic motivations. One </w:t>
      </w:r>
      <w:r w:rsidR="006D15E7" w:rsidRPr="003E13F6">
        <w:rPr>
          <w:rFonts w:ascii="Times New Roman" w:hAnsi="Times New Roman" w:cs="Times New Roman"/>
          <w:sz w:val="28"/>
          <w:szCs w:val="28"/>
        </w:rPr>
        <w:t xml:space="preserve">motivation </w:t>
      </w:r>
      <w:r w:rsidRPr="003E13F6">
        <w:rPr>
          <w:rFonts w:ascii="Times New Roman" w:hAnsi="Times New Roman" w:cs="Times New Roman"/>
          <w:sz w:val="28"/>
          <w:szCs w:val="28"/>
        </w:rPr>
        <w:t xml:space="preserve">is </w:t>
      </w:r>
      <w:r w:rsidR="00A21511" w:rsidRPr="003E13F6">
        <w:rPr>
          <w:rFonts w:ascii="Times New Roman" w:hAnsi="Times New Roman" w:cs="Times New Roman"/>
          <w:sz w:val="28"/>
          <w:szCs w:val="28"/>
        </w:rPr>
        <w:t>to blog</w:t>
      </w:r>
      <w:r w:rsidRPr="003E13F6">
        <w:rPr>
          <w:rFonts w:ascii="Times New Roman" w:hAnsi="Times New Roman" w:cs="Times New Roman"/>
          <w:sz w:val="28"/>
          <w:szCs w:val="28"/>
        </w:rPr>
        <w:t xml:space="preserve"> as a coping mechanism for dealing with </w:t>
      </w:r>
      <w:proofErr w:type="spellStart"/>
      <w:r w:rsidRPr="003E13F6">
        <w:rPr>
          <w:rFonts w:ascii="Times New Roman" w:hAnsi="Times New Roman" w:cs="Times New Roman"/>
          <w:sz w:val="28"/>
          <w:szCs w:val="28"/>
        </w:rPr>
        <w:t>infertility</w:t>
      </w:r>
      <w:r w:rsidR="006D15E7" w:rsidRPr="003E13F6">
        <w:rPr>
          <w:rFonts w:ascii="Times New Roman" w:hAnsi="Times New Roman" w:cs="Times New Roman"/>
          <w:sz w:val="28"/>
          <w:szCs w:val="28"/>
        </w:rPr>
        <w:t>.T</w:t>
      </w:r>
      <w:r w:rsidRPr="003E13F6">
        <w:rPr>
          <w:rFonts w:ascii="Times New Roman" w:hAnsi="Times New Roman" w:cs="Times New Roman"/>
          <w:sz w:val="28"/>
          <w:szCs w:val="28"/>
        </w:rPr>
        <w:t>he</w:t>
      </w:r>
      <w:proofErr w:type="spellEnd"/>
      <w:r w:rsidRPr="003E13F6">
        <w:rPr>
          <w:rFonts w:ascii="Times New Roman" w:hAnsi="Times New Roman" w:cs="Times New Roman"/>
          <w:sz w:val="28"/>
          <w:szCs w:val="28"/>
        </w:rPr>
        <w:t xml:space="preserve"> second is </w:t>
      </w:r>
      <w:r w:rsidR="00D65EF8" w:rsidRPr="003E13F6">
        <w:rPr>
          <w:rFonts w:ascii="Times New Roman" w:hAnsi="Times New Roman" w:cs="Times New Roman"/>
          <w:sz w:val="28"/>
          <w:szCs w:val="28"/>
        </w:rPr>
        <w:t xml:space="preserve">the motivation bloggers have for socialization that </w:t>
      </w:r>
      <w:r w:rsidR="006D15E7" w:rsidRPr="003E13F6">
        <w:rPr>
          <w:rFonts w:ascii="Times New Roman" w:hAnsi="Times New Roman" w:cs="Times New Roman"/>
          <w:sz w:val="28"/>
          <w:szCs w:val="28"/>
        </w:rPr>
        <w:t>looks for the</w:t>
      </w:r>
      <w:r w:rsidR="00D65EF8" w:rsidRPr="003E13F6">
        <w:rPr>
          <w:rFonts w:ascii="Times New Roman" w:hAnsi="Times New Roman" w:cs="Times New Roman"/>
          <w:sz w:val="28"/>
          <w:szCs w:val="28"/>
        </w:rPr>
        <w:t xml:space="preserve"> support and understanding </w:t>
      </w:r>
      <w:r w:rsidR="006D15E7" w:rsidRPr="003E13F6">
        <w:rPr>
          <w:rFonts w:ascii="Times New Roman" w:hAnsi="Times New Roman" w:cs="Times New Roman"/>
          <w:sz w:val="28"/>
          <w:szCs w:val="28"/>
        </w:rPr>
        <w:t>of</w:t>
      </w:r>
      <w:r w:rsidR="00D65EF8" w:rsidRPr="003E13F6">
        <w:rPr>
          <w:rFonts w:ascii="Times New Roman" w:hAnsi="Times New Roman" w:cs="Times New Roman"/>
          <w:sz w:val="28"/>
          <w:szCs w:val="28"/>
        </w:rPr>
        <w:t xml:space="preserve"> their readers</w:t>
      </w:r>
      <w:r w:rsidR="006D15E7" w:rsidRPr="003E13F6">
        <w:rPr>
          <w:rFonts w:ascii="Times New Roman" w:hAnsi="Times New Roman" w:cs="Times New Roman"/>
          <w:sz w:val="28"/>
          <w:szCs w:val="28"/>
        </w:rPr>
        <w:t xml:space="preserve"> and creates a community of bloggers sharing a common interest or problem</w:t>
      </w:r>
      <w:r w:rsidR="00D65EF8" w:rsidRPr="003E13F6">
        <w:rPr>
          <w:rFonts w:ascii="Times New Roman" w:hAnsi="Times New Roman" w:cs="Times New Roman"/>
          <w:sz w:val="28"/>
          <w:szCs w:val="28"/>
        </w:rPr>
        <w:t>.</w:t>
      </w:r>
    </w:p>
    <w:p w:rsidR="00B7420D" w:rsidRPr="003E13F6" w:rsidRDefault="00567B62" w:rsidP="003E13F6">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Cop</w:t>
      </w:r>
      <w:r w:rsidR="00B7420D" w:rsidRPr="003E13F6">
        <w:rPr>
          <w:rFonts w:ascii="Times New Roman" w:hAnsi="Times New Roman" w:cs="Times New Roman"/>
          <w:i/>
          <w:iCs/>
          <w:sz w:val="28"/>
          <w:szCs w:val="28"/>
        </w:rPr>
        <w:t>ing with infertility</w:t>
      </w:r>
    </w:p>
    <w:p w:rsidR="00B7420D" w:rsidRPr="003E13F6" w:rsidRDefault="00C537D5"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The </w:t>
      </w:r>
      <w:r w:rsidR="003A7082" w:rsidRPr="003E13F6">
        <w:rPr>
          <w:rFonts w:ascii="Times New Roman" w:hAnsi="Times New Roman" w:cs="Times New Roman"/>
          <w:sz w:val="28"/>
          <w:szCs w:val="28"/>
        </w:rPr>
        <w:t>analys</w:t>
      </w:r>
      <w:r w:rsidR="00B7420D" w:rsidRPr="003E13F6">
        <w:rPr>
          <w:rFonts w:ascii="Times New Roman" w:hAnsi="Times New Roman" w:cs="Times New Roman"/>
          <w:sz w:val="28"/>
          <w:szCs w:val="28"/>
        </w:rPr>
        <w:t>is of the data show</w:t>
      </w:r>
      <w:r w:rsidR="006D15E7" w:rsidRPr="003E13F6">
        <w:rPr>
          <w:rFonts w:ascii="Times New Roman" w:hAnsi="Times New Roman" w:cs="Times New Roman"/>
          <w:sz w:val="28"/>
          <w:szCs w:val="28"/>
        </w:rPr>
        <w:t>s</w:t>
      </w:r>
      <w:r w:rsidR="00B7420D" w:rsidRPr="003E13F6">
        <w:rPr>
          <w:rFonts w:ascii="Times New Roman" w:hAnsi="Times New Roman" w:cs="Times New Roman"/>
          <w:sz w:val="28"/>
          <w:szCs w:val="28"/>
        </w:rPr>
        <w:t xml:space="preserve"> that participants developed certain coping mechanisms that help them </w:t>
      </w:r>
      <w:r w:rsidR="003A7082" w:rsidRPr="003E13F6">
        <w:rPr>
          <w:rFonts w:ascii="Times New Roman" w:hAnsi="Times New Roman" w:cs="Times New Roman"/>
          <w:sz w:val="28"/>
          <w:szCs w:val="28"/>
        </w:rPr>
        <w:t>deal with</w:t>
      </w:r>
      <w:r w:rsidR="00B7420D" w:rsidRPr="003E13F6">
        <w:rPr>
          <w:rFonts w:ascii="Times New Roman" w:hAnsi="Times New Roman" w:cs="Times New Roman"/>
          <w:sz w:val="28"/>
          <w:szCs w:val="28"/>
        </w:rPr>
        <w:t xml:space="preserve"> their infertility. One of the coping strategies consists of finding d</w:t>
      </w:r>
      <w:r w:rsidR="006D15E7" w:rsidRPr="003E13F6">
        <w:rPr>
          <w:rFonts w:ascii="Times New Roman" w:hAnsi="Times New Roman" w:cs="Times New Roman"/>
          <w:sz w:val="28"/>
          <w:szCs w:val="28"/>
        </w:rPr>
        <w:t>istractions and keeping busy.</w:t>
      </w:r>
    </w:p>
    <w:p w:rsidR="00B7420D" w:rsidRPr="00F81ADE" w:rsidRDefault="00B7420D" w:rsidP="003E13F6">
      <w:pPr>
        <w:pStyle w:val="ListParagraph"/>
        <w:spacing w:after="0" w:line="480" w:lineRule="auto"/>
        <w:ind w:left="36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Some weekends, when I’m feeling particularly helpless in my infertility, sewing is almost therapeutic - within several hours time I can turn a pile of cloth into something with purpose. While my ovaries might not be able to produce an egg on their own, my hands can produce garments, luggage, slip covers, pillows, cat beds and, of course, drapes with proper hems</w:t>
      </w:r>
      <w:r w:rsidR="00A21511" w:rsidRPr="00F81ADE">
        <w:rPr>
          <w:rFonts w:ascii="Times New Roman" w:eastAsia="Times New Roman" w:hAnsi="Times New Roman" w:cs="Times New Roman"/>
          <w:sz w:val="28"/>
          <w:szCs w:val="28"/>
        </w:rPr>
        <w:t>.</w:t>
      </w:r>
    </w:p>
    <w:p w:rsidR="00B7420D" w:rsidRPr="003E13F6" w:rsidRDefault="00B7420D"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 xml:space="preserve">Another way of coping is getting as much information as one can about the process in hope of gaining some control </w:t>
      </w:r>
      <w:r w:rsidR="00A21511" w:rsidRPr="003E13F6">
        <w:rPr>
          <w:rFonts w:ascii="Times New Roman" w:eastAsia="Times New Roman" w:hAnsi="Times New Roman" w:cs="Times New Roman"/>
          <w:sz w:val="28"/>
          <w:szCs w:val="28"/>
        </w:rPr>
        <w:t>of the s</w:t>
      </w:r>
      <w:r w:rsidRPr="003E13F6">
        <w:rPr>
          <w:rFonts w:ascii="Times New Roman" w:eastAsia="Times New Roman" w:hAnsi="Times New Roman" w:cs="Times New Roman"/>
          <w:sz w:val="28"/>
          <w:szCs w:val="28"/>
        </w:rPr>
        <w:t xml:space="preserve">ituation.  </w:t>
      </w:r>
    </w:p>
    <w:p w:rsidR="00B7420D" w:rsidRPr="00F81ADE" w:rsidRDefault="00B7420D" w:rsidP="003E13F6">
      <w:pPr>
        <w:spacing w:after="0" w:line="480" w:lineRule="auto"/>
        <w:ind w:left="720"/>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I struggle to understand our fertility treatments. I want to know how everything works and what I can do to make things successful. I want to understand what's wrong. I want to learn how to fix it. I am frustrated by our "unexplained" diagnosis. I don't want to just hope for the best or think positively. For me, that's not enough</w:t>
      </w:r>
      <w:r w:rsidR="00A21511" w:rsidRPr="00F81ADE">
        <w:rPr>
          <w:rFonts w:ascii="Times New Roman" w:eastAsia="Times New Roman" w:hAnsi="Times New Roman" w:cs="Times New Roman"/>
          <w:sz w:val="28"/>
          <w:szCs w:val="28"/>
        </w:rPr>
        <w:t>.</w:t>
      </w:r>
    </w:p>
    <w:p w:rsidR="00B7420D" w:rsidRPr="003E13F6" w:rsidRDefault="00C537D5" w:rsidP="003E13F6">
      <w:pPr>
        <w:spacing w:after="0" w:line="480" w:lineRule="auto"/>
        <w:jc w:val="both"/>
        <w:rPr>
          <w:rFonts w:ascii="Times New Roman" w:eastAsia="Times New Roman" w:hAnsi="Times New Roman" w:cs="Times New Roman"/>
          <w:sz w:val="28"/>
          <w:szCs w:val="28"/>
        </w:rPr>
      </w:pPr>
      <w:proofErr w:type="spellStart"/>
      <w:r w:rsidRPr="003E13F6">
        <w:rPr>
          <w:rFonts w:ascii="Times New Roman" w:eastAsia="Times New Roman" w:hAnsi="Times New Roman" w:cs="Times New Roman"/>
          <w:sz w:val="28"/>
          <w:szCs w:val="28"/>
        </w:rPr>
        <w:t>A</w:t>
      </w:r>
      <w:r w:rsidR="006D15E7" w:rsidRPr="003E13F6">
        <w:rPr>
          <w:rFonts w:ascii="Times New Roman" w:eastAsia="Times New Roman" w:hAnsi="Times New Roman" w:cs="Times New Roman"/>
          <w:sz w:val="28"/>
          <w:szCs w:val="28"/>
        </w:rPr>
        <w:t>blogger</w:t>
      </w:r>
      <w:proofErr w:type="spellEnd"/>
      <w:r w:rsidR="006D15E7" w:rsidRPr="003E13F6">
        <w:rPr>
          <w:rFonts w:ascii="Times New Roman" w:eastAsia="Times New Roman" w:hAnsi="Times New Roman" w:cs="Times New Roman"/>
          <w:sz w:val="28"/>
          <w:szCs w:val="28"/>
        </w:rPr>
        <w:t xml:space="preserve"> </w:t>
      </w:r>
      <w:r w:rsidR="00C80411" w:rsidRPr="003E13F6">
        <w:rPr>
          <w:rFonts w:ascii="Times New Roman" w:eastAsia="Times New Roman" w:hAnsi="Times New Roman" w:cs="Times New Roman"/>
          <w:sz w:val="28"/>
          <w:szCs w:val="28"/>
        </w:rPr>
        <w:t xml:space="preserve">wrote </w:t>
      </w:r>
      <w:proofErr w:type="spellStart"/>
      <w:r w:rsidR="00C80411" w:rsidRPr="003E13F6">
        <w:rPr>
          <w:rFonts w:ascii="Times New Roman" w:eastAsia="Times New Roman" w:hAnsi="Times New Roman" w:cs="Times New Roman"/>
          <w:sz w:val="28"/>
          <w:szCs w:val="28"/>
        </w:rPr>
        <w:t>about</w:t>
      </w:r>
      <w:r w:rsidR="00B7420D" w:rsidRPr="003E13F6">
        <w:rPr>
          <w:rFonts w:ascii="Times New Roman" w:eastAsia="Times New Roman" w:hAnsi="Times New Roman" w:cs="Times New Roman"/>
          <w:sz w:val="28"/>
          <w:szCs w:val="28"/>
        </w:rPr>
        <w:t>her</w:t>
      </w:r>
      <w:proofErr w:type="spellEnd"/>
      <w:r w:rsidR="00B7420D" w:rsidRPr="003E13F6">
        <w:rPr>
          <w:rFonts w:ascii="Times New Roman" w:eastAsia="Times New Roman" w:hAnsi="Times New Roman" w:cs="Times New Roman"/>
          <w:sz w:val="28"/>
          <w:szCs w:val="28"/>
        </w:rPr>
        <w:t xml:space="preserve"> searching for signs, analyzing bodily symptoms similar to those described</w:t>
      </w:r>
      <w:r w:rsidR="006D15E7" w:rsidRPr="003E13F6">
        <w:rPr>
          <w:rFonts w:ascii="Times New Roman" w:eastAsia="Times New Roman" w:hAnsi="Times New Roman" w:cs="Times New Roman"/>
          <w:sz w:val="28"/>
          <w:szCs w:val="28"/>
        </w:rPr>
        <w:t xml:space="preserve"> by other bloggers</w:t>
      </w:r>
      <w:r w:rsidR="00B7420D" w:rsidRPr="003E13F6">
        <w:rPr>
          <w:rFonts w:ascii="Times New Roman" w:eastAsia="Times New Roman" w:hAnsi="Times New Roman" w:cs="Times New Roman"/>
          <w:sz w:val="28"/>
          <w:szCs w:val="28"/>
        </w:rPr>
        <w:t xml:space="preserve"> that could predict a po</w:t>
      </w:r>
      <w:r w:rsidR="00A21511" w:rsidRPr="003E13F6">
        <w:rPr>
          <w:rFonts w:ascii="Times New Roman" w:eastAsia="Times New Roman" w:hAnsi="Times New Roman" w:cs="Times New Roman"/>
          <w:sz w:val="28"/>
          <w:szCs w:val="28"/>
        </w:rPr>
        <w:t>sitive outcome of the treatment.</w:t>
      </w:r>
    </w:p>
    <w:p w:rsidR="00B7420D" w:rsidRPr="00F81ADE" w:rsidRDefault="00C537D5" w:rsidP="003E13F6">
      <w:pPr>
        <w:spacing w:after="0" w:line="480" w:lineRule="auto"/>
        <w:ind w:left="720"/>
        <w:jc w:val="both"/>
        <w:rPr>
          <w:rFonts w:ascii="Times New Roman" w:eastAsia="Times New Roman" w:hAnsi="Times New Roman" w:cs="Times New Roman"/>
          <w:sz w:val="28"/>
          <w:szCs w:val="28"/>
        </w:rPr>
      </w:pPr>
      <w:r w:rsidRPr="00D914F3">
        <w:rPr>
          <w:rFonts w:ascii="Times New Roman" w:eastAsia="Times New Roman" w:hAnsi="Times New Roman" w:cs="Times New Roman"/>
          <w:iCs/>
          <w:sz w:val="28"/>
          <w:szCs w:val="28"/>
        </w:rPr>
        <w:t>S</w:t>
      </w:r>
      <w:r w:rsidR="00B7420D" w:rsidRPr="00D914F3">
        <w:rPr>
          <w:rFonts w:ascii="Times New Roman" w:eastAsia="Times New Roman" w:hAnsi="Times New Roman" w:cs="Times New Roman"/>
          <w:iCs/>
          <w:sz w:val="28"/>
          <w:szCs w:val="28"/>
        </w:rPr>
        <w:t xml:space="preserve">earching the blogosphere or </w:t>
      </w:r>
      <w:r w:rsidR="00920319" w:rsidRPr="00D914F3">
        <w:rPr>
          <w:rFonts w:ascii="Times New Roman" w:eastAsia="Times New Roman" w:hAnsi="Times New Roman" w:cs="Times New Roman"/>
          <w:iCs/>
          <w:sz w:val="28"/>
          <w:szCs w:val="28"/>
        </w:rPr>
        <w:t>Internet</w:t>
      </w:r>
      <w:r w:rsidR="00B7420D" w:rsidRPr="00D914F3">
        <w:rPr>
          <w:rFonts w:ascii="Times New Roman" w:eastAsia="Times New Roman" w:hAnsi="Times New Roman" w:cs="Times New Roman"/>
          <w:iCs/>
          <w:sz w:val="28"/>
          <w:szCs w:val="28"/>
        </w:rPr>
        <w:t>, looking for cases similar to our own or stories from others who have traveled a similar path and now have a happy ending. We search for information, hoping for something that will help us turn the corner and find our happy ending</w:t>
      </w:r>
      <w:r w:rsidR="00A21511" w:rsidRPr="00F81ADE">
        <w:rPr>
          <w:rFonts w:ascii="Times New Roman" w:eastAsia="Times New Roman" w:hAnsi="Times New Roman" w:cs="Times New Roman"/>
          <w:sz w:val="28"/>
          <w:szCs w:val="28"/>
        </w:rPr>
        <w:t>.</w:t>
      </w:r>
    </w:p>
    <w:p w:rsidR="00B7420D" w:rsidRPr="003E13F6" w:rsidRDefault="00567B62"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A</w:t>
      </w:r>
      <w:r w:rsidR="00C537D5" w:rsidRPr="003E13F6">
        <w:rPr>
          <w:rFonts w:ascii="Times New Roman" w:hAnsi="Times New Roman" w:cs="Times New Roman"/>
          <w:sz w:val="28"/>
          <w:szCs w:val="28"/>
        </w:rPr>
        <w:t xml:space="preserve"> different</w:t>
      </w:r>
      <w:r w:rsidRPr="003E13F6">
        <w:rPr>
          <w:rFonts w:ascii="Times New Roman" w:hAnsi="Times New Roman" w:cs="Times New Roman"/>
          <w:sz w:val="28"/>
          <w:szCs w:val="28"/>
        </w:rPr>
        <w:t xml:space="preserve"> cop</w:t>
      </w:r>
      <w:r w:rsidR="00B7420D" w:rsidRPr="003E13F6">
        <w:rPr>
          <w:rFonts w:ascii="Times New Roman" w:hAnsi="Times New Roman" w:cs="Times New Roman"/>
          <w:sz w:val="28"/>
          <w:szCs w:val="28"/>
        </w:rPr>
        <w:t xml:space="preserve">ing technique </w:t>
      </w:r>
      <w:r w:rsidR="00225F29" w:rsidRPr="003E13F6">
        <w:rPr>
          <w:rFonts w:ascii="Times New Roman" w:hAnsi="Times New Roman" w:cs="Times New Roman"/>
          <w:sz w:val="28"/>
          <w:szCs w:val="28"/>
        </w:rPr>
        <w:t xml:space="preserve">is </w:t>
      </w:r>
      <w:r w:rsidR="00B7420D" w:rsidRPr="003E13F6">
        <w:rPr>
          <w:rFonts w:ascii="Times New Roman" w:hAnsi="Times New Roman" w:cs="Times New Roman"/>
          <w:sz w:val="28"/>
          <w:szCs w:val="28"/>
        </w:rPr>
        <w:t xml:space="preserve">self-preservation, caring for oneself and protecting oneself from the disappointment of another negative cycle. </w:t>
      </w:r>
    </w:p>
    <w:p w:rsidR="00B7420D" w:rsidRPr="00F81ADE" w:rsidRDefault="00B7420D" w:rsidP="003E13F6">
      <w:pPr>
        <w:pStyle w:val="ListParagraph"/>
        <w:spacing w:after="0" w:line="480" w:lineRule="auto"/>
        <w:ind w:left="360"/>
        <w:rPr>
          <w:rFonts w:ascii="Times New Roman" w:eastAsia="Times New Roman" w:hAnsi="Times New Roman" w:cs="Times New Roman"/>
          <w:sz w:val="28"/>
          <w:szCs w:val="28"/>
        </w:rPr>
      </w:pPr>
      <w:r w:rsidRPr="00F81ADE">
        <w:rPr>
          <w:rFonts w:ascii="Times New Roman" w:eastAsia="Times New Roman" w:hAnsi="Times New Roman" w:cs="Times New Roman"/>
          <w:sz w:val="28"/>
          <w:szCs w:val="28"/>
        </w:rPr>
        <w:t xml:space="preserve"> “</w:t>
      </w:r>
      <w:r w:rsidRPr="00D914F3">
        <w:rPr>
          <w:rFonts w:ascii="Times New Roman" w:eastAsia="Times New Roman" w:hAnsi="Times New Roman" w:cs="Times New Roman"/>
          <w:iCs/>
          <w:sz w:val="28"/>
          <w:szCs w:val="28"/>
        </w:rPr>
        <w:t>What I realized this morning, following a particularly tough meditation session, is that all of this comes down to one thing: self-preservation. I don't know what the outcome of this cycle will be, but I'm determined not to jinx it by spending the next week in a pit of despair. But I also can't allow my hopes to be high either. I learned that lesson a long time ago about how damaging disappointment can be. I've crawled back into my cave, waiting with my back to the wall for the storm</w:t>
      </w:r>
      <w:r w:rsidR="00A21511" w:rsidRPr="00F81ADE">
        <w:rPr>
          <w:rFonts w:ascii="Times New Roman" w:eastAsia="Times New Roman" w:hAnsi="Times New Roman" w:cs="Times New Roman"/>
          <w:sz w:val="28"/>
          <w:szCs w:val="28"/>
        </w:rPr>
        <w:t>.</w:t>
      </w:r>
    </w:p>
    <w:p w:rsidR="00B7420D" w:rsidRPr="003E13F6" w:rsidRDefault="00B7420D"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Finding professional help through therapy is yet another way of coping with infertility, as one of the participants describes:</w:t>
      </w:r>
    </w:p>
    <w:p w:rsidR="00B7420D" w:rsidRPr="00F81ADE" w:rsidRDefault="00F81ADE" w:rsidP="003E13F6">
      <w:pPr>
        <w:spacing w:after="0" w:line="480" w:lineRule="auto"/>
        <w:ind w:left="720"/>
        <w:rPr>
          <w:rFonts w:ascii="Times New Roman" w:eastAsia="Times New Roman" w:hAnsi="Times New Roman" w:cs="Times New Roman"/>
          <w:sz w:val="28"/>
          <w:szCs w:val="28"/>
        </w:rPr>
      </w:pPr>
      <w:r w:rsidRPr="00F81ADE">
        <w:rPr>
          <w:rFonts w:ascii="Times New Roman" w:eastAsia="Times New Roman" w:hAnsi="Times New Roman" w:cs="Times New Roman"/>
          <w:sz w:val="28"/>
          <w:szCs w:val="28"/>
        </w:rPr>
        <w:t>“</w:t>
      </w:r>
      <w:r w:rsidR="00B7420D" w:rsidRPr="00D914F3">
        <w:rPr>
          <w:rFonts w:ascii="Times New Roman" w:eastAsia="Times New Roman" w:hAnsi="Times New Roman" w:cs="Times New Roman"/>
          <w:iCs/>
          <w:sz w:val="28"/>
          <w:szCs w:val="28"/>
        </w:rPr>
        <w:t xml:space="preserve">About a year into the TTC journey, it became clear that I needed to find a therapist. The continual monthly reminders that things were not working was a source of stress that was greatly affecting daily life. Add in the fact that it seemed everyone around me (be it in real life or on </w:t>
      </w:r>
      <w:r w:rsidR="00920319" w:rsidRPr="00D914F3">
        <w:rPr>
          <w:rFonts w:ascii="Times New Roman" w:eastAsia="Times New Roman" w:hAnsi="Times New Roman" w:cs="Times New Roman"/>
          <w:iCs/>
          <w:sz w:val="28"/>
          <w:szCs w:val="28"/>
        </w:rPr>
        <w:t>Internet</w:t>
      </w:r>
      <w:r w:rsidR="00B7420D" w:rsidRPr="00D914F3">
        <w:rPr>
          <w:rFonts w:ascii="Times New Roman" w:eastAsia="Times New Roman" w:hAnsi="Times New Roman" w:cs="Times New Roman"/>
          <w:iCs/>
          <w:sz w:val="28"/>
          <w:szCs w:val="28"/>
        </w:rPr>
        <w:t xml:space="preserve"> support groups) was able to achieve pregnancy and I was one big ball of anxiety</w:t>
      </w:r>
      <w:r w:rsidR="00A21511" w:rsidRPr="00F81ADE">
        <w:rPr>
          <w:rFonts w:ascii="Times New Roman" w:eastAsia="Times New Roman" w:hAnsi="Times New Roman" w:cs="Times New Roman"/>
          <w:sz w:val="28"/>
          <w:szCs w:val="28"/>
        </w:rPr>
        <w:t>.”</w:t>
      </w:r>
    </w:p>
    <w:p w:rsidR="00FB1AEA" w:rsidRPr="003E13F6" w:rsidRDefault="008E3AB2" w:rsidP="00D914F3">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Socialization through</w:t>
      </w:r>
      <w:r w:rsidR="00FB1AEA" w:rsidRPr="003E13F6">
        <w:rPr>
          <w:rFonts w:ascii="Times New Roman" w:hAnsi="Times New Roman" w:cs="Times New Roman"/>
          <w:b/>
          <w:bCs/>
          <w:sz w:val="28"/>
          <w:szCs w:val="28"/>
        </w:rPr>
        <w:t xml:space="preserve"> blogging</w:t>
      </w:r>
    </w:p>
    <w:p w:rsidR="00FB1AEA" w:rsidRPr="003E13F6" w:rsidRDefault="003A7082"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The second extrinsic motivation found in the data analysis </w:t>
      </w:r>
      <w:r w:rsidR="00E674FA" w:rsidRPr="003E13F6">
        <w:rPr>
          <w:rFonts w:ascii="Times New Roman" w:hAnsi="Times New Roman" w:cs="Times New Roman"/>
          <w:sz w:val="28"/>
          <w:szCs w:val="28"/>
        </w:rPr>
        <w:t>relates to</w:t>
      </w:r>
      <w:r w:rsidRPr="003E13F6">
        <w:rPr>
          <w:rFonts w:ascii="Times New Roman" w:hAnsi="Times New Roman" w:cs="Times New Roman"/>
          <w:sz w:val="28"/>
          <w:szCs w:val="28"/>
        </w:rPr>
        <w:t xml:space="preserve"> the </w:t>
      </w:r>
      <w:r w:rsidR="00E20A5A" w:rsidRPr="003E13F6">
        <w:rPr>
          <w:rFonts w:ascii="Times New Roman" w:hAnsi="Times New Roman" w:cs="Times New Roman"/>
          <w:sz w:val="28"/>
          <w:szCs w:val="28"/>
        </w:rPr>
        <w:t xml:space="preserve">social </w:t>
      </w:r>
      <w:r w:rsidR="00E674FA" w:rsidRPr="003E13F6">
        <w:rPr>
          <w:rFonts w:ascii="Times New Roman" w:hAnsi="Times New Roman" w:cs="Times New Roman"/>
          <w:sz w:val="28"/>
          <w:szCs w:val="28"/>
        </w:rPr>
        <w:t xml:space="preserve">role </w:t>
      </w:r>
      <w:r w:rsidR="00C80411" w:rsidRPr="003E13F6">
        <w:rPr>
          <w:rFonts w:ascii="Times New Roman" w:hAnsi="Times New Roman" w:cs="Times New Roman"/>
          <w:sz w:val="28"/>
          <w:szCs w:val="28"/>
        </w:rPr>
        <w:t xml:space="preserve">that </w:t>
      </w:r>
      <w:r w:rsidR="00E674FA" w:rsidRPr="003E13F6">
        <w:rPr>
          <w:rFonts w:ascii="Times New Roman" w:hAnsi="Times New Roman" w:cs="Times New Roman"/>
          <w:sz w:val="28"/>
          <w:szCs w:val="28"/>
        </w:rPr>
        <w:t>blo</w:t>
      </w:r>
      <w:r w:rsidR="00E20A5A" w:rsidRPr="003E13F6">
        <w:rPr>
          <w:rFonts w:ascii="Times New Roman" w:hAnsi="Times New Roman" w:cs="Times New Roman"/>
          <w:sz w:val="28"/>
          <w:szCs w:val="28"/>
        </w:rPr>
        <w:t xml:space="preserve">gging </w:t>
      </w:r>
      <w:r w:rsidR="00C80411" w:rsidRPr="003E13F6">
        <w:rPr>
          <w:rFonts w:ascii="Times New Roman" w:hAnsi="Times New Roman" w:cs="Times New Roman"/>
          <w:sz w:val="28"/>
          <w:szCs w:val="28"/>
        </w:rPr>
        <w:t xml:space="preserve">plays </w:t>
      </w:r>
      <w:r w:rsidR="00E20A5A" w:rsidRPr="003E13F6">
        <w:rPr>
          <w:rFonts w:ascii="Times New Roman" w:hAnsi="Times New Roman" w:cs="Times New Roman"/>
          <w:sz w:val="28"/>
          <w:szCs w:val="28"/>
        </w:rPr>
        <w:t xml:space="preserve">in the </w:t>
      </w:r>
      <w:r w:rsidR="00C80411" w:rsidRPr="003E13F6">
        <w:rPr>
          <w:rFonts w:ascii="Times New Roman" w:hAnsi="Times New Roman" w:cs="Times New Roman"/>
          <w:sz w:val="28"/>
          <w:szCs w:val="28"/>
        </w:rPr>
        <w:t xml:space="preserve">bloggers' lives. </w:t>
      </w:r>
      <w:r w:rsidR="00386C9C" w:rsidRPr="003E13F6">
        <w:rPr>
          <w:rFonts w:ascii="Times New Roman" w:hAnsi="Times New Roman" w:cs="Times New Roman"/>
          <w:sz w:val="28"/>
          <w:szCs w:val="28"/>
        </w:rPr>
        <w:t>Echoing</w:t>
      </w:r>
      <w:r w:rsidR="00F81ADE">
        <w:rPr>
          <w:rFonts w:ascii="Times New Roman" w:hAnsi="Times New Roman" w:cs="Times New Roman"/>
          <w:sz w:val="28"/>
          <w:szCs w:val="28"/>
        </w:rPr>
        <w:t xml:space="preserve"> the findings </w:t>
      </w:r>
      <w:proofErr w:type="spellStart"/>
      <w:r w:rsidR="00F81ADE">
        <w:rPr>
          <w:rFonts w:ascii="Times New Roman" w:hAnsi="Times New Roman" w:cs="Times New Roman"/>
          <w:sz w:val="28"/>
          <w:szCs w:val="28"/>
        </w:rPr>
        <w:t>ofNardi</w:t>
      </w:r>
      <w:r w:rsidR="00F81ADE">
        <w:rPr>
          <w:rFonts w:ascii="Times New Roman" w:hAnsi="Times New Roman" w:cs="Times New Roman"/>
          <w:i/>
          <w:sz w:val="28"/>
          <w:szCs w:val="28"/>
        </w:rPr>
        <w:t>et</w:t>
      </w:r>
      <w:proofErr w:type="spellEnd"/>
      <w:r w:rsidR="00F81ADE">
        <w:rPr>
          <w:rFonts w:ascii="Times New Roman" w:hAnsi="Times New Roman" w:cs="Times New Roman"/>
          <w:i/>
          <w:sz w:val="28"/>
          <w:szCs w:val="28"/>
        </w:rPr>
        <w:t xml:space="preserve"> al. </w:t>
      </w:r>
      <w:r w:rsidR="00E20A5A" w:rsidRPr="003E13F6">
        <w:rPr>
          <w:rFonts w:ascii="Times New Roman" w:hAnsi="Times New Roman" w:cs="Times New Roman"/>
          <w:sz w:val="28"/>
          <w:szCs w:val="28"/>
        </w:rPr>
        <w:t>(2004</w:t>
      </w:r>
      <w:r w:rsidR="001E187F" w:rsidRPr="003E13F6">
        <w:rPr>
          <w:rFonts w:ascii="Times New Roman" w:hAnsi="Times New Roman" w:cs="Times New Roman"/>
          <w:sz w:val="28"/>
          <w:szCs w:val="28"/>
        </w:rPr>
        <w:t>a</w:t>
      </w:r>
      <w:r w:rsidR="00E20A5A" w:rsidRPr="003E13F6">
        <w:rPr>
          <w:rFonts w:ascii="Times New Roman" w:hAnsi="Times New Roman" w:cs="Times New Roman"/>
          <w:sz w:val="28"/>
          <w:szCs w:val="28"/>
        </w:rPr>
        <w:t>), we found blogging to be a social activity</w:t>
      </w:r>
      <w:r w:rsidR="00E20A5A" w:rsidRPr="003E13F6">
        <w:rPr>
          <w:rFonts w:ascii="Times New Roman" w:eastAsia="Times New Roman" w:hAnsi="Times New Roman" w:cs="Times New Roman"/>
          <w:sz w:val="28"/>
          <w:szCs w:val="28"/>
        </w:rPr>
        <w:t xml:space="preserve">, a form of social communication in which the blogger </w:t>
      </w:r>
      <w:r w:rsidR="00C80411" w:rsidRPr="003E13F6">
        <w:rPr>
          <w:rFonts w:ascii="Times New Roman" w:eastAsia="Times New Roman" w:hAnsi="Times New Roman" w:cs="Times New Roman"/>
          <w:sz w:val="28"/>
          <w:szCs w:val="28"/>
        </w:rPr>
        <w:t xml:space="preserve">perceives </w:t>
      </w:r>
      <w:r w:rsidR="00E20A5A" w:rsidRPr="003E13F6">
        <w:rPr>
          <w:rFonts w:ascii="Times New Roman" w:eastAsia="Times New Roman" w:hAnsi="Times New Roman" w:cs="Times New Roman"/>
          <w:sz w:val="28"/>
          <w:szCs w:val="28"/>
        </w:rPr>
        <w:t xml:space="preserve">her audience </w:t>
      </w:r>
      <w:r w:rsidR="00C80411" w:rsidRPr="003E13F6">
        <w:rPr>
          <w:rFonts w:ascii="Times New Roman" w:eastAsia="Times New Roman" w:hAnsi="Times New Roman" w:cs="Times New Roman"/>
          <w:sz w:val="28"/>
          <w:szCs w:val="28"/>
        </w:rPr>
        <w:t xml:space="preserve">as a </w:t>
      </w:r>
      <w:r w:rsidR="00386C9C" w:rsidRPr="003E13F6">
        <w:rPr>
          <w:rFonts w:ascii="Times New Roman" w:eastAsia="Times New Roman" w:hAnsi="Times New Roman" w:cs="Times New Roman"/>
          <w:sz w:val="28"/>
          <w:szCs w:val="28"/>
        </w:rPr>
        <w:t>support system</w:t>
      </w:r>
      <w:r w:rsidR="00945C0B" w:rsidRPr="003E13F6">
        <w:rPr>
          <w:rFonts w:ascii="Times New Roman" w:eastAsia="Times New Roman" w:hAnsi="Times New Roman" w:cs="Times New Roman"/>
          <w:sz w:val="28"/>
          <w:szCs w:val="28"/>
        </w:rPr>
        <w:t xml:space="preserve"> in her struggle with </w:t>
      </w:r>
      <w:proofErr w:type="spellStart"/>
      <w:r w:rsidR="00E20A5A" w:rsidRPr="003E13F6">
        <w:rPr>
          <w:rFonts w:ascii="Times New Roman" w:eastAsia="Times New Roman" w:hAnsi="Times New Roman" w:cs="Times New Roman"/>
          <w:sz w:val="28"/>
          <w:szCs w:val="28"/>
        </w:rPr>
        <w:t>infertility.</w:t>
      </w:r>
      <w:r w:rsidR="00C80411" w:rsidRPr="003E13F6">
        <w:rPr>
          <w:rFonts w:ascii="Times New Roman" w:hAnsi="Times New Roman" w:cs="Times New Roman"/>
          <w:sz w:val="28"/>
          <w:szCs w:val="28"/>
        </w:rPr>
        <w:t>Findings</w:t>
      </w:r>
      <w:proofErr w:type="spellEnd"/>
      <w:r w:rsidR="00C80411" w:rsidRPr="003E13F6">
        <w:rPr>
          <w:rFonts w:ascii="Times New Roman" w:hAnsi="Times New Roman" w:cs="Times New Roman"/>
          <w:sz w:val="28"/>
          <w:szCs w:val="28"/>
        </w:rPr>
        <w:t xml:space="preserve"> show that c</w:t>
      </w:r>
      <w:r w:rsidR="00FB1AEA" w:rsidRPr="003E13F6">
        <w:rPr>
          <w:rFonts w:ascii="Times New Roman" w:hAnsi="Times New Roman" w:cs="Times New Roman"/>
          <w:sz w:val="28"/>
          <w:szCs w:val="28"/>
        </w:rPr>
        <w:t>reating a platform for getting feedback, advice, encouragement and support</w:t>
      </w:r>
      <w:r w:rsidR="00945C0B" w:rsidRPr="003E13F6">
        <w:rPr>
          <w:rFonts w:ascii="Times New Roman" w:hAnsi="Times New Roman" w:cs="Times New Roman"/>
          <w:sz w:val="28"/>
          <w:szCs w:val="28"/>
        </w:rPr>
        <w:t xml:space="preserve"> is an extrinsic motivation for blogging</w:t>
      </w:r>
      <w:r w:rsidR="00FB1AEA" w:rsidRPr="003E13F6">
        <w:rPr>
          <w:rFonts w:ascii="Times New Roman" w:hAnsi="Times New Roman" w:cs="Times New Roman"/>
          <w:sz w:val="28"/>
          <w:szCs w:val="28"/>
        </w:rPr>
        <w:t>.  An ongoing mo</w:t>
      </w:r>
      <w:r w:rsidRPr="003E13F6">
        <w:rPr>
          <w:rFonts w:ascii="Times New Roman" w:hAnsi="Times New Roman" w:cs="Times New Roman"/>
          <w:sz w:val="28"/>
          <w:szCs w:val="28"/>
        </w:rPr>
        <w:t>n</w:t>
      </w:r>
      <w:r w:rsidR="00FB1AEA" w:rsidRPr="003E13F6">
        <w:rPr>
          <w:rFonts w:ascii="Times New Roman" w:hAnsi="Times New Roman" w:cs="Times New Roman"/>
          <w:sz w:val="28"/>
          <w:szCs w:val="28"/>
        </w:rPr>
        <w:t xml:space="preserve">thly project is </w:t>
      </w:r>
      <w:proofErr w:type="spellStart"/>
      <w:r w:rsidR="00FB1AEA" w:rsidRPr="003E13F6">
        <w:rPr>
          <w:rFonts w:ascii="Times New Roman" w:eastAsia="Times New Roman" w:hAnsi="Times New Roman" w:cs="Times New Roman"/>
          <w:sz w:val="28"/>
          <w:szCs w:val="28"/>
        </w:rPr>
        <w:t>IComLeavWe</w:t>
      </w:r>
      <w:proofErr w:type="spellEnd"/>
      <w:r w:rsidR="00FB1AEA" w:rsidRPr="003E13F6">
        <w:rPr>
          <w:rFonts w:ascii="Times New Roman" w:eastAsia="Times New Roman" w:hAnsi="Times New Roman" w:cs="Times New Roman"/>
          <w:sz w:val="28"/>
          <w:szCs w:val="28"/>
        </w:rPr>
        <w:t xml:space="preserve"> which stands for International Comment Leaving Week. Each month the participants in this project write a post </w:t>
      </w:r>
      <w:r w:rsidR="00C80411" w:rsidRPr="003E13F6">
        <w:rPr>
          <w:rFonts w:ascii="Times New Roman" w:eastAsia="Times New Roman" w:hAnsi="Times New Roman" w:cs="Times New Roman"/>
          <w:sz w:val="28"/>
          <w:szCs w:val="28"/>
        </w:rPr>
        <w:t>about</w:t>
      </w:r>
      <w:r w:rsidR="00FB1AEA" w:rsidRPr="003E13F6">
        <w:rPr>
          <w:rFonts w:ascii="Times New Roman" w:eastAsia="Times New Roman" w:hAnsi="Times New Roman" w:cs="Times New Roman"/>
          <w:sz w:val="28"/>
          <w:szCs w:val="28"/>
        </w:rPr>
        <w:t xml:space="preserve"> their infertility status and they read and comment</w:t>
      </w:r>
      <w:r w:rsidR="00C80411" w:rsidRPr="003E13F6">
        <w:rPr>
          <w:rFonts w:ascii="Times New Roman" w:eastAsia="Times New Roman" w:hAnsi="Times New Roman" w:cs="Times New Roman"/>
          <w:sz w:val="28"/>
          <w:szCs w:val="28"/>
        </w:rPr>
        <w:t xml:space="preserve"> on every blog that participated</w:t>
      </w:r>
      <w:r w:rsidR="00FB1AEA" w:rsidRPr="003E13F6">
        <w:rPr>
          <w:rFonts w:ascii="Times New Roman" w:eastAsia="Times New Roman" w:hAnsi="Times New Roman" w:cs="Times New Roman"/>
          <w:sz w:val="28"/>
          <w:szCs w:val="28"/>
        </w:rPr>
        <w:t xml:space="preserve"> in the project.</w:t>
      </w:r>
    </w:p>
    <w:p w:rsidR="00FB1AEA" w:rsidRPr="00F81ADE" w:rsidRDefault="00FB1AEA" w:rsidP="003E13F6">
      <w:pPr>
        <w:spacing w:after="0" w:line="480" w:lineRule="auto"/>
        <w:ind w:left="720"/>
        <w:jc w:val="both"/>
        <w:rPr>
          <w:rFonts w:ascii="Times New Roman" w:hAnsi="Times New Roman" w:cs="Times New Roman"/>
          <w:b/>
          <w:bCs/>
          <w:sz w:val="28"/>
          <w:szCs w:val="28"/>
        </w:rPr>
      </w:pPr>
      <w:r w:rsidRPr="00D914F3">
        <w:rPr>
          <w:rFonts w:ascii="Times New Roman" w:eastAsia="Times New Roman" w:hAnsi="Times New Roman" w:cs="Times New Roman"/>
          <w:iCs/>
          <w:sz w:val="28"/>
          <w:szCs w:val="28"/>
        </w:rPr>
        <w:t xml:space="preserve">Blogging is a conversation and comments should be </w:t>
      </w:r>
      <w:proofErr w:type="spellStart"/>
      <w:r w:rsidRPr="00D914F3">
        <w:rPr>
          <w:rFonts w:ascii="Times New Roman" w:eastAsia="Times New Roman" w:hAnsi="Times New Roman" w:cs="Times New Roman"/>
          <w:iCs/>
          <w:sz w:val="28"/>
          <w:szCs w:val="28"/>
        </w:rPr>
        <w:t>honoured</w:t>
      </w:r>
      <w:proofErr w:type="spellEnd"/>
      <w:r w:rsidRPr="00D914F3">
        <w:rPr>
          <w:rFonts w:ascii="Times New Roman" w:eastAsia="Times New Roman" w:hAnsi="Times New Roman" w:cs="Times New Roman"/>
          <w:iCs/>
          <w:sz w:val="28"/>
          <w:szCs w:val="28"/>
        </w:rPr>
        <w:t xml:space="preserve"> and encouraged. I like to say that comments are the new hug–a way of saying hello, giving comfort, leaving congratulations</w:t>
      </w:r>
      <w:r w:rsidR="00386C9C" w:rsidRPr="00F81ADE">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hAnsi="Times New Roman" w:cs="Times New Roman"/>
          <w:b/>
          <w:bCs/>
          <w:sz w:val="28"/>
          <w:szCs w:val="28"/>
        </w:rPr>
      </w:pPr>
      <w:r w:rsidRPr="003E13F6">
        <w:rPr>
          <w:rFonts w:ascii="Times New Roman" w:hAnsi="Times New Roman" w:cs="Times New Roman"/>
          <w:sz w:val="28"/>
          <w:szCs w:val="28"/>
        </w:rPr>
        <w:t xml:space="preserve">Many </w:t>
      </w:r>
      <w:r w:rsidR="00196B3C" w:rsidRPr="003E13F6">
        <w:rPr>
          <w:rFonts w:ascii="Times New Roman" w:hAnsi="Times New Roman" w:cs="Times New Roman"/>
          <w:sz w:val="28"/>
          <w:szCs w:val="28"/>
        </w:rPr>
        <w:t xml:space="preserve">bloggers are motivated to blog because through blogging </w:t>
      </w:r>
      <w:r w:rsidR="00D65EF8" w:rsidRPr="003E13F6">
        <w:rPr>
          <w:rFonts w:ascii="Times New Roman" w:hAnsi="Times New Roman" w:cs="Times New Roman"/>
          <w:sz w:val="28"/>
          <w:szCs w:val="28"/>
        </w:rPr>
        <w:t>they share a sense of togetherness with the blogging community that empower</w:t>
      </w:r>
      <w:r w:rsidR="00C80411" w:rsidRPr="003E13F6">
        <w:rPr>
          <w:rFonts w:ascii="Times New Roman" w:hAnsi="Times New Roman" w:cs="Times New Roman"/>
          <w:sz w:val="28"/>
          <w:szCs w:val="28"/>
        </w:rPr>
        <w:t>s</w:t>
      </w:r>
      <w:r w:rsidR="00D65EF8" w:rsidRPr="003E13F6">
        <w:rPr>
          <w:rFonts w:ascii="Times New Roman" w:hAnsi="Times New Roman" w:cs="Times New Roman"/>
          <w:sz w:val="28"/>
          <w:szCs w:val="28"/>
        </w:rPr>
        <w:t xml:space="preserve"> </w:t>
      </w:r>
      <w:proofErr w:type="spellStart"/>
      <w:r w:rsidR="00D65EF8" w:rsidRPr="003E13F6">
        <w:rPr>
          <w:rFonts w:ascii="Times New Roman" w:hAnsi="Times New Roman" w:cs="Times New Roman"/>
          <w:sz w:val="28"/>
          <w:szCs w:val="28"/>
        </w:rPr>
        <w:t>themwhen</w:t>
      </w:r>
      <w:r w:rsidR="00567B62" w:rsidRPr="003E13F6">
        <w:rPr>
          <w:rFonts w:ascii="Times New Roman" w:hAnsi="Times New Roman" w:cs="Times New Roman"/>
          <w:sz w:val="28"/>
          <w:szCs w:val="28"/>
        </w:rPr>
        <w:t>coping</w:t>
      </w:r>
      <w:r w:rsidR="00C80411" w:rsidRPr="003E13F6">
        <w:rPr>
          <w:rFonts w:ascii="Times New Roman" w:hAnsi="Times New Roman" w:cs="Times New Roman"/>
          <w:sz w:val="28"/>
          <w:szCs w:val="28"/>
        </w:rPr>
        <w:t>with</w:t>
      </w:r>
      <w:proofErr w:type="spellEnd"/>
      <w:r w:rsidR="00C80411" w:rsidRPr="003E13F6">
        <w:rPr>
          <w:rFonts w:ascii="Times New Roman" w:hAnsi="Times New Roman" w:cs="Times New Roman"/>
          <w:sz w:val="28"/>
          <w:szCs w:val="28"/>
        </w:rPr>
        <w:t xml:space="preserve"> infertility.</w:t>
      </w:r>
    </w:p>
    <w:p w:rsidR="00266DFF" w:rsidRPr="006852BB" w:rsidRDefault="00386C9C" w:rsidP="003E13F6">
      <w:pPr>
        <w:spacing w:after="0" w:line="480" w:lineRule="auto"/>
        <w:ind w:left="720"/>
        <w:jc w:val="both"/>
        <w:rPr>
          <w:rFonts w:ascii="Times New Roman" w:eastAsia="Times New Roman" w:hAnsi="Times New Roman" w:cs="Times New Roman"/>
          <w:sz w:val="28"/>
          <w:szCs w:val="28"/>
        </w:rPr>
      </w:pPr>
      <w:r w:rsidRPr="005C3466">
        <w:rPr>
          <w:rFonts w:ascii="Times New Roman" w:eastAsia="Times New Roman" w:hAnsi="Times New Roman" w:cs="Times New Roman"/>
          <w:iCs/>
          <w:sz w:val="28"/>
          <w:szCs w:val="28"/>
        </w:rPr>
        <w:t>W</w:t>
      </w:r>
      <w:r w:rsidR="00FB1AEA" w:rsidRPr="005C3466">
        <w:rPr>
          <w:rFonts w:ascii="Times New Roman" w:eastAsia="Times New Roman" w:hAnsi="Times New Roman" w:cs="Times New Roman"/>
          <w:iCs/>
          <w:sz w:val="28"/>
          <w:szCs w:val="28"/>
        </w:rPr>
        <w:t>hen I was going through my grief – both for my two ectopic pregnancies, and then for the loss of my fertility/chance of becoming a parent – I found tremendous support on-line.  I was able to share my feelings, and know I was heard.  The support I received, the warmth, understanding and love was healing in itself.  Yes, we talked about our losses, but we also talked about recovery, about what we found helped us, and together we emerged out of our grief, helping each other as we inevitably slipped from time to time.  We shared our wisdoms, debunked myths, and gradually also became beacons of hope for those mired in those e</w:t>
      </w:r>
      <w:r w:rsidR="00266DFF" w:rsidRPr="005C3466">
        <w:rPr>
          <w:rFonts w:ascii="Times New Roman" w:eastAsia="Times New Roman" w:hAnsi="Times New Roman" w:cs="Times New Roman"/>
          <w:iCs/>
          <w:sz w:val="28"/>
          <w:szCs w:val="28"/>
        </w:rPr>
        <w:t>arly dark days of their loss</w:t>
      </w:r>
      <w:r w:rsidRPr="00F81ADE">
        <w:rPr>
          <w:rFonts w:ascii="Times New Roman" w:eastAsia="Times New Roman" w:hAnsi="Times New Roman" w:cs="Times New Roman"/>
          <w:sz w:val="28"/>
          <w:szCs w:val="28"/>
        </w:rPr>
        <w:t xml:space="preserve">. </w:t>
      </w:r>
    </w:p>
    <w:p w:rsidR="00FB1AEA" w:rsidRPr="003E13F6" w:rsidRDefault="00035A59" w:rsidP="005C3466">
      <w:pPr>
        <w:spacing w:after="0" w:line="480" w:lineRule="auto"/>
        <w:jc w:val="both"/>
        <w:rPr>
          <w:rFonts w:ascii="Times New Roman" w:hAnsi="Times New Roman" w:cs="Times New Roman"/>
          <w:i/>
          <w:iCs/>
          <w:sz w:val="28"/>
          <w:szCs w:val="28"/>
        </w:rPr>
      </w:pPr>
      <w:r w:rsidRPr="003E13F6">
        <w:rPr>
          <w:rFonts w:ascii="Times New Roman" w:hAnsi="Times New Roman" w:cs="Times New Roman"/>
          <w:i/>
          <w:iCs/>
          <w:sz w:val="28"/>
          <w:szCs w:val="28"/>
        </w:rPr>
        <w:t xml:space="preserve">Infertility and </w:t>
      </w:r>
      <w:r w:rsidR="00FB1AEA" w:rsidRPr="003E13F6">
        <w:rPr>
          <w:rFonts w:ascii="Times New Roman" w:hAnsi="Times New Roman" w:cs="Times New Roman"/>
          <w:i/>
          <w:iCs/>
          <w:sz w:val="28"/>
          <w:szCs w:val="28"/>
        </w:rPr>
        <w:t>IVF Advocacy</w:t>
      </w:r>
    </w:p>
    <w:p w:rsidR="00035A59" w:rsidRPr="003E13F6" w:rsidRDefault="00945C0B"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 xml:space="preserve">As a way to socialize with others suffering </w:t>
      </w:r>
      <w:r w:rsidR="0090698B" w:rsidRPr="003E13F6">
        <w:rPr>
          <w:rFonts w:ascii="Times New Roman" w:hAnsi="Times New Roman" w:cs="Times New Roman"/>
          <w:sz w:val="28"/>
          <w:szCs w:val="28"/>
        </w:rPr>
        <w:t>from the same condition</w:t>
      </w:r>
      <w:r w:rsidR="003D7A01" w:rsidRPr="003E13F6">
        <w:rPr>
          <w:rFonts w:ascii="Times New Roman" w:hAnsi="Times New Roman" w:cs="Times New Roman"/>
          <w:sz w:val="28"/>
          <w:szCs w:val="28"/>
        </w:rPr>
        <w:t>,</w:t>
      </w:r>
      <w:r w:rsidR="0090698B" w:rsidRPr="003E13F6">
        <w:rPr>
          <w:rFonts w:ascii="Times New Roman" w:hAnsi="Times New Roman" w:cs="Times New Roman"/>
          <w:sz w:val="28"/>
          <w:szCs w:val="28"/>
        </w:rPr>
        <w:t xml:space="preserve"> bloggers</w:t>
      </w:r>
      <w:r w:rsidR="00CE23A6" w:rsidRPr="003E13F6">
        <w:rPr>
          <w:rFonts w:ascii="Times New Roman" w:hAnsi="Times New Roman" w:cs="Times New Roman"/>
          <w:sz w:val="28"/>
          <w:szCs w:val="28"/>
        </w:rPr>
        <w:t xml:space="preserve"> used their blogs as a platform to educate or change society's view on infertility and marriage. </w:t>
      </w:r>
      <w:r w:rsidR="00DF035D" w:rsidRPr="003E13F6">
        <w:rPr>
          <w:rFonts w:ascii="Times New Roman" w:hAnsi="Times New Roman" w:cs="Times New Roman"/>
          <w:sz w:val="28"/>
          <w:szCs w:val="28"/>
        </w:rPr>
        <w:t xml:space="preserve">The following </w:t>
      </w:r>
      <w:r w:rsidR="006C0D7F" w:rsidRPr="003E13F6">
        <w:rPr>
          <w:rFonts w:ascii="Times New Roman" w:hAnsi="Times New Roman" w:cs="Times New Roman"/>
          <w:sz w:val="28"/>
          <w:szCs w:val="28"/>
        </w:rPr>
        <w:t>excerpts</w:t>
      </w:r>
      <w:r w:rsidR="00DF035D" w:rsidRPr="003E13F6">
        <w:rPr>
          <w:rFonts w:ascii="Times New Roman" w:hAnsi="Times New Roman" w:cs="Times New Roman"/>
          <w:sz w:val="28"/>
          <w:szCs w:val="28"/>
        </w:rPr>
        <w:t xml:space="preserve"> present the bloggers' efforts to </w:t>
      </w:r>
      <w:r w:rsidR="006C0D7F" w:rsidRPr="003E13F6">
        <w:rPr>
          <w:rFonts w:ascii="Times New Roman" w:hAnsi="Times New Roman" w:cs="Times New Roman"/>
          <w:sz w:val="28"/>
          <w:szCs w:val="28"/>
        </w:rPr>
        <w:t>change</w:t>
      </w:r>
      <w:r w:rsidR="00DF035D" w:rsidRPr="003E13F6">
        <w:rPr>
          <w:rFonts w:ascii="Times New Roman" w:hAnsi="Times New Roman" w:cs="Times New Roman"/>
          <w:sz w:val="28"/>
          <w:szCs w:val="28"/>
        </w:rPr>
        <w:t xml:space="preserve"> society’s </w:t>
      </w:r>
      <w:proofErr w:type="spellStart"/>
      <w:r w:rsidR="00DF035D" w:rsidRPr="003E13F6">
        <w:rPr>
          <w:rFonts w:ascii="Times New Roman" w:hAnsi="Times New Roman" w:cs="Times New Roman"/>
          <w:sz w:val="28"/>
          <w:szCs w:val="28"/>
        </w:rPr>
        <w:t>pronatalist</w:t>
      </w:r>
      <w:proofErr w:type="spellEnd"/>
      <w:r w:rsidR="00DF035D" w:rsidRPr="003E13F6">
        <w:rPr>
          <w:rFonts w:ascii="Times New Roman" w:hAnsi="Times New Roman" w:cs="Times New Roman"/>
          <w:sz w:val="28"/>
          <w:szCs w:val="28"/>
        </w:rPr>
        <w:t xml:space="preserve"> view on marriage (marriage as a union for reproduction).</w:t>
      </w:r>
    </w:p>
    <w:p w:rsidR="00035A59" w:rsidRPr="00F81ADE" w:rsidRDefault="00035A59" w:rsidP="003E13F6">
      <w:pPr>
        <w:spacing w:after="0" w:line="480" w:lineRule="auto"/>
        <w:ind w:left="720"/>
        <w:jc w:val="both"/>
        <w:rPr>
          <w:rFonts w:ascii="Times New Roman" w:hAnsi="Times New Roman" w:cs="Times New Roman"/>
          <w:b/>
          <w:bCs/>
          <w:sz w:val="28"/>
          <w:szCs w:val="28"/>
        </w:rPr>
      </w:pPr>
      <w:r w:rsidRPr="005C3466">
        <w:rPr>
          <w:rFonts w:ascii="Times New Roman" w:eastAsia="Times New Roman" w:hAnsi="Times New Roman" w:cs="Times New Roman"/>
          <w:iCs/>
          <w:sz w:val="28"/>
          <w:szCs w:val="28"/>
        </w:rPr>
        <w:t>Society recognizes marriage as an important institution for these same reasons: to enhance stability in society and to respect and support parents in the crucial task of having children and bringing them up as well as possible</w:t>
      </w:r>
      <w:r w:rsidR="00386C9C" w:rsidRPr="00F81ADE">
        <w:rPr>
          <w:rFonts w:ascii="Times New Roman" w:eastAsia="Times New Roman" w:hAnsi="Times New Roman" w:cs="Times New Roman"/>
          <w:sz w:val="28"/>
          <w:szCs w:val="28"/>
        </w:rPr>
        <w:t>.</w:t>
      </w:r>
    </w:p>
    <w:p w:rsidR="00FB1AEA" w:rsidRPr="003E13F6" w:rsidRDefault="00FB1AEA" w:rsidP="003E13F6">
      <w:pPr>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Many bloggers decide</w:t>
      </w:r>
      <w:r w:rsidR="003D7A01" w:rsidRPr="003E13F6">
        <w:rPr>
          <w:rFonts w:ascii="Times New Roman" w:hAnsi="Times New Roman" w:cs="Times New Roman"/>
          <w:sz w:val="28"/>
          <w:szCs w:val="28"/>
        </w:rPr>
        <w:t>d</w:t>
      </w:r>
      <w:r w:rsidRPr="003E13F6">
        <w:rPr>
          <w:rFonts w:ascii="Times New Roman" w:hAnsi="Times New Roman" w:cs="Times New Roman"/>
          <w:sz w:val="28"/>
          <w:szCs w:val="28"/>
        </w:rPr>
        <w:t xml:space="preserve"> to take a more militant </w:t>
      </w:r>
      <w:r w:rsidR="003D7A01" w:rsidRPr="003E13F6">
        <w:rPr>
          <w:rFonts w:ascii="Times New Roman" w:hAnsi="Times New Roman" w:cs="Times New Roman"/>
          <w:sz w:val="28"/>
          <w:szCs w:val="28"/>
        </w:rPr>
        <w:t>approach</w:t>
      </w:r>
      <w:r w:rsidRPr="003E13F6">
        <w:rPr>
          <w:rFonts w:ascii="Times New Roman" w:hAnsi="Times New Roman" w:cs="Times New Roman"/>
          <w:sz w:val="28"/>
          <w:szCs w:val="28"/>
        </w:rPr>
        <w:t xml:space="preserve"> and speak up </w:t>
      </w:r>
      <w:r w:rsidR="003D7A01" w:rsidRPr="003E13F6">
        <w:rPr>
          <w:rFonts w:ascii="Times New Roman" w:hAnsi="Times New Roman" w:cs="Times New Roman"/>
          <w:sz w:val="28"/>
          <w:szCs w:val="28"/>
        </w:rPr>
        <w:t xml:space="preserve">publicly </w:t>
      </w:r>
      <w:r w:rsidRPr="003E13F6">
        <w:rPr>
          <w:rFonts w:ascii="Times New Roman" w:hAnsi="Times New Roman" w:cs="Times New Roman"/>
          <w:sz w:val="28"/>
          <w:szCs w:val="28"/>
        </w:rPr>
        <w:t xml:space="preserve">about their </w:t>
      </w:r>
      <w:proofErr w:type="spellStart"/>
      <w:r w:rsidRPr="003E13F6">
        <w:rPr>
          <w:rFonts w:ascii="Times New Roman" w:hAnsi="Times New Roman" w:cs="Times New Roman"/>
          <w:sz w:val="28"/>
          <w:szCs w:val="28"/>
        </w:rPr>
        <w:t>infertility</w:t>
      </w:r>
      <w:r w:rsidR="006A555B">
        <w:rPr>
          <w:rFonts w:ascii="Times New Roman" w:hAnsi="Times New Roman" w:cs="Times New Roman"/>
          <w:sz w:val="28"/>
          <w:szCs w:val="28"/>
        </w:rPr>
        <w:t>to</w:t>
      </w:r>
      <w:proofErr w:type="spellEnd"/>
      <w:r w:rsidR="003D7A01" w:rsidRPr="003E13F6">
        <w:rPr>
          <w:rFonts w:ascii="Times New Roman" w:hAnsi="Times New Roman" w:cs="Times New Roman"/>
          <w:sz w:val="28"/>
          <w:szCs w:val="28"/>
        </w:rPr>
        <w:t xml:space="preserve"> </w:t>
      </w:r>
      <w:proofErr w:type="spellStart"/>
      <w:r w:rsidR="003D7A01" w:rsidRPr="003E13F6">
        <w:rPr>
          <w:rFonts w:ascii="Times New Roman" w:hAnsi="Times New Roman" w:cs="Times New Roman"/>
          <w:sz w:val="28"/>
          <w:szCs w:val="28"/>
        </w:rPr>
        <w:t>raiseawareness</w:t>
      </w:r>
      <w:proofErr w:type="spellEnd"/>
      <w:r w:rsidR="003D7A01" w:rsidRPr="003E13F6">
        <w:rPr>
          <w:rFonts w:ascii="Times New Roman" w:hAnsi="Times New Roman" w:cs="Times New Roman"/>
          <w:sz w:val="28"/>
          <w:szCs w:val="28"/>
        </w:rPr>
        <w:t xml:space="preserve"> about the condition</w:t>
      </w:r>
      <w:r w:rsidRPr="003E13F6">
        <w:rPr>
          <w:rFonts w:ascii="Times New Roman" w:hAnsi="Times New Roman" w:cs="Times New Roman"/>
          <w:sz w:val="28"/>
          <w:szCs w:val="28"/>
        </w:rPr>
        <w:t xml:space="preserve"> and </w:t>
      </w:r>
      <w:r w:rsidR="007435C9" w:rsidRPr="003E13F6">
        <w:rPr>
          <w:rFonts w:ascii="Times New Roman" w:hAnsi="Times New Roman" w:cs="Times New Roman"/>
          <w:sz w:val="28"/>
          <w:szCs w:val="28"/>
        </w:rPr>
        <w:t xml:space="preserve">to </w:t>
      </w:r>
      <w:r w:rsidRPr="003E13F6">
        <w:rPr>
          <w:rFonts w:ascii="Times New Roman" w:hAnsi="Times New Roman" w:cs="Times New Roman"/>
          <w:sz w:val="28"/>
          <w:szCs w:val="28"/>
        </w:rPr>
        <w:t>educate people.</w:t>
      </w:r>
    </w:p>
    <w:p w:rsidR="00FB1AEA" w:rsidRPr="00F81ADE" w:rsidRDefault="00FB1AEA" w:rsidP="003E13F6">
      <w:pPr>
        <w:spacing w:after="0" w:line="480" w:lineRule="auto"/>
        <w:ind w:left="720"/>
        <w:jc w:val="both"/>
        <w:rPr>
          <w:rFonts w:ascii="Times New Roman" w:eastAsia="Times New Roman" w:hAnsi="Times New Roman" w:cs="Times New Roman"/>
          <w:sz w:val="28"/>
          <w:szCs w:val="28"/>
        </w:rPr>
      </w:pPr>
      <w:r w:rsidRPr="00F81ADE">
        <w:rPr>
          <w:rStyle w:val="post-labels"/>
          <w:rFonts w:ascii="Times New Roman" w:hAnsi="Times New Roman" w:cs="Times New Roman"/>
          <w:b/>
          <w:bCs/>
          <w:sz w:val="28"/>
          <w:szCs w:val="28"/>
        </w:rPr>
        <w:t>“</w:t>
      </w:r>
      <w:r w:rsidRPr="005C3466">
        <w:rPr>
          <w:rFonts w:ascii="Times New Roman" w:eastAsia="Times New Roman" w:hAnsi="Times New Roman" w:cs="Times New Roman"/>
          <w:iCs/>
          <w:sz w:val="28"/>
          <w:szCs w:val="28"/>
        </w:rPr>
        <w:t>I’ve designed a “#hope” t-shirt that represents the community of infertile women who support each other and share their stories through blogs and Twitter. I’ve found incredible support from this community. When you purchase a tee, $5 will go to </w:t>
      </w:r>
      <w:r w:rsidR="00D93848">
        <w:fldChar w:fldCharType="begin"/>
      </w:r>
      <w:r w:rsidR="00D93848">
        <w:instrText>HYPERLINK "http://resolve.org/" \t "_blank"</w:instrText>
      </w:r>
      <w:r w:rsidR="00D93848">
        <w:fldChar w:fldCharType="separate"/>
      </w:r>
      <w:r w:rsidRPr="005C3466">
        <w:rPr>
          <w:rFonts w:ascii="Times New Roman" w:eastAsia="Times New Roman" w:hAnsi="Times New Roman" w:cs="Times New Roman"/>
          <w:iCs/>
          <w:sz w:val="28"/>
          <w:szCs w:val="28"/>
        </w:rPr>
        <w:t>Resolve.org</w:t>
      </w:r>
      <w:r w:rsidR="00D93848">
        <w:fldChar w:fldCharType="end"/>
      </w:r>
      <w:r w:rsidRPr="005C3466">
        <w:rPr>
          <w:rFonts w:ascii="Times New Roman" w:eastAsia="Times New Roman" w:hAnsi="Times New Roman" w:cs="Times New Roman"/>
          <w:iCs/>
          <w:sz w:val="28"/>
          <w:szCs w:val="28"/>
        </w:rPr>
        <w:t> - a non-profit organization that supports and advocates for men and women who are struggling with infertility. I will not make ANY money from the sales of these t-shirts, AND I will personally match your $5 donation! </w:t>
      </w:r>
      <w:r w:rsidR="00D93848">
        <w:fldChar w:fldCharType="begin"/>
      </w:r>
      <w:r w:rsidR="00D93848">
        <w:instrText>HYPERLINK "http://resolve.org/" \t "_blank"</w:instrText>
      </w:r>
      <w:r w:rsidR="00D93848">
        <w:fldChar w:fldCharType="separate"/>
      </w:r>
      <w:r w:rsidRPr="005C3466">
        <w:rPr>
          <w:rFonts w:ascii="Times New Roman" w:eastAsia="Times New Roman" w:hAnsi="Times New Roman" w:cs="Times New Roman"/>
          <w:iCs/>
          <w:sz w:val="28"/>
          <w:szCs w:val="28"/>
        </w:rPr>
        <w:t>Resolve.org</w:t>
      </w:r>
      <w:r w:rsidR="00D93848">
        <w:fldChar w:fldCharType="end"/>
      </w:r>
      <w:r w:rsidRPr="005C3466">
        <w:rPr>
          <w:rFonts w:ascii="Times New Roman" w:eastAsia="Times New Roman" w:hAnsi="Times New Roman" w:cs="Times New Roman"/>
          <w:iCs/>
          <w:sz w:val="28"/>
          <w:szCs w:val="28"/>
        </w:rPr>
        <w:t xml:space="preserve"> has been an amazing resource for me, helping me to understand my disease and that I am not alone. Throughout this hellish journey through infertility, I’ve discovered and embraced my inner advocate</w:t>
      </w:r>
      <w:r w:rsidR="00386C9C" w:rsidRPr="00F81ADE">
        <w:rPr>
          <w:rFonts w:ascii="Times New Roman" w:eastAsia="Times New Roman" w:hAnsi="Times New Roman" w:cs="Times New Roman"/>
          <w:sz w:val="28"/>
          <w:szCs w:val="28"/>
        </w:rPr>
        <w:t>.</w:t>
      </w:r>
      <w:r w:rsidR="00F81ADE" w:rsidRPr="00805B32">
        <w:rPr>
          <w:rFonts w:ascii="Times New Roman" w:eastAsia="Times New Roman" w:hAnsi="Times New Roman" w:cs="Times New Roman"/>
          <w:sz w:val="28"/>
          <w:szCs w:val="28"/>
        </w:rPr>
        <w:t>”</w:t>
      </w:r>
    </w:p>
    <w:p w:rsidR="007A1C50" w:rsidRPr="003E13F6" w:rsidRDefault="007A1C50" w:rsidP="003E13F6">
      <w:pPr>
        <w:spacing w:after="0" w:line="480" w:lineRule="auto"/>
        <w:jc w:val="both"/>
        <w:rPr>
          <w:rFonts w:ascii="Times New Roman" w:eastAsia="Times New Roman" w:hAnsi="Times New Roman" w:cs="Times New Roman"/>
          <w:sz w:val="28"/>
          <w:szCs w:val="28"/>
        </w:rPr>
      </w:pPr>
      <w:r w:rsidRPr="003E13F6">
        <w:rPr>
          <w:rFonts w:ascii="Times New Roman" w:hAnsi="Times New Roman" w:cs="Times New Roman"/>
          <w:sz w:val="28"/>
          <w:szCs w:val="28"/>
        </w:rPr>
        <w:t xml:space="preserve">Another instance in which bloggers took a stand </w:t>
      </w:r>
      <w:r w:rsidRPr="003E13F6">
        <w:rPr>
          <w:rFonts w:ascii="Times New Roman" w:eastAsia="Times New Roman" w:hAnsi="Times New Roman" w:cs="Times New Roman"/>
          <w:sz w:val="28"/>
          <w:szCs w:val="28"/>
        </w:rPr>
        <w:t xml:space="preserve">to help educate those who do not understand the experience of </w:t>
      </w:r>
      <w:proofErr w:type="spellStart"/>
      <w:r w:rsidRPr="003E13F6">
        <w:rPr>
          <w:rFonts w:ascii="Times New Roman" w:eastAsia="Times New Roman" w:hAnsi="Times New Roman" w:cs="Times New Roman"/>
          <w:sz w:val="28"/>
          <w:szCs w:val="28"/>
        </w:rPr>
        <w:t>infertility</w:t>
      </w:r>
      <w:r w:rsidR="00D23077" w:rsidRPr="003E13F6">
        <w:rPr>
          <w:rFonts w:ascii="Times New Roman" w:hAnsi="Times New Roman" w:cs="Times New Roman"/>
          <w:sz w:val="28"/>
          <w:szCs w:val="28"/>
        </w:rPr>
        <w:t>was</w:t>
      </w:r>
      <w:proofErr w:type="spellEnd"/>
      <w:r w:rsidR="00D23077" w:rsidRPr="003E13F6">
        <w:rPr>
          <w:rFonts w:ascii="Times New Roman" w:hAnsi="Times New Roman" w:cs="Times New Roman"/>
          <w:sz w:val="28"/>
          <w:szCs w:val="28"/>
        </w:rPr>
        <w:t xml:space="preserve"> </w:t>
      </w:r>
      <w:r w:rsidRPr="003E13F6">
        <w:rPr>
          <w:rFonts w:ascii="Times New Roman" w:eastAsia="Times New Roman" w:hAnsi="Times New Roman" w:cs="Times New Roman"/>
          <w:sz w:val="28"/>
          <w:szCs w:val="28"/>
        </w:rPr>
        <w:t>National Infertility Awareness Week</w:t>
      </w:r>
      <w:r w:rsidRPr="003E13F6">
        <w:rPr>
          <w:rFonts w:ascii="Times New Roman" w:hAnsi="Times New Roman" w:cs="Times New Roman"/>
          <w:sz w:val="28"/>
          <w:szCs w:val="28"/>
        </w:rPr>
        <w:t xml:space="preserve"> (NIAW)</w:t>
      </w:r>
      <w:r w:rsidR="00D23077" w:rsidRPr="003E13F6">
        <w:rPr>
          <w:rFonts w:ascii="Times New Roman" w:hAnsi="Times New Roman" w:cs="Times New Roman"/>
          <w:sz w:val="28"/>
          <w:szCs w:val="28"/>
        </w:rPr>
        <w:t>;</w:t>
      </w:r>
      <w:r w:rsidRPr="003E13F6">
        <w:rPr>
          <w:rFonts w:ascii="Times New Roman" w:hAnsi="Times New Roman" w:cs="Times New Roman"/>
          <w:sz w:val="28"/>
          <w:szCs w:val="28"/>
        </w:rPr>
        <w:t xml:space="preserve"> a week dedicated to raising </w:t>
      </w:r>
      <w:r w:rsidR="00386C9C" w:rsidRPr="003E13F6">
        <w:rPr>
          <w:rFonts w:ascii="Times New Roman" w:hAnsi="Times New Roman" w:cs="Times New Roman"/>
          <w:sz w:val="28"/>
          <w:szCs w:val="28"/>
        </w:rPr>
        <w:t xml:space="preserve">public </w:t>
      </w:r>
      <w:r w:rsidRPr="003E13F6">
        <w:rPr>
          <w:rFonts w:ascii="Times New Roman" w:hAnsi="Times New Roman" w:cs="Times New Roman"/>
          <w:sz w:val="28"/>
          <w:szCs w:val="28"/>
        </w:rPr>
        <w:t xml:space="preserve">awareness about </w:t>
      </w:r>
      <w:proofErr w:type="spellStart"/>
      <w:r w:rsidRPr="003E13F6">
        <w:rPr>
          <w:rFonts w:ascii="Times New Roman" w:hAnsi="Times New Roman" w:cs="Times New Roman"/>
          <w:sz w:val="28"/>
          <w:szCs w:val="28"/>
        </w:rPr>
        <w:t>infertility,</w:t>
      </w:r>
      <w:r w:rsidR="00386C9C" w:rsidRPr="003E13F6">
        <w:rPr>
          <w:rFonts w:ascii="Times New Roman" w:eastAsia="Times New Roman" w:hAnsi="Times New Roman" w:cs="Times New Roman"/>
          <w:sz w:val="28"/>
          <w:szCs w:val="28"/>
        </w:rPr>
        <w:t>and</w:t>
      </w:r>
      <w:proofErr w:type="spellEnd"/>
      <w:r w:rsidR="00386C9C" w:rsidRPr="003E13F6">
        <w:rPr>
          <w:rFonts w:ascii="Times New Roman" w:eastAsia="Times New Roman" w:hAnsi="Times New Roman" w:cs="Times New Roman"/>
          <w:sz w:val="28"/>
          <w:szCs w:val="28"/>
        </w:rPr>
        <w:t xml:space="preserve"> </w:t>
      </w:r>
      <w:r w:rsidR="00D23077" w:rsidRPr="003E13F6">
        <w:rPr>
          <w:rFonts w:ascii="Times New Roman" w:eastAsia="Times New Roman" w:hAnsi="Times New Roman" w:cs="Times New Roman"/>
          <w:sz w:val="28"/>
          <w:szCs w:val="28"/>
        </w:rPr>
        <w:t>to</w:t>
      </w:r>
      <w:r w:rsidRPr="003E13F6">
        <w:rPr>
          <w:rFonts w:ascii="Times New Roman" w:eastAsia="Times New Roman" w:hAnsi="Times New Roman" w:cs="Times New Roman"/>
          <w:sz w:val="28"/>
          <w:szCs w:val="28"/>
        </w:rPr>
        <w:t xml:space="preserve"> support</w:t>
      </w:r>
      <w:r w:rsidR="00386C9C" w:rsidRPr="003E13F6">
        <w:rPr>
          <w:rFonts w:ascii="Times New Roman" w:eastAsia="Times New Roman" w:hAnsi="Times New Roman" w:cs="Times New Roman"/>
          <w:sz w:val="28"/>
          <w:szCs w:val="28"/>
        </w:rPr>
        <w:t>ing</w:t>
      </w:r>
      <w:r w:rsidRPr="003E13F6">
        <w:rPr>
          <w:rFonts w:ascii="Times New Roman" w:eastAsia="Times New Roman" w:hAnsi="Times New Roman" w:cs="Times New Roman"/>
          <w:sz w:val="28"/>
          <w:szCs w:val="28"/>
        </w:rPr>
        <w:t xml:space="preserve"> other women go</w:t>
      </w:r>
      <w:r w:rsidR="00D23077" w:rsidRPr="003E13F6">
        <w:rPr>
          <w:rFonts w:ascii="Times New Roman" w:eastAsia="Times New Roman" w:hAnsi="Times New Roman" w:cs="Times New Roman"/>
          <w:sz w:val="28"/>
          <w:szCs w:val="28"/>
        </w:rPr>
        <w:t>ing</w:t>
      </w:r>
      <w:r w:rsidRPr="003E13F6">
        <w:rPr>
          <w:rFonts w:ascii="Times New Roman" w:eastAsia="Times New Roman" w:hAnsi="Times New Roman" w:cs="Times New Roman"/>
          <w:sz w:val="28"/>
          <w:szCs w:val="28"/>
        </w:rPr>
        <w:t xml:space="preserve"> through the same experience. </w:t>
      </w:r>
    </w:p>
    <w:p w:rsidR="007A1C50" w:rsidRPr="006852BB" w:rsidRDefault="007A1C50" w:rsidP="003E13F6">
      <w:pPr>
        <w:spacing w:after="0" w:line="480" w:lineRule="auto"/>
        <w:ind w:left="720"/>
        <w:jc w:val="both"/>
        <w:rPr>
          <w:rFonts w:ascii="Times New Roman" w:hAnsi="Times New Roman" w:cs="Times New Roman"/>
          <w:sz w:val="28"/>
          <w:szCs w:val="28"/>
        </w:rPr>
      </w:pPr>
      <w:r w:rsidRPr="005C3466">
        <w:rPr>
          <w:rFonts w:ascii="Times New Roman" w:eastAsia="Times New Roman" w:hAnsi="Times New Roman" w:cs="Times New Roman"/>
          <w:iCs/>
          <w:sz w:val="28"/>
          <w:szCs w:val="28"/>
        </w:rPr>
        <w:t>NIAW is an opportunity to do exactly what I want most: to help educate those who don't understand the experience of infertility, and to support other women who know that experience all too well. I am feeling more and more of a call to get involved with IF advocacy and I have made some small steps in that direction lately</w:t>
      </w:r>
      <w:r w:rsidR="00386C9C" w:rsidRPr="006852BB">
        <w:rPr>
          <w:rFonts w:ascii="Times New Roman" w:eastAsia="Times New Roman" w:hAnsi="Times New Roman" w:cs="Times New Roman"/>
          <w:sz w:val="28"/>
          <w:szCs w:val="28"/>
        </w:rPr>
        <w:t>.</w:t>
      </w:r>
    </w:p>
    <w:p w:rsidR="00DA2585" w:rsidRPr="003E13F6" w:rsidRDefault="00FB1AEA" w:rsidP="005C3466">
      <w:pPr>
        <w:spacing w:after="0" w:line="480" w:lineRule="auto"/>
        <w:jc w:val="both"/>
        <w:rPr>
          <w:rFonts w:ascii="Times New Roman" w:hAnsi="Times New Roman" w:cs="Times New Roman"/>
          <w:b/>
          <w:bCs/>
          <w:sz w:val="28"/>
          <w:szCs w:val="28"/>
        </w:rPr>
      </w:pPr>
      <w:r w:rsidRPr="003E13F6">
        <w:rPr>
          <w:rFonts w:ascii="Times New Roman" w:hAnsi="Times New Roman" w:cs="Times New Roman"/>
          <w:b/>
          <w:bCs/>
          <w:sz w:val="28"/>
          <w:szCs w:val="28"/>
        </w:rPr>
        <w:t>Discussion</w:t>
      </w:r>
    </w:p>
    <w:p w:rsidR="00994AA2" w:rsidRPr="006852BB" w:rsidRDefault="00360415"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hAnsi="Times New Roman" w:cs="Times New Roman"/>
          <w:sz w:val="28"/>
          <w:szCs w:val="28"/>
        </w:rPr>
        <w:t>The c</w:t>
      </w:r>
      <w:r w:rsidR="00664338" w:rsidRPr="003E13F6">
        <w:rPr>
          <w:rFonts w:ascii="Times New Roman" w:hAnsi="Times New Roman" w:cs="Times New Roman"/>
          <w:sz w:val="28"/>
          <w:szCs w:val="28"/>
        </w:rPr>
        <w:t>urrent study present</w:t>
      </w:r>
      <w:r w:rsidRPr="003E13F6">
        <w:rPr>
          <w:rFonts w:ascii="Times New Roman" w:hAnsi="Times New Roman" w:cs="Times New Roman"/>
          <w:sz w:val="28"/>
          <w:szCs w:val="28"/>
        </w:rPr>
        <w:t xml:space="preserve">s </w:t>
      </w:r>
      <w:r w:rsidR="00F14D3B" w:rsidRPr="003E13F6">
        <w:rPr>
          <w:rFonts w:ascii="Times New Roman" w:hAnsi="Times New Roman" w:cs="Times New Roman"/>
          <w:sz w:val="28"/>
          <w:szCs w:val="28"/>
        </w:rPr>
        <w:t xml:space="preserve">the results of </w:t>
      </w:r>
      <w:r w:rsidRPr="003E13F6">
        <w:rPr>
          <w:rFonts w:ascii="Times New Roman" w:hAnsi="Times New Roman" w:cs="Times New Roman"/>
          <w:sz w:val="28"/>
          <w:szCs w:val="28"/>
        </w:rPr>
        <w:t>a content analysis of blog</w:t>
      </w:r>
      <w:r w:rsidR="00F14D3B" w:rsidRPr="003E13F6">
        <w:rPr>
          <w:rFonts w:ascii="Times New Roman" w:hAnsi="Times New Roman" w:cs="Times New Roman"/>
          <w:sz w:val="28"/>
          <w:szCs w:val="28"/>
        </w:rPr>
        <w:t xml:space="preserve"> posts</w:t>
      </w:r>
      <w:r w:rsidRPr="003E13F6">
        <w:rPr>
          <w:rFonts w:ascii="Times New Roman" w:hAnsi="Times New Roman" w:cs="Times New Roman"/>
          <w:sz w:val="28"/>
          <w:szCs w:val="28"/>
        </w:rPr>
        <w:t xml:space="preserve"> written by</w:t>
      </w:r>
      <w:r w:rsidR="00D11D6F" w:rsidRPr="003E13F6">
        <w:rPr>
          <w:rFonts w:ascii="Times New Roman" w:hAnsi="Times New Roman" w:cs="Times New Roman"/>
          <w:sz w:val="28"/>
          <w:szCs w:val="28"/>
        </w:rPr>
        <w:t xml:space="preserve"> women </w:t>
      </w:r>
      <w:r w:rsidR="000F64DC" w:rsidRPr="003E13F6">
        <w:rPr>
          <w:rFonts w:ascii="Times New Roman" w:hAnsi="Times New Roman" w:cs="Times New Roman"/>
          <w:sz w:val="28"/>
          <w:szCs w:val="28"/>
        </w:rPr>
        <w:t>suffering from</w:t>
      </w:r>
      <w:r w:rsidR="00D11D6F" w:rsidRPr="003E13F6">
        <w:rPr>
          <w:rFonts w:ascii="Times New Roman" w:hAnsi="Times New Roman" w:cs="Times New Roman"/>
          <w:sz w:val="28"/>
          <w:szCs w:val="28"/>
        </w:rPr>
        <w:t xml:space="preserve"> infertility that identifies the</w:t>
      </w:r>
      <w:r w:rsidR="00A948CE" w:rsidRPr="003E13F6">
        <w:rPr>
          <w:rFonts w:ascii="Times New Roman" w:hAnsi="Times New Roman" w:cs="Times New Roman"/>
          <w:sz w:val="28"/>
          <w:szCs w:val="28"/>
        </w:rPr>
        <w:t>ir</w:t>
      </w:r>
      <w:r w:rsidR="00D11D6F" w:rsidRPr="003E13F6">
        <w:rPr>
          <w:rFonts w:ascii="Times New Roman" w:hAnsi="Times New Roman" w:cs="Times New Roman"/>
          <w:sz w:val="28"/>
          <w:szCs w:val="28"/>
        </w:rPr>
        <w:t xml:space="preserve"> motivations </w:t>
      </w:r>
      <w:r w:rsidR="00A948CE" w:rsidRPr="003E13F6">
        <w:rPr>
          <w:rFonts w:ascii="Times New Roman" w:hAnsi="Times New Roman" w:cs="Times New Roman"/>
          <w:sz w:val="28"/>
          <w:szCs w:val="28"/>
        </w:rPr>
        <w:t>for</w:t>
      </w:r>
      <w:r w:rsidR="00D11D6F" w:rsidRPr="003E13F6">
        <w:rPr>
          <w:rFonts w:ascii="Times New Roman" w:hAnsi="Times New Roman" w:cs="Times New Roman"/>
          <w:sz w:val="28"/>
          <w:szCs w:val="28"/>
        </w:rPr>
        <w:t xml:space="preserve"> </w:t>
      </w:r>
      <w:proofErr w:type="spellStart"/>
      <w:r w:rsidR="00D11D6F" w:rsidRPr="003E13F6">
        <w:rPr>
          <w:rFonts w:ascii="Times New Roman" w:hAnsi="Times New Roman" w:cs="Times New Roman"/>
          <w:sz w:val="28"/>
          <w:szCs w:val="28"/>
        </w:rPr>
        <w:t>blogging</w:t>
      </w:r>
      <w:r w:rsidR="00F14D3B" w:rsidRPr="003E13F6">
        <w:rPr>
          <w:rFonts w:ascii="Times New Roman" w:hAnsi="Times New Roman" w:cs="Times New Roman"/>
          <w:sz w:val="28"/>
          <w:szCs w:val="28"/>
        </w:rPr>
        <w:t>.</w:t>
      </w:r>
      <w:r w:rsidR="004B5AE8" w:rsidRPr="003E13F6">
        <w:rPr>
          <w:rFonts w:ascii="Times New Roman" w:hAnsi="Times New Roman" w:cs="Times New Roman"/>
          <w:sz w:val="28"/>
          <w:szCs w:val="28"/>
        </w:rPr>
        <w:t>Echoing</w:t>
      </w:r>
      <w:proofErr w:type="spellEnd"/>
      <w:r w:rsidR="004B5AE8" w:rsidRPr="003E13F6">
        <w:rPr>
          <w:rFonts w:ascii="Times New Roman" w:hAnsi="Times New Roman" w:cs="Times New Roman"/>
          <w:sz w:val="28"/>
          <w:szCs w:val="28"/>
        </w:rPr>
        <w:t xml:space="preserve"> Chen</w:t>
      </w:r>
      <w:r w:rsidR="00F14D3B" w:rsidRPr="003E13F6">
        <w:rPr>
          <w:rFonts w:ascii="Times New Roman" w:hAnsi="Times New Roman" w:cs="Times New Roman"/>
          <w:sz w:val="28"/>
          <w:szCs w:val="28"/>
        </w:rPr>
        <w:t>'s</w:t>
      </w:r>
      <w:r w:rsidR="004B5AE8" w:rsidRPr="003E13F6">
        <w:rPr>
          <w:rFonts w:ascii="Times New Roman" w:hAnsi="Times New Roman" w:cs="Times New Roman"/>
          <w:sz w:val="28"/>
          <w:szCs w:val="28"/>
        </w:rPr>
        <w:t xml:space="preserve"> (2012) study about women bloggers, the current </w:t>
      </w:r>
      <w:r w:rsidR="003E0F95" w:rsidRPr="003E13F6">
        <w:rPr>
          <w:rFonts w:ascii="Times New Roman" w:hAnsi="Times New Roman" w:cs="Times New Roman"/>
          <w:sz w:val="28"/>
          <w:szCs w:val="28"/>
        </w:rPr>
        <w:t>research</w:t>
      </w:r>
      <w:r w:rsidR="004B5AE8" w:rsidRPr="003E13F6">
        <w:rPr>
          <w:rFonts w:ascii="Times New Roman" w:hAnsi="Times New Roman" w:cs="Times New Roman"/>
          <w:sz w:val="28"/>
          <w:szCs w:val="28"/>
        </w:rPr>
        <w:t xml:space="preserve"> found that women blog to meet </w:t>
      </w:r>
      <w:r w:rsidR="00F14D3B" w:rsidRPr="003E13F6">
        <w:rPr>
          <w:rFonts w:ascii="Times New Roman" w:hAnsi="Times New Roman" w:cs="Times New Roman"/>
          <w:sz w:val="28"/>
          <w:szCs w:val="28"/>
        </w:rPr>
        <w:t xml:space="preserve">their </w:t>
      </w:r>
      <w:r w:rsidR="004B5AE8" w:rsidRPr="003E13F6">
        <w:rPr>
          <w:rFonts w:ascii="Times New Roman" w:hAnsi="Times New Roman" w:cs="Times New Roman"/>
          <w:sz w:val="28"/>
          <w:szCs w:val="28"/>
        </w:rPr>
        <w:t xml:space="preserve">needs </w:t>
      </w:r>
      <w:r w:rsidR="00240DF9" w:rsidRPr="003E13F6">
        <w:rPr>
          <w:rFonts w:ascii="Times New Roman" w:hAnsi="Times New Roman" w:cs="Times New Roman"/>
          <w:sz w:val="28"/>
          <w:szCs w:val="28"/>
        </w:rPr>
        <w:t xml:space="preserve">for self-expression, socialization and </w:t>
      </w:r>
      <w:r w:rsidR="00F14D3B" w:rsidRPr="003E13F6">
        <w:rPr>
          <w:rFonts w:ascii="Times New Roman" w:hAnsi="Times New Roman" w:cs="Times New Roman"/>
          <w:sz w:val="28"/>
          <w:szCs w:val="28"/>
        </w:rPr>
        <w:t xml:space="preserve">for </w:t>
      </w:r>
      <w:r w:rsidR="00240DF9" w:rsidRPr="003E13F6">
        <w:rPr>
          <w:rFonts w:ascii="Times New Roman" w:hAnsi="Times New Roman" w:cs="Times New Roman"/>
          <w:sz w:val="28"/>
          <w:szCs w:val="28"/>
        </w:rPr>
        <w:t>coping with a crisis</w:t>
      </w:r>
      <w:r w:rsidR="004B5AE8" w:rsidRPr="003E13F6">
        <w:rPr>
          <w:rFonts w:ascii="Times New Roman" w:hAnsi="Times New Roman" w:cs="Times New Roman"/>
          <w:sz w:val="28"/>
          <w:szCs w:val="28"/>
        </w:rPr>
        <w:t>. Chen (2012) furth</w:t>
      </w:r>
      <w:r w:rsidR="00A91CDD" w:rsidRPr="003E13F6">
        <w:rPr>
          <w:rFonts w:ascii="Times New Roman" w:hAnsi="Times New Roman" w:cs="Times New Roman"/>
          <w:sz w:val="28"/>
          <w:szCs w:val="28"/>
        </w:rPr>
        <w:t>er stated</w:t>
      </w:r>
      <w:r w:rsidR="004B5AE8" w:rsidRPr="003E13F6">
        <w:rPr>
          <w:rFonts w:ascii="Times New Roman" w:hAnsi="Times New Roman" w:cs="Times New Roman"/>
          <w:sz w:val="28"/>
          <w:szCs w:val="28"/>
        </w:rPr>
        <w:t xml:space="preserve"> that women bloggers who feel the greatest need to self-disclose will be more inclined to fill this need through blogging.</w:t>
      </w:r>
      <w:r w:rsidR="00AB17CB" w:rsidRPr="003E13F6">
        <w:rPr>
          <w:rFonts w:ascii="Times New Roman" w:hAnsi="Times New Roman" w:cs="Times New Roman"/>
          <w:sz w:val="28"/>
          <w:szCs w:val="28"/>
        </w:rPr>
        <w:t xml:space="preserve"> These women are likely to see blogging as a mean to express their own </w:t>
      </w:r>
      <w:proofErr w:type="spellStart"/>
      <w:r w:rsidR="00AB17CB" w:rsidRPr="003E13F6">
        <w:rPr>
          <w:rFonts w:ascii="Times New Roman" w:hAnsi="Times New Roman" w:cs="Times New Roman"/>
          <w:sz w:val="28"/>
          <w:szCs w:val="28"/>
        </w:rPr>
        <w:t>voice.</w:t>
      </w:r>
      <w:r w:rsidR="008237F0" w:rsidRPr="003E13F6">
        <w:rPr>
          <w:rFonts w:ascii="Times New Roman" w:hAnsi="Times New Roman" w:cs="Times New Roman"/>
          <w:color w:val="000000"/>
          <w:sz w:val="28"/>
          <w:szCs w:val="28"/>
        </w:rPr>
        <w:t>The</w:t>
      </w:r>
      <w:proofErr w:type="spellEnd"/>
      <w:r w:rsidR="008237F0" w:rsidRPr="003E13F6">
        <w:rPr>
          <w:rFonts w:ascii="Times New Roman" w:hAnsi="Times New Roman" w:cs="Times New Roman"/>
          <w:color w:val="000000"/>
          <w:sz w:val="28"/>
          <w:szCs w:val="28"/>
        </w:rPr>
        <w:t xml:space="preserve"> concept of voice draws on a metaphor that </w:t>
      </w:r>
      <w:proofErr w:type="spellStart"/>
      <w:r w:rsidR="008237F0" w:rsidRPr="003E13F6">
        <w:rPr>
          <w:rFonts w:ascii="Times New Roman" w:hAnsi="Times New Roman" w:cs="Times New Roman"/>
          <w:sz w:val="28"/>
          <w:szCs w:val="28"/>
        </w:rPr>
        <w:t>Mitra</w:t>
      </w:r>
      <w:proofErr w:type="spellEnd"/>
      <w:r w:rsidR="008237F0" w:rsidRPr="003E13F6">
        <w:rPr>
          <w:rFonts w:ascii="Times New Roman" w:hAnsi="Times New Roman" w:cs="Times New Roman"/>
          <w:sz w:val="28"/>
          <w:szCs w:val="28"/>
        </w:rPr>
        <w:t xml:space="preserve"> (2001</w:t>
      </w:r>
      <w:r w:rsidR="00B66B7D" w:rsidRPr="003E13F6">
        <w:rPr>
          <w:rFonts w:ascii="Times New Roman" w:hAnsi="Times New Roman" w:cs="Times New Roman"/>
          <w:sz w:val="28"/>
          <w:szCs w:val="28"/>
        </w:rPr>
        <w:t>, 459</w:t>
      </w:r>
      <w:r w:rsidR="008237F0" w:rsidRPr="003E13F6">
        <w:rPr>
          <w:rFonts w:ascii="Times New Roman" w:hAnsi="Times New Roman" w:cs="Times New Roman"/>
          <w:sz w:val="28"/>
          <w:szCs w:val="28"/>
        </w:rPr>
        <w:t xml:space="preserve">) </w:t>
      </w:r>
      <w:r w:rsidR="008237F0" w:rsidRPr="003E13F6">
        <w:rPr>
          <w:rFonts w:ascii="Times New Roman" w:hAnsi="Times New Roman" w:cs="Times New Roman"/>
          <w:color w:val="000000"/>
          <w:sz w:val="28"/>
          <w:szCs w:val="28"/>
        </w:rPr>
        <w:t xml:space="preserve">used to show that the </w:t>
      </w:r>
      <w:r w:rsidR="00920319" w:rsidRPr="003E13F6">
        <w:rPr>
          <w:rFonts w:ascii="Times New Roman" w:hAnsi="Times New Roman" w:cs="Times New Roman"/>
          <w:color w:val="000000"/>
          <w:sz w:val="28"/>
          <w:szCs w:val="28"/>
        </w:rPr>
        <w:t>Internet</w:t>
      </w:r>
      <w:r w:rsidR="008237F0" w:rsidRPr="003E13F6">
        <w:rPr>
          <w:rFonts w:ascii="Times New Roman" w:hAnsi="Times New Roman" w:cs="Times New Roman"/>
          <w:color w:val="000000"/>
          <w:sz w:val="28"/>
          <w:szCs w:val="28"/>
        </w:rPr>
        <w:t xml:space="preserve"> could give marginalized groups </w:t>
      </w:r>
      <w:proofErr w:type="spellStart"/>
      <w:r w:rsidR="008237F0" w:rsidRPr="003E13F6">
        <w:rPr>
          <w:rFonts w:ascii="Times New Roman" w:hAnsi="Times New Roman" w:cs="Times New Roman"/>
          <w:color w:val="000000"/>
          <w:sz w:val="28"/>
          <w:szCs w:val="28"/>
        </w:rPr>
        <w:t>aplace</w:t>
      </w:r>
      <w:proofErr w:type="spellEnd"/>
      <w:r w:rsidR="008237F0" w:rsidRPr="003E13F6">
        <w:rPr>
          <w:rFonts w:ascii="Times New Roman" w:hAnsi="Times New Roman" w:cs="Times New Roman"/>
          <w:color w:val="000000"/>
          <w:sz w:val="28"/>
          <w:szCs w:val="28"/>
        </w:rPr>
        <w:t xml:space="preserve"> to be heard. </w:t>
      </w:r>
      <w:r w:rsidR="00A91CDD" w:rsidRPr="003E13F6">
        <w:rPr>
          <w:rFonts w:ascii="Times New Roman" w:hAnsi="Times New Roman" w:cs="Times New Roman"/>
          <w:sz w:val="28"/>
          <w:szCs w:val="28"/>
        </w:rPr>
        <w:t>She explained tha</w:t>
      </w:r>
      <w:r w:rsidR="0078414E" w:rsidRPr="003E13F6">
        <w:rPr>
          <w:rFonts w:ascii="Times New Roman" w:hAnsi="Times New Roman" w:cs="Times New Roman"/>
          <w:sz w:val="28"/>
          <w:szCs w:val="28"/>
        </w:rPr>
        <w:t xml:space="preserve">t when a person creates a blog </w:t>
      </w:r>
      <w:r w:rsidR="006852BB">
        <w:rPr>
          <w:rFonts w:ascii="Times New Roman" w:hAnsi="Times New Roman" w:cs="Times New Roman"/>
          <w:sz w:val="28"/>
          <w:szCs w:val="28"/>
        </w:rPr>
        <w:t>“</w:t>
      </w:r>
      <w:r w:rsidR="00A91CDD" w:rsidRPr="005C3466">
        <w:rPr>
          <w:rFonts w:ascii="Times New Roman" w:hAnsi="Times New Roman" w:cs="Times New Roman"/>
          <w:iCs/>
          <w:sz w:val="28"/>
          <w:szCs w:val="28"/>
        </w:rPr>
        <w:t>a voice has been placed in the cybernetic space where the traditional limits of real l</w:t>
      </w:r>
      <w:r w:rsidR="00B66B7D" w:rsidRPr="005C3466">
        <w:rPr>
          <w:rFonts w:ascii="Times New Roman" w:hAnsi="Times New Roman" w:cs="Times New Roman"/>
          <w:iCs/>
          <w:sz w:val="28"/>
          <w:szCs w:val="28"/>
        </w:rPr>
        <w:t xml:space="preserve">ife could be </w:t>
      </w:r>
      <w:proofErr w:type="spellStart"/>
      <w:r w:rsidR="00B66B7D" w:rsidRPr="005C3466">
        <w:rPr>
          <w:rFonts w:ascii="Times New Roman" w:hAnsi="Times New Roman" w:cs="Times New Roman"/>
          <w:iCs/>
          <w:sz w:val="28"/>
          <w:szCs w:val="28"/>
        </w:rPr>
        <w:t>irrelevant</w:t>
      </w:r>
      <w:r w:rsidR="006852BB">
        <w:rPr>
          <w:rFonts w:ascii="Times New Roman" w:hAnsi="Times New Roman" w:cs="Times New Roman"/>
          <w:iCs/>
          <w:sz w:val="28"/>
          <w:szCs w:val="28"/>
        </w:rPr>
        <w:t>”</w:t>
      </w:r>
      <w:r w:rsidR="00A91CDD" w:rsidRPr="006852BB">
        <w:rPr>
          <w:rFonts w:ascii="Times New Roman" w:hAnsi="Times New Roman" w:cs="Times New Roman"/>
          <w:sz w:val="28"/>
          <w:szCs w:val="28"/>
        </w:rPr>
        <w:t>.</w:t>
      </w:r>
      <w:r w:rsidR="008237F0" w:rsidRPr="003E13F6">
        <w:rPr>
          <w:rFonts w:ascii="Times New Roman" w:hAnsi="Times New Roman" w:cs="Times New Roman"/>
          <w:color w:val="000000"/>
          <w:sz w:val="28"/>
          <w:szCs w:val="28"/>
        </w:rPr>
        <w:t>Blogging</w:t>
      </w:r>
      <w:proofErr w:type="spellEnd"/>
      <w:r w:rsidR="008237F0" w:rsidRPr="003E13F6">
        <w:rPr>
          <w:rFonts w:ascii="Times New Roman" w:hAnsi="Times New Roman" w:cs="Times New Roman"/>
          <w:color w:val="000000"/>
          <w:sz w:val="28"/>
          <w:szCs w:val="28"/>
        </w:rPr>
        <w:t xml:space="preserve"> is particularly suitable for expressing </w:t>
      </w:r>
      <w:r w:rsidR="00240DF9" w:rsidRPr="003E13F6">
        <w:rPr>
          <w:rFonts w:ascii="Times New Roman" w:hAnsi="Times New Roman" w:cs="Times New Roman"/>
          <w:color w:val="000000"/>
          <w:sz w:val="28"/>
          <w:szCs w:val="28"/>
        </w:rPr>
        <w:t xml:space="preserve">one's </w:t>
      </w:r>
      <w:r w:rsidR="008237F0" w:rsidRPr="003E13F6">
        <w:rPr>
          <w:rFonts w:ascii="Times New Roman" w:hAnsi="Times New Roman" w:cs="Times New Roman"/>
          <w:color w:val="000000"/>
          <w:sz w:val="28"/>
          <w:szCs w:val="28"/>
        </w:rPr>
        <w:t xml:space="preserve">voice </w:t>
      </w:r>
      <w:proofErr w:type="spellStart"/>
      <w:r w:rsidR="008237F0" w:rsidRPr="003E13F6">
        <w:rPr>
          <w:rFonts w:ascii="Times New Roman" w:hAnsi="Times New Roman" w:cs="Times New Roman"/>
          <w:color w:val="000000"/>
          <w:sz w:val="28"/>
          <w:szCs w:val="28"/>
        </w:rPr>
        <w:t>becausebloggers</w:t>
      </w:r>
      <w:proofErr w:type="spellEnd"/>
      <w:r w:rsidR="008237F0" w:rsidRPr="003E13F6">
        <w:rPr>
          <w:rFonts w:ascii="Times New Roman" w:hAnsi="Times New Roman" w:cs="Times New Roman"/>
          <w:color w:val="000000"/>
          <w:sz w:val="28"/>
          <w:szCs w:val="28"/>
        </w:rPr>
        <w:t xml:space="preserve"> have been found to see blogging as a way to </w:t>
      </w:r>
      <w:proofErr w:type="spellStart"/>
      <w:r w:rsidR="008237F0" w:rsidRPr="003E13F6">
        <w:rPr>
          <w:rFonts w:ascii="Times New Roman" w:hAnsi="Times New Roman" w:cs="Times New Roman"/>
          <w:color w:val="000000"/>
          <w:sz w:val="28"/>
          <w:szCs w:val="28"/>
        </w:rPr>
        <w:t>expressthemselves</w:t>
      </w:r>
      <w:proofErr w:type="spellEnd"/>
      <w:r w:rsidR="008237F0" w:rsidRPr="003E13F6">
        <w:rPr>
          <w:rFonts w:ascii="Times New Roman" w:hAnsi="Times New Roman" w:cs="Times New Roman"/>
          <w:color w:val="000000"/>
          <w:sz w:val="28"/>
          <w:szCs w:val="28"/>
        </w:rPr>
        <w:t xml:space="preserve"> creatively and share experiences (</w:t>
      </w:r>
      <w:proofErr w:type="spellStart"/>
      <w:r w:rsidR="008237F0" w:rsidRPr="003E13F6">
        <w:rPr>
          <w:rFonts w:ascii="Times New Roman" w:hAnsi="Times New Roman" w:cs="Times New Roman"/>
          <w:color w:val="000066"/>
          <w:sz w:val="28"/>
          <w:szCs w:val="28"/>
        </w:rPr>
        <w:t>Lenhart</w:t>
      </w:r>
      <w:r w:rsidR="00D83557" w:rsidRPr="003E13F6">
        <w:rPr>
          <w:rFonts w:ascii="Times New Roman" w:hAnsi="Times New Roman" w:cs="Times New Roman"/>
          <w:color w:val="000066"/>
          <w:sz w:val="28"/>
          <w:szCs w:val="28"/>
        </w:rPr>
        <w:t>and</w:t>
      </w:r>
      <w:proofErr w:type="spellEnd"/>
      <w:r w:rsidR="008237F0" w:rsidRPr="003E13F6">
        <w:rPr>
          <w:rFonts w:ascii="Times New Roman" w:hAnsi="Times New Roman" w:cs="Times New Roman"/>
          <w:color w:val="000066"/>
          <w:sz w:val="28"/>
          <w:szCs w:val="28"/>
        </w:rPr>
        <w:t xml:space="preserve"> Fox, 2006</w:t>
      </w:r>
      <w:r w:rsidR="008237F0" w:rsidRPr="003E13F6">
        <w:rPr>
          <w:rFonts w:ascii="Times New Roman" w:hAnsi="Times New Roman" w:cs="Times New Roman"/>
          <w:color w:val="000000"/>
          <w:sz w:val="28"/>
          <w:szCs w:val="28"/>
        </w:rPr>
        <w:t>).</w:t>
      </w:r>
      <w:r w:rsidR="00AB17CB" w:rsidRPr="003E13F6">
        <w:rPr>
          <w:rFonts w:ascii="Times New Roman" w:hAnsi="Times New Roman" w:cs="Times New Roman"/>
          <w:sz w:val="28"/>
          <w:szCs w:val="28"/>
        </w:rPr>
        <w:t xml:space="preserve"> In the present study, s</w:t>
      </w:r>
      <w:r w:rsidR="00D11D6F" w:rsidRPr="003E13F6">
        <w:rPr>
          <w:rFonts w:ascii="Times New Roman" w:hAnsi="Times New Roman" w:cs="Times New Roman"/>
          <w:sz w:val="28"/>
          <w:szCs w:val="28"/>
        </w:rPr>
        <w:t xml:space="preserve">elf-expression was revealed as </w:t>
      </w:r>
      <w:r w:rsidR="00AB17CB" w:rsidRPr="003E13F6">
        <w:rPr>
          <w:rFonts w:ascii="Times New Roman" w:hAnsi="Times New Roman" w:cs="Times New Roman"/>
          <w:sz w:val="28"/>
          <w:szCs w:val="28"/>
        </w:rPr>
        <w:t>the only</w:t>
      </w:r>
      <w:r w:rsidR="00D11D6F" w:rsidRPr="003E13F6">
        <w:rPr>
          <w:rFonts w:ascii="Times New Roman" w:hAnsi="Times New Roman" w:cs="Times New Roman"/>
          <w:sz w:val="28"/>
          <w:szCs w:val="28"/>
        </w:rPr>
        <w:t xml:space="preserve"> intrinsic motivation that </w:t>
      </w:r>
      <w:r w:rsidR="005B658B" w:rsidRPr="003E13F6">
        <w:rPr>
          <w:rFonts w:ascii="Times New Roman" w:hAnsi="Times New Roman" w:cs="Times New Roman"/>
          <w:sz w:val="28"/>
          <w:szCs w:val="28"/>
        </w:rPr>
        <w:t>driv</w:t>
      </w:r>
      <w:r w:rsidR="00D11D6F" w:rsidRPr="003E13F6">
        <w:rPr>
          <w:rFonts w:ascii="Times New Roman" w:hAnsi="Times New Roman" w:cs="Times New Roman"/>
          <w:sz w:val="28"/>
          <w:szCs w:val="28"/>
        </w:rPr>
        <w:t xml:space="preserve">es women </w:t>
      </w:r>
      <w:r w:rsidR="00EB352B" w:rsidRPr="003E13F6">
        <w:rPr>
          <w:rFonts w:ascii="Times New Roman" w:hAnsi="Times New Roman" w:cs="Times New Roman"/>
          <w:sz w:val="28"/>
          <w:szCs w:val="28"/>
        </w:rPr>
        <w:t xml:space="preserve">suffering from infertility </w:t>
      </w:r>
      <w:r w:rsidR="00D11D6F" w:rsidRPr="003E13F6">
        <w:rPr>
          <w:rFonts w:ascii="Times New Roman" w:hAnsi="Times New Roman" w:cs="Times New Roman"/>
          <w:sz w:val="28"/>
          <w:szCs w:val="28"/>
        </w:rPr>
        <w:t xml:space="preserve">to </w:t>
      </w:r>
      <w:proofErr w:type="spellStart"/>
      <w:r w:rsidR="00D11D6F" w:rsidRPr="003E13F6">
        <w:rPr>
          <w:rFonts w:ascii="Times New Roman" w:hAnsi="Times New Roman" w:cs="Times New Roman"/>
          <w:sz w:val="28"/>
          <w:szCs w:val="28"/>
        </w:rPr>
        <w:t>blog.</w:t>
      </w:r>
      <w:r w:rsidR="00AB17CB" w:rsidRPr="003E13F6">
        <w:rPr>
          <w:rFonts w:ascii="Times New Roman" w:hAnsi="Times New Roman" w:cs="Times New Roman"/>
          <w:sz w:val="28"/>
          <w:szCs w:val="28"/>
        </w:rPr>
        <w:t>Similarly</w:t>
      </w:r>
      <w:proofErr w:type="spellEnd"/>
      <w:r w:rsidR="00AB17CB" w:rsidRPr="003E13F6">
        <w:rPr>
          <w:rFonts w:ascii="Times New Roman" w:hAnsi="Times New Roman" w:cs="Times New Roman"/>
          <w:sz w:val="28"/>
          <w:szCs w:val="28"/>
        </w:rPr>
        <w:t xml:space="preserve"> to others studies </w:t>
      </w:r>
      <w:r w:rsidR="00786B68" w:rsidRPr="003E13F6">
        <w:rPr>
          <w:rFonts w:ascii="Times New Roman" w:hAnsi="Times New Roman" w:cs="Times New Roman"/>
          <w:sz w:val="28"/>
          <w:szCs w:val="28"/>
        </w:rPr>
        <w:t>about</w:t>
      </w:r>
      <w:r w:rsidR="00AB17CB" w:rsidRPr="003E13F6">
        <w:rPr>
          <w:rFonts w:ascii="Times New Roman" w:hAnsi="Times New Roman" w:cs="Times New Roman"/>
          <w:sz w:val="28"/>
          <w:szCs w:val="28"/>
        </w:rPr>
        <w:t xml:space="preserve"> blogging motivations (Bronstein, 2012; Chen, 2012; </w:t>
      </w:r>
      <w:proofErr w:type="spellStart"/>
      <w:r w:rsidR="00646C35" w:rsidRPr="003E13F6">
        <w:rPr>
          <w:rFonts w:ascii="Times New Roman" w:hAnsi="Times New Roman" w:cs="Times New Roman"/>
          <w:sz w:val="28"/>
          <w:szCs w:val="28"/>
        </w:rPr>
        <w:t>Hollenbaugh</w:t>
      </w:r>
      <w:proofErr w:type="spellEnd"/>
      <w:r w:rsidR="00646C35" w:rsidRPr="003E13F6">
        <w:rPr>
          <w:rFonts w:ascii="Times New Roman" w:hAnsi="Times New Roman" w:cs="Times New Roman"/>
          <w:sz w:val="28"/>
          <w:szCs w:val="28"/>
        </w:rPr>
        <w:t xml:space="preserve">, 2010; </w:t>
      </w:r>
      <w:proofErr w:type="spellStart"/>
      <w:r w:rsidR="00AB17CB" w:rsidRPr="003E13F6">
        <w:rPr>
          <w:rFonts w:ascii="Times New Roman" w:hAnsi="Times New Roman" w:cs="Times New Roman"/>
          <w:sz w:val="28"/>
          <w:szCs w:val="28"/>
        </w:rPr>
        <w:t>Lenhart</w:t>
      </w:r>
      <w:r w:rsidR="00D83557" w:rsidRPr="003E13F6">
        <w:rPr>
          <w:rFonts w:ascii="Times New Roman" w:hAnsi="Times New Roman" w:cs="Times New Roman"/>
          <w:sz w:val="28"/>
          <w:szCs w:val="28"/>
        </w:rPr>
        <w:t>and</w:t>
      </w:r>
      <w:proofErr w:type="spellEnd"/>
      <w:r w:rsidR="00AB17CB" w:rsidRPr="003E13F6">
        <w:rPr>
          <w:rFonts w:ascii="Times New Roman" w:hAnsi="Times New Roman" w:cs="Times New Roman"/>
          <w:sz w:val="28"/>
          <w:szCs w:val="28"/>
        </w:rPr>
        <w:t xml:space="preserve"> Fox, 2006; </w:t>
      </w:r>
      <w:r w:rsidR="00A17775" w:rsidRPr="003E13F6">
        <w:rPr>
          <w:rFonts w:ascii="Times New Roman" w:hAnsi="Times New Roman" w:cs="Times New Roman"/>
          <w:sz w:val="28"/>
          <w:szCs w:val="28"/>
        </w:rPr>
        <w:t xml:space="preserve">Liu, Liao </w:t>
      </w:r>
      <w:proofErr w:type="spellStart"/>
      <w:r w:rsidR="00D83557" w:rsidRPr="003E13F6">
        <w:rPr>
          <w:rFonts w:ascii="Times New Roman" w:hAnsi="Times New Roman" w:cs="Times New Roman"/>
          <w:sz w:val="28"/>
          <w:szCs w:val="28"/>
        </w:rPr>
        <w:t>and</w:t>
      </w:r>
      <w:r w:rsidR="00A17775" w:rsidRPr="003E13F6">
        <w:rPr>
          <w:rFonts w:ascii="Times New Roman" w:hAnsi="Times New Roman" w:cs="Times New Roman"/>
          <w:sz w:val="28"/>
          <w:szCs w:val="28"/>
        </w:rPr>
        <w:t>Zeng</w:t>
      </w:r>
      <w:proofErr w:type="spellEnd"/>
      <w:r w:rsidR="00A17775" w:rsidRPr="003E13F6">
        <w:rPr>
          <w:rFonts w:ascii="Times New Roman" w:hAnsi="Times New Roman" w:cs="Times New Roman"/>
          <w:sz w:val="28"/>
          <w:szCs w:val="28"/>
        </w:rPr>
        <w:t xml:space="preserve">, 2007; </w:t>
      </w:r>
      <w:proofErr w:type="spellStart"/>
      <w:r w:rsidR="00AB17CB" w:rsidRPr="003E13F6">
        <w:rPr>
          <w:rFonts w:ascii="Times New Roman" w:hAnsi="Times New Roman" w:cs="Times New Roman"/>
          <w:sz w:val="28"/>
          <w:szCs w:val="28"/>
        </w:rPr>
        <w:t>Mitra</w:t>
      </w:r>
      <w:proofErr w:type="spellEnd"/>
      <w:r w:rsidR="00AB17CB" w:rsidRPr="003E13F6">
        <w:rPr>
          <w:rFonts w:ascii="Times New Roman" w:hAnsi="Times New Roman" w:cs="Times New Roman"/>
          <w:sz w:val="28"/>
          <w:szCs w:val="28"/>
        </w:rPr>
        <w:t xml:space="preserve">, 2001; </w:t>
      </w:r>
      <w:proofErr w:type="spellStart"/>
      <w:r w:rsidR="00AB17CB" w:rsidRPr="003E13F6">
        <w:rPr>
          <w:rFonts w:ascii="Times New Roman" w:hAnsi="Times New Roman" w:cs="Times New Roman"/>
          <w:sz w:val="28"/>
          <w:szCs w:val="28"/>
        </w:rPr>
        <w:t>Nardi</w:t>
      </w:r>
      <w:r w:rsidR="00AB17CB" w:rsidRPr="005C3466">
        <w:rPr>
          <w:rFonts w:ascii="Times New Roman" w:hAnsi="Times New Roman" w:cs="Times New Roman"/>
          <w:i/>
          <w:sz w:val="28"/>
          <w:szCs w:val="28"/>
        </w:rPr>
        <w:t>et</w:t>
      </w:r>
      <w:proofErr w:type="spellEnd"/>
      <w:r w:rsidR="00AB17CB" w:rsidRPr="005C3466">
        <w:rPr>
          <w:rFonts w:ascii="Times New Roman" w:hAnsi="Times New Roman" w:cs="Times New Roman"/>
          <w:i/>
          <w:sz w:val="28"/>
          <w:szCs w:val="28"/>
        </w:rPr>
        <w:t xml:space="preserve"> al</w:t>
      </w:r>
      <w:r w:rsidR="006852BB">
        <w:rPr>
          <w:rFonts w:ascii="Times New Roman" w:hAnsi="Times New Roman" w:cs="Times New Roman"/>
          <w:sz w:val="28"/>
          <w:szCs w:val="28"/>
        </w:rPr>
        <w:t>.</w:t>
      </w:r>
      <w:r w:rsidR="00AB17CB" w:rsidRPr="003E13F6">
        <w:rPr>
          <w:rFonts w:ascii="Times New Roman" w:hAnsi="Times New Roman" w:cs="Times New Roman"/>
          <w:sz w:val="28"/>
          <w:szCs w:val="28"/>
        </w:rPr>
        <w:t>, 2004</w:t>
      </w:r>
      <w:r w:rsidR="00723D17" w:rsidRPr="003E13F6">
        <w:rPr>
          <w:rFonts w:ascii="Times New Roman" w:hAnsi="Times New Roman" w:cs="Times New Roman"/>
          <w:sz w:val="28"/>
          <w:szCs w:val="28"/>
        </w:rPr>
        <w:t>a</w:t>
      </w:r>
      <w:r w:rsidR="005B658B" w:rsidRPr="003E13F6">
        <w:rPr>
          <w:rFonts w:ascii="Times New Roman" w:hAnsi="Times New Roman" w:cs="Times New Roman"/>
          <w:sz w:val="28"/>
          <w:szCs w:val="28"/>
        </w:rPr>
        <w:t>) bloggers</w:t>
      </w:r>
      <w:r w:rsidR="008D69DD" w:rsidRPr="003E13F6">
        <w:rPr>
          <w:rFonts w:ascii="Times New Roman" w:hAnsi="Times New Roman" w:cs="Times New Roman"/>
          <w:sz w:val="28"/>
          <w:szCs w:val="28"/>
        </w:rPr>
        <w:t xml:space="preserve"> in this</w:t>
      </w:r>
      <w:r w:rsidR="00D11D6F" w:rsidRPr="003E13F6">
        <w:rPr>
          <w:rFonts w:ascii="Times New Roman" w:hAnsi="Times New Roman" w:cs="Times New Roman"/>
          <w:sz w:val="28"/>
          <w:szCs w:val="28"/>
        </w:rPr>
        <w:t xml:space="preserve"> study used their blogs as emotional outlets </w:t>
      </w:r>
      <w:r w:rsidR="008D69DD" w:rsidRPr="003E13F6">
        <w:rPr>
          <w:rFonts w:ascii="Times New Roman" w:hAnsi="Times New Roman" w:cs="Times New Roman"/>
          <w:sz w:val="28"/>
          <w:szCs w:val="28"/>
        </w:rPr>
        <w:t>that allow them to vent</w:t>
      </w:r>
      <w:r w:rsidR="00D11D6F" w:rsidRPr="003E13F6">
        <w:rPr>
          <w:rFonts w:ascii="Times New Roman" w:hAnsi="Times New Roman" w:cs="Times New Roman"/>
          <w:sz w:val="28"/>
          <w:szCs w:val="28"/>
        </w:rPr>
        <w:t xml:space="preserve"> freely about the impact that infertility has on </w:t>
      </w:r>
      <w:r w:rsidR="00646C35" w:rsidRPr="003E13F6">
        <w:rPr>
          <w:rFonts w:ascii="Times New Roman" w:hAnsi="Times New Roman" w:cs="Times New Roman"/>
          <w:sz w:val="28"/>
          <w:szCs w:val="28"/>
        </w:rPr>
        <w:t>their lives</w:t>
      </w:r>
      <w:r w:rsidR="00BB4011" w:rsidRPr="003E13F6">
        <w:rPr>
          <w:rFonts w:ascii="Times New Roman" w:hAnsi="Times New Roman" w:cs="Times New Roman"/>
          <w:sz w:val="28"/>
          <w:szCs w:val="28"/>
        </w:rPr>
        <w:t xml:space="preserve">. </w:t>
      </w:r>
      <w:r w:rsidR="00646C35" w:rsidRPr="003E13F6">
        <w:rPr>
          <w:rFonts w:ascii="Times New Roman" w:hAnsi="Times New Roman" w:cs="Times New Roman"/>
          <w:sz w:val="28"/>
          <w:szCs w:val="28"/>
        </w:rPr>
        <w:t xml:space="preserve">Echoing </w:t>
      </w:r>
      <w:proofErr w:type="spellStart"/>
      <w:r w:rsidR="00646C35" w:rsidRPr="003E13F6">
        <w:rPr>
          <w:rFonts w:ascii="Times New Roman" w:hAnsi="Times New Roman" w:cs="Times New Roman"/>
          <w:sz w:val="28"/>
          <w:szCs w:val="28"/>
        </w:rPr>
        <w:t>H</w:t>
      </w:r>
      <w:r w:rsidR="00FE730A" w:rsidRPr="003E13F6">
        <w:rPr>
          <w:rFonts w:ascii="Times New Roman" w:hAnsi="Times New Roman" w:cs="Times New Roman"/>
          <w:sz w:val="28"/>
          <w:szCs w:val="28"/>
        </w:rPr>
        <w:t>ollebaugh</w:t>
      </w:r>
      <w:r w:rsidR="00BA67D8" w:rsidRPr="003E13F6">
        <w:rPr>
          <w:rFonts w:ascii="Times New Roman" w:hAnsi="Times New Roman" w:cs="Times New Roman"/>
          <w:sz w:val="28"/>
          <w:szCs w:val="28"/>
        </w:rPr>
        <w:t>and</w:t>
      </w:r>
      <w:proofErr w:type="spellEnd"/>
      <w:r w:rsidR="00FE730A" w:rsidRPr="003E13F6">
        <w:rPr>
          <w:rFonts w:ascii="Times New Roman" w:hAnsi="Times New Roman" w:cs="Times New Roman"/>
          <w:sz w:val="28"/>
          <w:szCs w:val="28"/>
        </w:rPr>
        <w:t xml:space="preserve"> Everett'</w:t>
      </w:r>
      <w:r w:rsidR="00646C35" w:rsidRPr="003E13F6">
        <w:rPr>
          <w:rFonts w:ascii="Times New Roman" w:hAnsi="Times New Roman" w:cs="Times New Roman"/>
          <w:sz w:val="28"/>
          <w:szCs w:val="28"/>
        </w:rPr>
        <w:t>s (201</w:t>
      </w:r>
      <w:r w:rsidR="00FE730A" w:rsidRPr="003E13F6">
        <w:rPr>
          <w:rFonts w:ascii="Times New Roman" w:hAnsi="Times New Roman" w:cs="Times New Roman"/>
          <w:sz w:val="28"/>
          <w:szCs w:val="28"/>
        </w:rPr>
        <w:t>3</w:t>
      </w:r>
      <w:r w:rsidR="00646C35" w:rsidRPr="003E13F6">
        <w:rPr>
          <w:rFonts w:ascii="Times New Roman" w:hAnsi="Times New Roman" w:cs="Times New Roman"/>
          <w:sz w:val="28"/>
          <w:szCs w:val="28"/>
        </w:rPr>
        <w:t xml:space="preserve">) assertion that women bloggers </w:t>
      </w:r>
      <w:r w:rsidR="00FE730A" w:rsidRPr="003E13F6">
        <w:rPr>
          <w:rFonts w:ascii="Times New Roman" w:hAnsi="Times New Roman" w:cs="Times New Roman"/>
          <w:sz w:val="28"/>
          <w:szCs w:val="28"/>
        </w:rPr>
        <w:t>present a deeper and more varied disclosure of personal information</w:t>
      </w:r>
      <w:r w:rsidR="00646C35" w:rsidRPr="003E13F6">
        <w:rPr>
          <w:rFonts w:ascii="Times New Roman" w:hAnsi="Times New Roman" w:cs="Times New Roman"/>
          <w:sz w:val="28"/>
          <w:szCs w:val="28"/>
        </w:rPr>
        <w:t>, f</w:t>
      </w:r>
      <w:r w:rsidR="00FB1AEA" w:rsidRPr="003E13F6">
        <w:rPr>
          <w:rFonts w:ascii="Times New Roman" w:hAnsi="Times New Roman" w:cs="Times New Roman"/>
          <w:sz w:val="28"/>
          <w:szCs w:val="28"/>
        </w:rPr>
        <w:t xml:space="preserve">indings show that </w:t>
      </w:r>
      <w:r w:rsidR="008D69DD" w:rsidRPr="003E13F6">
        <w:rPr>
          <w:rFonts w:ascii="Times New Roman" w:hAnsi="Times New Roman" w:cs="Times New Roman"/>
          <w:sz w:val="28"/>
          <w:szCs w:val="28"/>
        </w:rPr>
        <w:t>participants</w:t>
      </w:r>
      <w:r w:rsidR="00FB1AEA" w:rsidRPr="003E13F6">
        <w:rPr>
          <w:rFonts w:ascii="Times New Roman" w:hAnsi="Times New Roman" w:cs="Times New Roman"/>
          <w:sz w:val="28"/>
          <w:szCs w:val="28"/>
        </w:rPr>
        <w:t xml:space="preserve"> write about a wide variety of subjects; they chronicle </w:t>
      </w:r>
      <w:r w:rsidR="004323FC" w:rsidRPr="003E13F6">
        <w:rPr>
          <w:rFonts w:ascii="Times New Roman" w:hAnsi="Times New Roman" w:cs="Times New Roman"/>
          <w:sz w:val="28"/>
          <w:szCs w:val="28"/>
        </w:rPr>
        <w:t xml:space="preserve">their emotions, </w:t>
      </w:r>
      <w:r w:rsidR="007435C9" w:rsidRPr="003E13F6">
        <w:rPr>
          <w:rFonts w:ascii="Times New Roman" w:hAnsi="Times New Roman" w:cs="Times New Roman"/>
          <w:sz w:val="28"/>
          <w:szCs w:val="28"/>
        </w:rPr>
        <w:t>the struggle in their relationships</w:t>
      </w:r>
      <w:r w:rsidR="00FB1AEA" w:rsidRPr="003E13F6">
        <w:rPr>
          <w:rFonts w:ascii="Times New Roman" w:hAnsi="Times New Roman" w:cs="Times New Roman"/>
          <w:sz w:val="28"/>
          <w:szCs w:val="28"/>
        </w:rPr>
        <w:t>, the</w:t>
      </w:r>
      <w:r w:rsidR="004323FC" w:rsidRPr="003E13F6">
        <w:rPr>
          <w:rFonts w:ascii="Times New Roman" w:hAnsi="Times New Roman" w:cs="Times New Roman"/>
          <w:sz w:val="28"/>
          <w:szCs w:val="28"/>
        </w:rPr>
        <w:t>ir</w:t>
      </w:r>
      <w:r w:rsidR="00FB1AEA" w:rsidRPr="003E13F6">
        <w:rPr>
          <w:rFonts w:ascii="Times New Roman" w:hAnsi="Times New Roman" w:cs="Times New Roman"/>
          <w:sz w:val="28"/>
          <w:szCs w:val="28"/>
        </w:rPr>
        <w:t xml:space="preserve"> ways of coping with </w:t>
      </w:r>
      <w:r w:rsidR="007435C9" w:rsidRPr="003E13F6">
        <w:rPr>
          <w:rFonts w:ascii="Times New Roman" w:hAnsi="Times New Roman" w:cs="Times New Roman"/>
          <w:sz w:val="28"/>
          <w:szCs w:val="28"/>
        </w:rPr>
        <w:t>their inability to conceive</w:t>
      </w:r>
      <w:r w:rsidR="00FB1AEA" w:rsidRPr="003E13F6">
        <w:rPr>
          <w:rFonts w:ascii="Times New Roman" w:hAnsi="Times New Roman" w:cs="Times New Roman"/>
          <w:sz w:val="28"/>
          <w:szCs w:val="28"/>
        </w:rPr>
        <w:t xml:space="preserve">, </w:t>
      </w:r>
      <w:r w:rsidR="004323FC" w:rsidRPr="003E13F6">
        <w:rPr>
          <w:rFonts w:ascii="Times New Roman" w:hAnsi="Times New Roman" w:cs="Times New Roman"/>
          <w:sz w:val="28"/>
          <w:szCs w:val="28"/>
        </w:rPr>
        <w:t xml:space="preserve">and their </w:t>
      </w:r>
      <w:r w:rsidR="00FB1AEA" w:rsidRPr="003E13F6">
        <w:rPr>
          <w:rFonts w:ascii="Times New Roman" w:hAnsi="Times New Roman" w:cs="Times New Roman"/>
          <w:sz w:val="28"/>
          <w:szCs w:val="28"/>
        </w:rPr>
        <w:t xml:space="preserve">thoughts about the aftermath </w:t>
      </w:r>
      <w:r w:rsidR="004323FC" w:rsidRPr="003E13F6">
        <w:rPr>
          <w:rFonts w:ascii="Times New Roman" w:hAnsi="Times New Roman" w:cs="Times New Roman"/>
          <w:sz w:val="28"/>
          <w:szCs w:val="28"/>
        </w:rPr>
        <w:t xml:space="preserve">of </w:t>
      </w:r>
      <w:proofErr w:type="spellStart"/>
      <w:r w:rsidR="004323FC" w:rsidRPr="003E13F6">
        <w:rPr>
          <w:rFonts w:ascii="Times New Roman" w:hAnsi="Times New Roman" w:cs="Times New Roman"/>
          <w:sz w:val="28"/>
          <w:szCs w:val="28"/>
        </w:rPr>
        <w:t>infertility.</w:t>
      </w:r>
      <w:r w:rsidR="002B04E2" w:rsidRPr="003E13F6">
        <w:rPr>
          <w:rFonts w:ascii="Times New Roman" w:hAnsi="Times New Roman" w:cs="Times New Roman"/>
          <w:sz w:val="28"/>
          <w:szCs w:val="28"/>
        </w:rPr>
        <w:t>However</w:t>
      </w:r>
      <w:proofErr w:type="spellEnd"/>
      <w:r w:rsidR="002B04E2" w:rsidRPr="003E13F6">
        <w:rPr>
          <w:rFonts w:ascii="Times New Roman" w:hAnsi="Times New Roman" w:cs="Times New Roman"/>
          <w:sz w:val="28"/>
          <w:szCs w:val="28"/>
        </w:rPr>
        <w:t xml:space="preserve">, many bloggers needed to feel protected </w:t>
      </w:r>
      <w:r w:rsidR="002B04E2" w:rsidRPr="006852BB">
        <w:rPr>
          <w:rFonts w:ascii="Times New Roman" w:hAnsi="Times New Roman" w:cs="Times New Roman"/>
          <w:sz w:val="28"/>
          <w:szCs w:val="28"/>
        </w:rPr>
        <w:t xml:space="preserve">by the </w:t>
      </w:r>
      <w:r w:rsidR="002B04E2" w:rsidRPr="005C3466">
        <w:rPr>
          <w:rFonts w:ascii="Times New Roman" w:hAnsi="Times New Roman" w:cs="Times New Roman"/>
          <w:iCs/>
          <w:sz w:val="28"/>
          <w:szCs w:val="28"/>
        </w:rPr>
        <w:t>cloak of anonymity</w:t>
      </w:r>
      <w:r w:rsidR="002B04E2" w:rsidRPr="003E13F6">
        <w:rPr>
          <w:rFonts w:ascii="Times New Roman" w:hAnsi="Times New Roman" w:cs="Times New Roman"/>
          <w:sz w:val="28"/>
          <w:szCs w:val="28"/>
        </w:rPr>
        <w:t xml:space="preserve"> as one blogger described it</w:t>
      </w:r>
      <w:r w:rsidR="007435C9" w:rsidRPr="003E13F6">
        <w:rPr>
          <w:rFonts w:ascii="Times New Roman" w:hAnsi="Times New Roman" w:cs="Times New Roman"/>
          <w:sz w:val="28"/>
          <w:szCs w:val="28"/>
        </w:rPr>
        <w:t>,</w:t>
      </w:r>
      <w:r w:rsidR="002B04E2" w:rsidRPr="003E13F6">
        <w:rPr>
          <w:rFonts w:ascii="Times New Roman" w:hAnsi="Times New Roman" w:cs="Times New Roman"/>
          <w:sz w:val="28"/>
          <w:szCs w:val="28"/>
        </w:rPr>
        <w:t xml:space="preserve"> to be able to freely vent on their blogs. </w:t>
      </w:r>
      <w:proofErr w:type="spellStart"/>
      <w:r w:rsidR="00BD5E44" w:rsidRPr="003E13F6">
        <w:rPr>
          <w:rFonts w:ascii="Times New Roman" w:hAnsi="Times New Roman" w:cs="Times New Roman"/>
          <w:sz w:val="28"/>
          <w:szCs w:val="28"/>
        </w:rPr>
        <w:t>Qian</w:t>
      </w:r>
      <w:proofErr w:type="spellEnd"/>
      <w:r w:rsidR="00BD5E44" w:rsidRPr="003E13F6">
        <w:rPr>
          <w:rFonts w:ascii="Times New Roman" w:hAnsi="Times New Roman" w:cs="Times New Roman"/>
          <w:sz w:val="28"/>
          <w:szCs w:val="28"/>
        </w:rPr>
        <w:t xml:space="preserve"> and Scott (</w:t>
      </w:r>
      <w:hyperlink r:id="rId8" w:anchor="qia07" w:history="1">
        <w:r w:rsidR="00BD5E44" w:rsidRPr="003E13F6">
          <w:rPr>
            <w:rFonts w:ascii="Times New Roman" w:hAnsi="Times New Roman" w:cs="Times New Roman"/>
            <w:sz w:val="28"/>
            <w:szCs w:val="28"/>
          </w:rPr>
          <w:t>2007</w:t>
        </w:r>
      </w:hyperlink>
      <w:r w:rsidR="00BD5E44" w:rsidRPr="003E13F6">
        <w:rPr>
          <w:rFonts w:ascii="Times New Roman" w:hAnsi="Times New Roman" w:cs="Times New Roman"/>
          <w:sz w:val="28"/>
          <w:szCs w:val="28"/>
        </w:rPr>
        <w:t>) explained the need for anonymity by claiming that bloggers who are motivated to blog to vent their thoughts and emotions would be likely to seek anonymity.  </w:t>
      </w:r>
      <w:r w:rsidR="002B04E2" w:rsidRPr="003E13F6">
        <w:rPr>
          <w:rFonts w:ascii="Times New Roman" w:hAnsi="Times New Roman" w:cs="Times New Roman"/>
          <w:sz w:val="28"/>
          <w:szCs w:val="28"/>
        </w:rPr>
        <w:t xml:space="preserve">Blogs have been </w:t>
      </w:r>
      <w:r w:rsidR="00994AA2" w:rsidRPr="006852BB">
        <w:rPr>
          <w:rFonts w:ascii="Times New Roman" w:hAnsi="Times New Roman" w:cs="Times New Roman"/>
          <w:sz w:val="28"/>
          <w:szCs w:val="28"/>
        </w:rPr>
        <w:t>portrayed</w:t>
      </w:r>
      <w:r w:rsidR="009E0669" w:rsidRPr="006852BB">
        <w:rPr>
          <w:rFonts w:ascii="Times New Roman" w:hAnsi="Times New Roman" w:cs="Times New Roman"/>
          <w:sz w:val="28"/>
          <w:szCs w:val="28"/>
        </w:rPr>
        <w:t xml:space="preserve"> as </w:t>
      </w:r>
      <w:r w:rsidR="002B04E2" w:rsidRPr="005C3466">
        <w:rPr>
          <w:rFonts w:ascii="Times New Roman" w:hAnsi="Times New Roman" w:cs="Times New Roman"/>
          <w:iCs/>
          <w:sz w:val="28"/>
          <w:szCs w:val="28"/>
        </w:rPr>
        <w:t xml:space="preserve">protected </w:t>
      </w:r>
      <w:proofErr w:type="spellStart"/>
      <w:r w:rsidR="002B04E2" w:rsidRPr="005C3466">
        <w:rPr>
          <w:rFonts w:ascii="Times New Roman" w:hAnsi="Times New Roman" w:cs="Times New Roman"/>
          <w:iCs/>
          <w:sz w:val="28"/>
          <w:szCs w:val="28"/>
        </w:rPr>
        <w:t>spaces</w:t>
      </w:r>
      <w:r w:rsidR="00994AA2" w:rsidRPr="006852BB">
        <w:rPr>
          <w:rFonts w:ascii="Times New Roman" w:hAnsi="Times New Roman" w:cs="Times New Roman"/>
          <w:sz w:val="28"/>
          <w:szCs w:val="28"/>
        </w:rPr>
        <w:t>that</w:t>
      </w:r>
      <w:proofErr w:type="spellEnd"/>
      <w:r w:rsidR="00994AA2" w:rsidRPr="006852BB">
        <w:rPr>
          <w:rFonts w:ascii="Times New Roman" w:hAnsi="Times New Roman" w:cs="Times New Roman"/>
          <w:sz w:val="28"/>
          <w:szCs w:val="28"/>
        </w:rPr>
        <w:t xml:space="preserve"> allow bloggers to share the feelings they would not share otherwise</w:t>
      </w:r>
      <w:r w:rsidR="00994AA2" w:rsidRPr="003E13F6">
        <w:rPr>
          <w:rFonts w:ascii="Times New Roman" w:hAnsi="Times New Roman" w:cs="Times New Roman"/>
          <w:sz w:val="28"/>
          <w:szCs w:val="28"/>
        </w:rPr>
        <w:t xml:space="preserve"> and tell their stories or relate their thoughts without interruption (</w:t>
      </w:r>
      <w:proofErr w:type="spellStart"/>
      <w:r w:rsidR="00994AA2" w:rsidRPr="003E13F6">
        <w:rPr>
          <w:rFonts w:ascii="Times New Roman" w:hAnsi="Times New Roman" w:cs="Times New Roman"/>
          <w:sz w:val="28"/>
          <w:szCs w:val="28"/>
        </w:rPr>
        <w:t>Gumbrecht</w:t>
      </w:r>
      <w:proofErr w:type="spellEnd"/>
      <w:r w:rsidR="00994AA2" w:rsidRPr="003E13F6">
        <w:rPr>
          <w:rFonts w:ascii="Times New Roman" w:hAnsi="Times New Roman" w:cs="Times New Roman"/>
          <w:sz w:val="28"/>
          <w:szCs w:val="28"/>
        </w:rPr>
        <w:t xml:space="preserve">, 2005). Bronstein (2013b), in her study about the information disclosure of </w:t>
      </w:r>
      <w:r w:rsidR="009E0669" w:rsidRPr="003E13F6">
        <w:rPr>
          <w:rFonts w:ascii="Times New Roman" w:hAnsi="Times New Roman" w:cs="Times New Roman"/>
          <w:sz w:val="28"/>
          <w:szCs w:val="28"/>
        </w:rPr>
        <w:t xml:space="preserve">Israeli bloggers, posited that </w:t>
      </w:r>
      <w:r w:rsidR="006852BB">
        <w:rPr>
          <w:rFonts w:ascii="Times New Roman" w:hAnsi="Times New Roman" w:cs="Times New Roman"/>
          <w:sz w:val="28"/>
          <w:szCs w:val="28"/>
        </w:rPr>
        <w:t>“</w:t>
      </w:r>
      <w:r w:rsidR="00994AA2" w:rsidRPr="005C3466">
        <w:rPr>
          <w:rFonts w:ascii="Times New Roman" w:hAnsi="Times New Roman" w:cs="Times New Roman"/>
          <w:iCs/>
          <w:sz w:val="28"/>
          <w:szCs w:val="28"/>
        </w:rPr>
        <w:t xml:space="preserve">the anonymity possible in blogging facilitated the creation of a protected space in which bloggers felt free to disclose personal or embarrassing information, to show their sensitive side, and to let their </w:t>
      </w:r>
      <w:proofErr w:type="spellStart"/>
      <w:r w:rsidR="00994AA2" w:rsidRPr="005C3466">
        <w:rPr>
          <w:rFonts w:ascii="Times New Roman" w:hAnsi="Times New Roman" w:cs="Times New Roman"/>
          <w:iCs/>
          <w:sz w:val="28"/>
          <w:szCs w:val="28"/>
        </w:rPr>
        <w:t>defences</w:t>
      </w:r>
      <w:proofErr w:type="spellEnd"/>
      <w:r w:rsidR="00994AA2" w:rsidRPr="005C3466">
        <w:rPr>
          <w:rFonts w:ascii="Times New Roman" w:hAnsi="Times New Roman" w:cs="Times New Roman"/>
          <w:iCs/>
          <w:sz w:val="28"/>
          <w:szCs w:val="28"/>
        </w:rPr>
        <w:t xml:space="preserve"> down thus allowing the creation of a personal space</w:t>
      </w:r>
      <w:r w:rsidR="006852BB">
        <w:rPr>
          <w:rFonts w:ascii="Times New Roman" w:hAnsi="Times New Roman" w:cs="Times New Roman"/>
          <w:iCs/>
          <w:sz w:val="28"/>
          <w:szCs w:val="28"/>
        </w:rPr>
        <w:t>”</w:t>
      </w:r>
      <w:r w:rsidR="00994AA2" w:rsidRPr="006852BB">
        <w:rPr>
          <w:rFonts w:ascii="Times New Roman" w:hAnsi="Times New Roman" w:cs="Times New Roman"/>
          <w:sz w:val="28"/>
          <w:szCs w:val="28"/>
        </w:rPr>
        <w:t xml:space="preserve">. </w:t>
      </w:r>
    </w:p>
    <w:p w:rsidR="004323FC" w:rsidRPr="003E13F6" w:rsidRDefault="004323FC" w:rsidP="003E13F6">
      <w:pPr>
        <w:autoSpaceDE w:val="0"/>
        <w:autoSpaceDN w:val="0"/>
        <w:adjustRightInd w:val="0"/>
        <w:spacing w:after="0" w:line="480" w:lineRule="auto"/>
        <w:jc w:val="both"/>
        <w:rPr>
          <w:rFonts w:ascii="Times New Roman" w:hAnsi="Times New Roman" w:cs="Times New Roman"/>
          <w:sz w:val="28"/>
          <w:szCs w:val="28"/>
        </w:rPr>
      </w:pPr>
    </w:p>
    <w:p w:rsidR="00A952B9" w:rsidRPr="003E13F6" w:rsidRDefault="00D64FC4" w:rsidP="005C3466">
      <w:pPr>
        <w:autoSpaceDE w:val="0"/>
        <w:autoSpaceDN w:val="0"/>
        <w:adjustRightInd w:val="0"/>
        <w:spacing w:after="0" w:line="480" w:lineRule="auto"/>
        <w:jc w:val="both"/>
        <w:rPr>
          <w:rFonts w:ascii="Times New Roman" w:hAnsi="Times New Roman" w:cs="Times New Roman"/>
          <w:color w:val="000066"/>
          <w:sz w:val="28"/>
          <w:szCs w:val="28"/>
        </w:rPr>
      </w:pPr>
      <w:r>
        <w:rPr>
          <w:rFonts w:ascii="Times New Roman" w:hAnsi="Times New Roman" w:cs="Times New Roman"/>
          <w:sz w:val="28"/>
          <w:szCs w:val="28"/>
        </w:rPr>
        <w:t>Depicting the</w:t>
      </w:r>
      <w:r w:rsidR="00FB1AEA" w:rsidRPr="003E13F6">
        <w:rPr>
          <w:rFonts w:ascii="Times New Roman" w:hAnsi="Times New Roman" w:cs="Times New Roman"/>
          <w:sz w:val="28"/>
          <w:szCs w:val="28"/>
        </w:rPr>
        <w:t xml:space="preserve"> emotional effect </w:t>
      </w:r>
      <w:proofErr w:type="spellStart"/>
      <w:r>
        <w:rPr>
          <w:rFonts w:ascii="Times New Roman" w:hAnsi="Times New Roman" w:cs="Times New Roman"/>
          <w:sz w:val="28"/>
          <w:szCs w:val="28"/>
        </w:rPr>
        <w:t>of</w:t>
      </w:r>
      <w:r w:rsidR="00BA67D8" w:rsidRPr="003E13F6">
        <w:rPr>
          <w:rFonts w:ascii="Times New Roman" w:hAnsi="Times New Roman" w:cs="Times New Roman"/>
          <w:sz w:val="28"/>
          <w:szCs w:val="28"/>
        </w:rPr>
        <w:t>infertility</w:t>
      </w:r>
      <w:proofErr w:type="spellEnd"/>
      <w:r w:rsidR="00BA67D8" w:rsidRPr="003E13F6">
        <w:rPr>
          <w:rFonts w:ascii="Times New Roman" w:hAnsi="Times New Roman" w:cs="Times New Roman"/>
          <w:sz w:val="28"/>
          <w:szCs w:val="28"/>
        </w:rPr>
        <w:t xml:space="preserve"> </w:t>
      </w:r>
      <w:r w:rsidR="00FB1AEA" w:rsidRPr="003E13F6">
        <w:rPr>
          <w:rFonts w:ascii="Times New Roman" w:hAnsi="Times New Roman" w:cs="Times New Roman"/>
          <w:sz w:val="28"/>
          <w:szCs w:val="28"/>
        </w:rPr>
        <w:t xml:space="preserve">is central </w:t>
      </w:r>
      <w:proofErr w:type="spellStart"/>
      <w:r>
        <w:rPr>
          <w:rFonts w:ascii="Times New Roman" w:hAnsi="Times New Roman" w:cs="Times New Roman"/>
          <w:sz w:val="28"/>
          <w:szCs w:val="28"/>
        </w:rPr>
        <w:t>to</w:t>
      </w:r>
      <w:r w:rsidR="00FB1AEA" w:rsidRPr="003E13F6">
        <w:rPr>
          <w:rFonts w:ascii="Times New Roman" w:hAnsi="Times New Roman" w:cs="Times New Roman"/>
          <w:sz w:val="28"/>
          <w:szCs w:val="28"/>
        </w:rPr>
        <w:t>the</w:t>
      </w:r>
      <w:proofErr w:type="spellEnd"/>
      <w:r w:rsidR="00FB1AEA" w:rsidRPr="003E13F6">
        <w:rPr>
          <w:rFonts w:ascii="Times New Roman" w:hAnsi="Times New Roman" w:cs="Times New Roman"/>
          <w:sz w:val="28"/>
          <w:szCs w:val="28"/>
        </w:rPr>
        <w:t xml:space="preserve"> data</w:t>
      </w:r>
      <w:r w:rsidR="00BA67D8" w:rsidRPr="003E13F6">
        <w:rPr>
          <w:rFonts w:ascii="Times New Roman" w:hAnsi="Times New Roman" w:cs="Times New Roman"/>
          <w:sz w:val="28"/>
          <w:szCs w:val="28"/>
        </w:rPr>
        <w:t xml:space="preserve"> related to </w:t>
      </w:r>
      <w:proofErr w:type="spellStart"/>
      <w:r w:rsidR="00786B68" w:rsidRPr="003E13F6">
        <w:rPr>
          <w:rFonts w:ascii="Times New Roman" w:hAnsi="Times New Roman" w:cs="Times New Roman"/>
          <w:sz w:val="28"/>
          <w:szCs w:val="28"/>
        </w:rPr>
        <w:t>theintrinsic</w:t>
      </w:r>
      <w:proofErr w:type="spellEnd"/>
      <w:r w:rsidR="00786B68" w:rsidRPr="003E13F6">
        <w:rPr>
          <w:rFonts w:ascii="Times New Roman" w:hAnsi="Times New Roman" w:cs="Times New Roman"/>
          <w:sz w:val="28"/>
          <w:szCs w:val="28"/>
        </w:rPr>
        <w:t xml:space="preserve"> motivation for self-ex</w:t>
      </w:r>
      <w:r w:rsidR="00BA67D8" w:rsidRPr="003E13F6">
        <w:rPr>
          <w:rFonts w:ascii="Times New Roman" w:hAnsi="Times New Roman" w:cs="Times New Roman"/>
          <w:sz w:val="28"/>
          <w:szCs w:val="28"/>
        </w:rPr>
        <w:t>pression</w:t>
      </w:r>
      <w:r w:rsidR="00FB1AEA" w:rsidRPr="003E13F6">
        <w:rPr>
          <w:rFonts w:ascii="Times New Roman" w:hAnsi="Times New Roman" w:cs="Times New Roman"/>
          <w:sz w:val="28"/>
          <w:szCs w:val="28"/>
        </w:rPr>
        <w:t xml:space="preserve">. The phases of the infertility treatments </w:t>
      </w:r>
      <w:proofErr w:type="spellStart"/>
      <w:r w:rsidR="00587114">
        <w:rPr>
          <w:rFonts w:ascii="Times New Roman" w:hAnsi="Times New Roman" w:cs="Times New Roman"/>
          <w:sz w:val="28"/>
          <w:szCs w:val="28"/>
        </w:rPr>
        <w:t>discussed</w:t>
      </w:r>
      <w:r w:rsidR="00FB1AEA" w:rsidRPr="003E13F6">
        <w:rPr>
          <w:rFonts w:ascii="Times New Roman" w:hAnsi="Times New Roman" w:cs="Times New Roman"/>
          <w:sz w:val="28"/>
          <w:szCs w:val="28"/>
        </w:rPr>
        <w:t>in</w:t>
      </w:r>
      <w:proofErr w:type="spellEnd"/>
      <w:r w:rsidR="00FB1AEA" w:rsidRPr="003E13F6">
        <w:rPr>
          <w:rFonts w:ascii="Times New Roman" w:hAnsi="Times New Roman" w:cs="Times New Roman"/>
          <w:sz w:val="28"/>
          <w:szCs w:val="28"/>
        </w:rPr>
        <w:t xml:space="preserve"> the posts are accompanied by detailed descriptions of the </w:t>
      </w:r>
      <w:r w:rsidR="004323FC" w:rsidRPr="003E13F6">
        <w:rPr>
          <w:rFonts w:ascii="Times New Roman" w:hAnsi="Times New Roman" w:cs="Times New Roman"/>
          <w:sz w:val="28"/>
          <w:szCs w:val="28"/>
        </w:rPr>
        <w:t>bloggers</w:t>
      </w:r>
      <w:r w:rsidR="00FB1AEA" w:rsidRPr="003E13F6">
        <w:rPr>
          <w:rFonts w:ascii="Times New Roman" w:hAnsi="Times New Roman" w:cs="Times New Roman"/>
          <w:sz w:val="28"/>
          <w:szCs w:val="28"/>
        </w:rPr>
        <w:t>’ emotional reactions. Studies have found that putting emotions into words through writing can be beneficial, both physically and psychologically (</w:t>
      </w:r>
      <w:proofErr w:type="spellStart"/>
      <w:r w:rsidR="00FB1AEA" w:rsidRPr="003E13F6">
        <w:rPr>
          <w:rFonts w:ascii="Times New Roman" w:hAnsi="Times New Roman" w:cs="Times New Roman"/>
          <w:sz w:val="28"/>
          <w:szCs w:val="28"/>
        </w:rPr>
        <w:t>Pennebaker</w:t>
      </w:r>
      <w:r w:rsidR="00D83557" w:rsidRPr="003E13F6">
        <w:rPr>
          <w:rFonts w:ascii="Times New Roman" w:hAnsi="Times New Roman" w:cs="Times New Roman"/>
          <w:sz w:val="28"/>
          <w:szCs w:val="28"/>
        </w:rPr>
        <w:t>and</w:t>
      </w:r>
      <w:r w:rsidR="00FB1AEA" w:rsidRPr="003E13F6">
        <w:rPr>
          <w:rFonts w:ascii="Times New Roman" w:hAnsi="Times New Roman" w:cs="Times New Roman"/>
          <w:sz w:val="28"/>
          <w:szCs w:val="28"/>
        </w:rPr>
        <w:t>Seagal</w:t>
      </w:r>
      <w:proofErr w:type="spellEnd"/>
      <w:r w:rsidR="00FB1AEA" w:rsidRPr="003E13F6">
        <w:rPr>
          <w:rFonts w:ascii="Times New Roman" w:hAnsi="Times New Roman" w:cs="Times New Roman"/>
          <w:sz w:val="28"/>
          <w:szCs w:val="28"/>
        </w:rPr>
        <w:t xml:space="preserve">, 1999; Smith, Anderson-Hanley, </w:t>
      </w:r>
      <w:proofErr w:type="spellStart"/>
      <w:r w:rsidR="00FB1AEA" w:rsidRPr="003E13F6">
        <w:rPr>
          <w:rFonts w:ascii="Times New Roman" w:hAnsi="Times New Roman" w:cs="Times New Roman"/>
          <w:sz w:val="28"/>
          <w:szCs w:val="28"/>
        </w:rPr>
        <w:t>Langrock</w:t>
      </w:r>
      <w:proofErr w:type="spellEnd"/>
      <w:r w:rsidR="00FB1AEA" w:rsidRPr="003E13F6">
        <w:rPr>
          <w:rFonts w:ascii="Times New Roman" w:hAnsi="Times New Roman" w:cs="Times New Roman"/>
          <w:sz w:val="28"/>
          <w:szCs w:val="28"/>
        </w:rPr>
        <w:t xml:space="preserve">, </w:t>
      </w:r>
      <w:proofErr w:type="spellStart"/>
      <w:r w:rsidR="00D83557" w:rsidRPr="003E13F6">
        <w:rPr>
          <w:rFonts w:ascii="Times New Roman" w:hAnsi="Times New Roman" w:cs="Times New Roman"/>
          <w:sz w:val="28"/>
          <w:szCs w:val="28"/>
        </w:rPr>
        <w:t>and</w:t>
      </w:r>
      <w:r w:rsidR="00FB1AEA" w:rsidRPr="003E13F6">
        <w:rPr>
          <w:rFonts w:ascii="Times New Roman" w:hAnsi="Times New Roman" w:cs="Times New Roman"/>
          <w:sz w:val="28"/>
          <w:szCs w:val="28"/>
        </w:rPr>
        <w:t>Compas</w:t>
      </w:r>
      <w:proofErr w:type="spellEnd"/>
      <w:r w:rsidR="00FB1AEA" w:rsidRPr="003E13F6">
        <w:rPr>
          <w:rFonts w:ascii="Times New Roman" w:hAnsi="Times New Roman" w:cs="Times New Roman"/>
          <w:sz w:val="28"/>
          <w:szCs w:val="28"/>
        </w:rPr>
        <w:t xml:space="preserve">, 2005) and blogs have been described as a medium for processing emotionally charged situations </w:t>
      </w:r>
      <w:r w:rsidR="00D93848" w:rsidRPr="003E13F6">
        <w:rPr>
          <w:rFonts w:ascii="Times New Roman" w:hAnsi="Times New Roman" w:cs="Times New Roman"/>
          <w:sz w:val="28"/>
          <w:szCs w:val="28"/>
        </w:rPr>
        <w:fldChar w:fldCharType="begin"/>
      </w:r>
      <w:r w:rsidR="00FB1AEA" w:rsidRPr="003E13F6">
        <w:rPr>
          <w:rFonts w:ascii="Times New Roman" w:hAnsi="Times New Roman" w:cs="Times New Roman"/>
          <w:sz w:val="28"/>
          <w:szCs w:val="28"/>
        </w:rPr>
        <w:instrText xml:space="preserve"> ADDIN ZOTERO_ITEM CSL_CITATION {"citationID":"2n1neoc82p","properties":{"formattedCitation":"(Nardi, Schiano, Gumbrecht, &amp; Swartz, 2004)","plainCitation":"(Nardi, Schiano, Gumbrecht, &amp; Swartz, 2004)"},"citationItems":[{"id":426,"uris":["http://zotero.org/users/560753/items/J3ZSXJCT"],"uri":["http://zotero.org/users/560753/items/J3ZSXJCT"],"itemData":{"id":426,"type":"article-journal","title":"Why we blog","container-title":"Communications of the ACM","page":"41–46","volume":"47","issue":"12","source":"Google Scholar","author":[{"family":"Nardi","given":"B. A."},{"family":"Schiano","given":"D. J."},{"family":"Gumbrecht","given":"M."},{"family":"Swartz","given":"L."}],"issued":{"date-parts":[[2004]]},"accessed":{"date-parts":[[2012,12,4]]}}}],"schema":"https://github.com/citation-style-language/schema/raw/master/csl-citation.json"} </w:instrText>
      </w:r>
      <w:r w:rsidR="00D93848" w:rsidRPr="003E13F6">
        <w:rPr>
          <w:rFonts w:ascii="Times New Roman" w:hAnsi="Times New Roman" w:cs="Times New Roman"/>
          <w:sz w:val="28"/>
          <w:szCs w:val="28"/>
        </w:rPr>
        <w:fldChar w:fldCharType="separate"/>
      </w:r>
      <w:r w:rsidR="00FB1AEA" w:rsidRPr="003E13F6">
        <w:rPr>
          <w:rFonts w:ascii="Times New Roman" w:hAnsi="Times New Roman" w:cs="Times New Roman"/>
          <w:sz w:val="28"/>
          <w:szCs w:val="28"/>
        </w:rPr>
        <w:t>(Nar</w:t>
      </w:r>
      <w:r w:rsidR="00876828" w:rsidRPr="003E13F6">
        <w:rPr>
          <w:rFonts w:ascii="Times New Roman" w:hAnsi="Times New Roman" w:cs="Times New Roman"/>
          <w:sz w:val="28"/>
          <w:szCs w:val="28"/>
        </w:rPr>
        <w:t>di</w:t>
      </w:r>
      <w:r w:rsidR="00FB1AEA" w:rsidRPr="003E13F6">
        <w:rPr>
          <w:rFonts w:ascii="Times New Roman" w:hAnsi="Times New Roman" w:cs="Times New Roman"/>
          <w:sz w:val="28"/>
          <w:szCs w:val="28"/>
        </w:rPr>
        <w:t>, 2004</w:t>
      </w:r>
      <w:r w:rsidR="00876828" w:rsidRPr="003E13F6">
        <w:rPr>
          <w:rFonts w:ascii="Times New Roman" w:hAnsi="Times New Roman" w:cs="Times New Roman"/>
          <w:sz w:val="28"/>
          <w:szCs w:val="28"/>
        </w:rPr>
        <w:t>b</w:t>
      </w:r>
      <w:r w:rsidR="00991636" w:rsidRPr="003E13F6">
        <w:rPr>
          <w:rFonts w:ascii="Times New Roman" w:hAnsi="Times New Roman" w:cs="Times New Roman"/>
          <w:sz w:val="28"/>
          <w:szCs w:val="28"/>
        </w:rPr>
        <w:t>; Yao, 2009</w:t>
      </w:r>
      <w:r w:rsidR="00FB1AEA" w:rsidRPr="003E13F6">
        <w:rPr>
          <w:rFonts w:ascii="Times New Roman" w:hAnsi="Times New Roman" w:cs="Times New Roman"/>
          <w:sz w:val="28"/>
          <w:szCs w:val="28"/>
        </w:rPr>
        <w:t>)</w:t>
      </w:r>
      <w:r w:rsidR="00D93848" w:rsidRPr="003E13F6">
        <w:rPr>
          <w:rFonts w:ascii="Times New Roman" w:hAnsi="Times New Roman" w:cs="Times New Roman"/>
          <w:sz w:val="28"/>
          <w:szCs w:val="28"/>
        </w:rPr>
        <w:fldChar w:fldCharType="end"/>
      </w:r>
      <w:r w:rsidR="00FB1AEA" w:rsidRPr="003E13F6">
        <w:rPr>
          <w:rFonts w:ascii="Times New Roman" w:hAnsi="Times New Roman" w:cs="Times New Roman"/>
          <w:sz w:val="28"/>
          <w:szCs w:val="28"/>
        </w:rPr>
        <w:t xml:space="preserve"> while </w:t>
      </w:r>
      <w:r w:rsidR="00991636" w:rsidRPr="003E13F6">
        <w:rPr>
          <w:rFonts w:ascii="Times New Roman" w:hAnsi="Times New Roman" w:cs="Times New Roman"/>
          <w:sz w:val="28"/>
          <w:szCs w:val="28"/>
        </w:rPr>
        <w:t>providing participants with a therapeutic release and a way of reflecting on the events in their lives (Yao, 2009)</w:t>
      </w:r>
      <w:r w:rsidR="00FB1AEA" w:rsidRPr="003E13F6">
        <w:rPr>
          <w:rFonts w:ascii="Times New Roman" w:hAnsi="Times New Roman" w:cs="Times New Roman"/>
          <w:sz w:val="28"/>
          <w:szCs w:val="28"/>
        </w:rPr>
        <w:t>.</w:t>
      </w:r>
      <w:r w:rsidR="00A35319" w:rsidRPr="003E13F6">
        <w:rPr>
          <w:rFonts w:ascii="Times New Roman" w:hAnsi="Times New Roman" w:cs="Times New Roman"/>
          <w:sz w:val="28"/>
          <w:szCs w:val="28"/>
        </w:rPr>
        <w:t xml:space="preserve"> Furthermore, </w:t>
      </w:r>
      <w:proofErr w:type="spellStart"/>
      <w:r w:rsidR="00FB1AEA" w:rsidRPr="003E13F6">
        <w:rPr>
          <w:rFonts w:ascii="Times New Roman" w:hAnsi="Times New Roman" w:cs="Times New Roman"/>
          <w:sz w:val="28"/>
          <w:szCs w:val="28"/>
        </w:rPr>
        <w:t>Pennebaker</w:t>
      </w:r>
      <w:r w:rsidR="00D83557" w:rsidRPr="003E13F6">
        <w:rPr>
          <w:rFonts w:ascii="Times New Roman" w:hAnsi="Times New Roman" w:cs="Times New Roman"/>
          <w:sz w:val="28"/>
          <w:szCs w:val="28"/>
        </w:rPr>
        <w:t>and</w:t>
      </w:r>
      <w:r w:rsidR="00360415" w:rsidRPr="003E13F6">
        <w:rPr>
          <w:rFonts w:ascii="Times New Roman" w:hAnsi="Times New Roman" w:cs="Times New Roman"/>
          <w:sz w:val="28"/>
          <w:szCs w:val="28"/>
        </w:rPr>
        <w:t>Seagal</w:t>
      </w:r>
      <w:proofErr w:type="spellEnd"/>
      <w:r w:rsidR="00360415" w:rsidRPr="003E13F6">
        <w:rPr>
          <w:rFonts w:ascii="Times New Roman" w:hAnsi="Times New Roman" w:cs="Times New Roman"/>
          <w:sz w:val="28"/>
          <w:szCs w:val="28"/>
        </w:rPr>
        <w:t xml:space="preserve"> (</w:t>
      </w:r>
      <w:r w:rsidR="00A17775" w:rsidRPr="003E13F6">
        <w:rPr>
          <w:rFonts w:ascii="Times New Roman" w:hAnsi="Times New Roman" w:cs="Times New Roman"/>
          <w:sz w:val="28"/>
          <w:szCs w:val="28"/>
        </w:rPr>
        <w:t>1999</w:t>
      </w:r>
      <w:r w:rsidR="00360415" w:rsidRPr="003E13F6">
        <w:rPr>
          <w:rFonts w:ascii="Times New Roman" w:hAnsi="Times New Roman" w:cs="Times New Roman"/>
          <w:sz w:val="28"/>
          <w:szCs w:val="28"/>
        </w:rPr>
        <w:t xml:space="preserve">) </w:t>
      </w:r>
      <w:r w:rsidR="00A35319" w:rsidRPr="003E13F6">
        <w:rPr>
          <w:rFonts w:ascii="Times New Roman" w:hAnsi="Times New Roman" w:cs="Times New Roman"/>
          <w:sz w:val="28"/>
          <w:szCs w:val="28"/>
        </w:rPr>
        <w:t>stated</w:t>
      </w:r>
      <w:r w:rsidR="00FB1AEA" w:rsidRPr="003E13F6">
        <w:rPr>
          <w:rFonts w:ascii="Times New Roman" w:hAnsi="Times New Roman" w:cs="Times New Roman"/>
          <w:sz w:val="28"/>
          <w:szCs w:val="28"/>
        </w:rPr>
        <w:t xml:space="preserve"> that keeping a journal helped people translate their experiences into stories or narratives, which helped them make sense of these events and resulted in improved mental and physical health. </w:t>
      </w:r>
      <w:r w:rsidR="00C70B51" w:rsidRPr="003E13F6">
        <w:rPr>
          <w:rFonts w:ascii="Times New Roman" w:hAnsi="Times New Roman" w:cs="Times New Roman"/>
          <w:sz w:val="28"/>
          <w:szCs w:val="28"/>
        </w:rPr>
        <w:t>They</w:t>
      </w:r>
      <w:r w:rsidR="009E0669" w:rsidRPr="003E13F6">
        <w:rPr>
          <w:rFonts w:ascii="Times New Roman" w:hAnsi="Times New Roman" w:cs="Times New Roman"/>
          <w:sz w:val="28"/>
          <w:szCs w:val="28"/>
        </w:rPr>
        <w:t xml:space="preserve"> posited that a journal </w:t>
      </w:r>
      <w:r w:rsidR="009E0669" w:rsidRPr="005C3466">
        <w:rPr>
          <w:rFonts w:ascii="Times New Roman" w:hAnsi="Times New Roman" w:cs="Times New Roman"/>
          <w:iCs/>
          <w:sz w:val="28"/>
          <w:szCs w:val="28"/>
        </w:rPr>
        <w:t>'</w:t>
      </w:r>
      <w:proofErr w:type="spellStart"/>
      <w:r w:rsidR="00C70B51" w:rsidRPr="005C3466">
        <w:rPr>
          <w:rFonts w:ascii="Times New Roman" w:hAnsi="Times New Roman" w:cs="Times New Roman"/>
          <w:iCs/>
          <w:sz w:val="28"/>
          <w:szCs w:val="28"/>
        </w:rPr>
        <w:t>is</w:t>
      </w:r>
      <w:r w:rsidR="009E0669" w:rsidRPr="005C3466">
        <w:rPr>
          <w:rFonts w:ascii="Times New Roman" w:hAnsi="Times New Roman" w:cs="Times New Roman"/>
          <w:iCs/>
          <w:sz w:val="28"/>
          <w:szCs w:val="28"/>
        </w:rPr>
        <w:t>a</w:t>
      </w:r>
      <w:proofErr w:type="spellEnd"/>
      <w:r w:rsidR="009E0669" w:rsidRPr="005C3466">
        <w:rPr>
          <w:rFonts w:ascii="Times New Roman" w:hAnsi="Times New Roman" w:cs="Times New Roman"/>
          <w:iCs/>
          <w:sz w:val="28"/>
          <w:szCs w:val="28"/>
        </w:rPr>
        <w:t xml:space="preserve"> </w:t>
      </w:r>
      <w:r w:rsidR="00FB1AEA" w:rsidRPr="005C3466">
        <w:rPr>
          <w:rFonts w:ascii="Times New Roman" w:hAnsi="Times New Roman" w:cs="Times New Roman"/>
          <w:iCs/>
          <w:sz w:val="28"/>
          <w:szCs w:val="28"/>
        </w:rPr>
        <w:t>constructed story, then, is a type of knowledge that helps to organize the emotional effects of an experience as well as the experience itself</w:t>
      </w:r>
      <w:r w:rsidR="009E0669" w:rsidRPr="003E13F6">
        <w:rPr>
          <w:rFonts w:ascii="Times New Roman" w:hAnsi="Times New Roman" w:cs="Times New Roman"/>
          <w:sz w:val="28"/>
          <w:szCs w:val="28"/>
        </w:rPr>
        <w:t xml:space="preserve">' </w:t>
      </w:r>
      <w:r w:rsidR="00FB1AEA" w:rsidRPr="003E13F6">
        <w:rPr>
          <w:rFonts w:ascii="Times New Roman" w:hAnsi="Times New Roman" w:cs="Times New Roman"/>
          <w:sz w:val="28"/>
          <w:szCs w:val="28"/>
        </w:rPr>
        <w:t>(</w:t>
      </w:r>
      <w:proofErr w:type="spellStart"/>
      <w:r w:rsidR="00FB1AEA" w:rsidRPr="003E13F6">
        <w:rPr>
          <w:rFonts w:ascii="Times New Roman" w:hAnsi="Times New Roman" w:cs="Times New Roman"/>
          <w:sz w:val="28"/>
          <w:szCs w:val="28"/>
        </w:rPr>
        <w:t>Pennebaker</w:t>
      </w:r>
      <w:r w:rsidR="00D83557" w:rsidRPr="003E13F6">
        <w:rPr>
          <w:rFonts w:ascii="Times New Roman" w:hAnsi="Times New Roman" w:cs="Times New Roman"/>
          <w:sz w:val="28"/>
          <w:szCs w:val="28"/>
        </w:rPr>
        <w:t>and</w:t>
      </w:r>
      <w:r w:rsidR="00FB1AEA" w:rsidRPr="003E13F6">
        <w:rPr>
          <w:rFonts w:ascii="Times New Roman" w:hAnsi="Times New Roman" w:cs="Times New Roman"/>
          <w:sz w:val="28"/>
          <w:szCs w:val="28"/>
        </w:rPr>
        <w:t>Seagal</w:t>
      </w:r>
      <w:proofErr w:type="spellEnd"/>
      <w:r w:rsidR="00FB1AEA" w:rsidRPr="003E13F6">
        <w:rPr>
          <w:rFonts w:ascii="Times New Roman" w:hAnsi="Times New Roman" w:cs="Times New Roman"/>
          <w:sz w:val="28"/>
          <w:szCs w:val="28"/>
        </w:rPr>
        <w:t xml:space="preserve">, </w:t>
      </w:r>
      <w:r w:rsidR="00A17775" w:rsidRPr="003E13F6">
        <w:rPr>
          <w:rFonts w:ascii="Times New Roman" w:hAnsi="Times New Roman" w:cs="Times New Roman"/>
          <w:sz w:val="28"/>
          <w:szCs w:val="28"/>
        </w:rPr>
        <w:t xml:space="preserve">1999, </w:t>
      </w:r>
      <w:r w:rsidR="00FB1AEA" w:rsidRPr="003E13F6">
        <w:rPr>
          <w:rFonts w:ascii="Times New Roman" w:hAnsi="Times New Roman" w:cs="Times New Roman"/>
          <w:sz w:val="28"/>
          <w:szCs w:val="28"/>
        </w:rPr>
        <w:t>1249)</w:t>
      </w:r>
    </w:p>
    <w:p w:rsidR="00CE6079" w:rsidRPr="003E13F6" w:rsidRDefault="00786B68" w:rsidP="003E13F6">
      <w:pPr>
        <w:spacing w:after="0" w:line="480" w:lineRule="auto"/>
        <w:ind w:firstLine="720"/>
        <w:jc w:val="both"/>
        <w:rPr>
          <w:rFonts w:ascii="Times New Roman" w:hAnsi="Times New Roman" w:cs="Times New Roman"/>
          <w:sz w:val="28"/>
          <w:szCs w:val="28"/>
        </w:rPr>
      </w:pPr>
      <w:r w:rsidRPr="003E13F6">
        <w:rPr>
          <w:rFonts w:ascii="Times New Roman" w:hAnsi="Times New Roman" w:cs="Times New Roman"/>
          <w:sz w:val="28"/>
          <w:szCs w:val="28"/>
        </w:rPr>
        <w:t xml:space="preserve">Bloggers were also motivated to express the </w:t>
      </w:r>
      <w:r w:rsidR="006F2B09" w:rsidRPr="003E13F6">
        <w:rPr>
          <w:rFonts w:ascii="Times New Roman" w:hAnsi="Times New Roman" w:cs="Times New Roman"/>
          <w:sz w:val="28"/>
          <w:szCs w:val="28"/>
        </w:rPr>
        <w:t>significant</w:t>
      </w:r>
      <w:r w:rsidR="00FB1AEA" w:rsidRPr="003E13F6">
        <w:rPr>
          <w:rFonts w:ascii="Times New Roman" w:hAnsi="Times New Roman" w:cs="Times New Roman"/>
          <w:sz w:val="28"/>
          <w:szCs w:val="28"/>
        </w:rPr>
        <w:t xml:space="preserve"> influence </w:t>
      </w:r>
      <w:r w:rsidRPr="003E13F6">
        <w:rPr>
          <w:rFonts w:ascii="Times New Roman" w:hAnsi="Times New Roman" w:cs="Times New Roman"/>
          <w:sz w:val="28"/>
          <w:szCs w:val="28"/>
        </w:rPr>
        <w:t xml:space="preserve">that infertility has </w:t>
      </w:r>
      <w:r w:rsidR="00FB1AEA" w:rsidRPr="003E13F6">
        <w:rPr>
          <w:rFonts w:ascii="Times New Roman" w:hAnsi="Times New Roman" w:cs="Times New Roman"/>
          <w:sz w:val="28"/>
          <w:szCs w:val="28"/>
        </w:rPr>
        <w:t xml:space="preserve">on </w:t>
      </w:r>
      <w:r w:rsidRPr="003E13F6">
        <w:rPr>
          <w:rFonts w:ascii="Times New Roman" w:hAnsi="Times New Roman" w:cs="Times New Roman"/>
          <w:sz w:val="28"/>
          <w:szCs w:val="28"/>
        </w:rPr>
        <w:t>their</w:t>
      </w:r>
      <w:r w:rsidR="00FB1AEA" w:rsidRPr="003E13F6">
        <w:rPr>
          <w:rFonts w:ascii="Times New Roman" w:hAnsi="Times New Roman" w:cs="Times New Roman"/>
          <w:sz w:val="28"/>
          <w:szCs w:val="28"/>
        </w:rPr>
        <w:t xml:space="preserve"> identity and self-image. </w:t>
      </w:r>
      <w:r w:rsidR="00587114">
        <w:rPr>
          <w:rFonts w:ascii="Times New Roman" w:hAnsi="Times New Roman" w:cs="Times New Roman"/>
          <w:sz w:val="28"/>
          <w:szCs w:val="28"/>
        </w:rPr>
        <w:t>Regardless of</w:t>
      </w:r>
      <w:r w:rsidR="00FB1AEA" w:rsidRPr="003E13F6">
        <w:rPr>
          <w:rFonts w:ascii="Times New Roman" w:hAnsi="Times New Roman" w:cs="Times New Roman"/>
          <w:sz w:val="28"/>
          <w:szCs w:val="28"/>
        </w:rPr>
        <w:t xml:space="preserve"> the outcome of the infertility treatment, these women are permanently marked by the experience. One participant metaph</w:t>
      </w:r>
      <w:r w:rsidR="009E0669" w:rsidRPr="003E13F6">
        <w:rPr>
          <w:rFonts w:ascii="Times New Roman" w:hAnsi="Times New Roman" w:cs="Times New Roman"/>
          <w:sz w:val="28"/>
          <w:szCs w:val="28"/>
        </w:rPr>
        <w:t xml:space="preserve">orically names infertility her </w:t>
      </w:r>
      <w:r w:rsidR="00587114">
        <w:rPr>
          <w:rFonts w:ascii="Times New Roman" w:hAnsi="Times New Roman" w:cs="Times New Roman"/>
          <w:sz w:val="28"/>
          <w:szCs w:val="28"/>
        </w:rPr>
        <w:t>‘</w:t>
      </w:r>
      <w:r w:rsidR="00FB1AEA" w:rsidRPr="005C3466">
        <w:rPr>
          <w:rFonts w:ascii="Times New Roman" w:hAnsi="Times New Roman" w:cs="Times New Roman"/>
          <w:iCs/>
          <w:sz w:val="28"/>
          <w:szCs w:val="28"/>
        </w:rPr>
        <w:t>permanent home</w:t>
      </w:r>
      <w:r w:rsidR="00587114">
        <w:rPr>
          <w:rFonts w:ascii="Times New Roman" w:hAnsi="Times New Roman" w:cs="Times New Roman"/>
          <w:iCs/>
          <w:sz w:val="28"/>
          <w:szCs w:val="28"/>
        </w:rPr>
        <w:t>’</w:t>
      </w:r>
      <w:r w:rsidR="00FB1AEA" w:rsidRPr="003E13F6">
        <w:rPr>
          <w:rFonts w:ascii="Times New Roman" w:hAnsi="Times New Roman" w:cs="Times New Roman"/>
          <w:sz w:val="28"/>
          <w:szCs w:val="28"/>
        </w:rPr>
        <w:t>, suggesting that infertility would always be part of her life</w:t>
      </w:r>
      <w:r w:rsidR="00AD0597" w:rsidRPr="003E13F6">
        <w:rPr>
          <w:rFonts w:ascii="Times New Roman" w:hAnsi="Times New Roman" w:cs="Times New Roman"/>
          <w:sz w:val="28"/>
          <w:szCs w:val="28"/>
        </w:rPr>
        <w:t xml:space="preserve">. </w:t>
      </w:r>
      <w:proofErr w:type="spellStart"/>
      <w:r w:rsidR="00AD0597" w:rsidRPr="003E13F6">
        <w:rPr>
          <w:rFonts w:ascii="Times New Roman" w:hAnsi="Times New Roman" w:cs="Times New Roman"/>
          <w:sz w:val="28"/>
          <w:szCs w:val="28"/>
        </w:rPr>
        <w:t>Strif</w:t>
      </w:r>
      <w:proofErr w:type="spellEnd"/>
      <w:r w:rsidR="00D93848" w:rsidRPr="003E13F6">
        <w:rPr>
          <w:rFonts w:ascii="Times New Roman" w:hAnsi="Times New Roman" w:cs="Times New Roman"/>
          <w:sz w:val="28"/>
          <w:szCs w:val="28"/>
        </w:rPr>
        <w:fldChar w:fldCharType="begin"/>
      </w:r>
      <w:r w:rsidR="00FB1AEA" w:rsidRPr="003E13F6">
        <w:rPr>
          <w:rFonts w:ascii="Times New Roman" w:hAnsi="Times New Roman" w:cs="Times New Roman"/>
          <w:sz w:val="28"/>
          <w:szCs w:val="28"/>
        </w:rPr>
        <w:instrText xml:space="preserve"> ADDIN ZOTERO_ITEM CSL_CITATION {"citationID":"27se5i0j5a","properties":{"formattedCitation":"(Wells, 2011)","plainCitation":"(Wells, 2011)"},"citationItems":[{"id":52,"uris":["http://zotero.org/users/560753/items/JR2RKQAG"],"uri":["http://zotero.org/users/560753/items/JR2RKQAG"],"itemData":{"id":52,"type":"article-journal","title":"The Vagina Posse: Confessional Community in Online Infertility Journals","container-title":"Compelling confessions: the politics of personal disclosure","page":"202","source":"Google Scholar","shortTitle":"The Vagina Posse","author":[{"family":"Wells","given":"C."}],"issued":{"date-parts":[[2011]]}}}],"schema":"https://github.com/citation-style-language/schema/raw/master/csl-citation.json"} </w:instrText>
      </w:r>
      <w:r w:rsidR="00D93848" w:rsidRPr="003E13F6">
        <w:rPr>
          <w:rFonts w:ascii="Times New Roman" w:hAnsi="Times New Roman" w:cs="Times New Roman"/>
          <w:sz w:val="28"/>
          <w:szCs w:val="28"/>
        </w:rPr>
        <w:fldChar w:fldCharType="separate"/>
      </w:r>
      <w:r w:rsidR="00E37D1D" w:rsidRPr="003E13F6">
        <w:rPr>
          <w:rFonts w:ascii="Times New Roman" w:hAnsi="Times New Roman" w:cs="Times New Roman"/>
          <w:sz w:val="28"/>
          <w:szCs w:val="28"/>
        </w:rPr>
        <w:t>(</w:t>
      </w:r>
      <w:r w:rsidR="00FB1AEA" w:rsidRPr="003E13F6">
        <w:rPr>
          <w:rFonts w:ascii="Times New Roman" w:hAnsi="Times New Roman" w:cs="Times New Roman"/>
          <w:sz w:val="28"/>
          <w:szCs w:val="28"/>
        </w:rPr>
        <w:t>2005</w:t>
      </w:r>
      <w:r w:rsidR="00CE6079" w:rsidRPr="003E13F6">
        <w:rPr>
          <w:rFonts w:ascii="Times New Roman" w:hAnsi="Times New Roman" w:cs="Times New Roman"/>
          <w:sz w:val="28"/>
          <w:szCs w:val="28"/>
        </w:rPr>
        <w:t>, 191</w:t>
      </w:r>
      <w:r w:rsidR="00FB1AEA" w:rsidRPr="003E13F6">
        <w:rPr>
          <w:rFonts w:ascii="Times New Roman" w:hAnsi="Times New Roman" w:cs="Times New Roman"/>
          <w:sz w:val="28"/>
          <w:szCs w:val="28"/>
        </w:rPr>
        <w:t>)</w:t>
      </w:r>
      <w:r w:rsidR="00D93848" w:rsidRPr="003E13F6">
        <w:rPr>
          <w:rFonts w:ascii="Times New Roman" w:hAnsi="Times New Roman" w:cs="Times New Roman"/>
          <w:sz w:val="28"/>
          <w:szCs w:val="28"/>
        </w:rPr>
        <w:fldChar w:fldCharType="end"/>
      </w:r>
      <w:r w:rsidR="00E37D1D" w:rsidRPr="003E13F6">
        <w:rPr>
          <w:rFonts w:ascii="Times New Roman" w:hAnsi="Times New Roman" w:cs="Times New Roman"/>
          <w:sz w:val="28"/>
          <w:szCs w:val="28"/>
        </w:rPr>
        <w:t xml:space="preserve"> voiced</w:t>
      </w:r>
      <w:r w:rsidR="00FB1AEA" w:rsidRPr="003E13F6">
        <w:rPr>
          <w:rFonts w:ascii="Times New Roman" w:hAnsi="Times New Roman" w:cs="Times New Roman"/>
          <w:sz w:val="28"/>
          <w:szCs w:val="28"/>
        </w:rPr>
        <w:t xml:space="preserve"> a similar p</w:t>
      </w:r>
      <w:r w:rsidR="00360415" w:rsidRPr="003E13F6">
        <w:rPr>
          <w:rFonts w:ascii="Times New Roman" w:hAnsi="Times New Roman" w:cs="Times New Roman"/>
          <w:sz w:val="28"/>
          <w:szCs w:val="28"/>
        </w:rPr>
        <w:t xml:space="preserve">osition in her </w:t>
      </w:r>
      <w:r w:rsidR="00560C72">
        <w:rPr>
          <w:rFonts w:ascii="Times New Roman" w:hAnsi="Times New Roman" w:cs="Times New Roman"/>
          <w:sz w:val="28"/>
          <w:szCs w:val="28"/>
        </w:rPr>
        <w:t>paper</w:t>
      </w:r>
      <w:r w:rsidR="00360415" w:rsidRPr="003E13F6">
        <w:rPr>
          <w:rFonts w:ascii="Times New Roman" w:hAnsi="Times New Roman" w:cs="Times New Roman"/>
          <w:sz w:val="28"/>
          <w:szCs w:val="28"/>
        </w:rPr>
        <w:t xml:space="preserve">, stating </w:t>
      </w:r>
      <w:proofErr w:type="spellStart"/>
      <w:r w:rsidR="00360415" w:rsidRPr="003E13F6">
        <w:rPr>
          <w:rFonts w:ascii="Times New Roman" w:hAnsi="Times New Roman" w:cs="Times New Roman"/>
          <w:sz w:val="28"/>
          <w:szCs w:val="28"/>
        </w:rPr>
        <w:t>that</w:t>
      </w:r>
      <w:r w:rsidR="00587114">
        <w:rPr>
          <w:rFonts w:ascii="Times New Roman" w:hAnsi="Times New Roman" w:cs="Times New Roman"/>
          <w:sz w:val="28"/>
          <w:szCs w:val="28"/>
        </w:rPr>
        <w:t>‘</w:t>
      </w:r>
      <w:r w:rsidR="00360415" w:rsidRPr="00151224">
        <w:rPr>
          <w:rFonts w:ascii="Times New Roman" w:hAnsi="Times New Roman" w:cs="Times New Roman"/>
          <w:iCs/>
          <w:sz w:val="28"/>
          <w:szCs w:val="28"/>
        </w:rPr>
        <w:t>e</w:t>
      </w:r>
      <w:r w:rsidR="00FB1AEA" w:rsidRPr="00151224">
        <w:rPr>
          <w:rFonts w:ascii="Times New Roman" w:hAnsi="Times New Roman" w:cs="Times New Roman"/>
          <w:iCs/>
          <w:sz w:val="28"/>
          <w:szCs w:val="28"/>
        </w:rPr>
        <w:t>ven</w:t>
      </w:r>
      <w:proofErr w:type="spellEnd"/>
      <w:r w:rsidR="00FB1AEA" w:rsidRPr="00151224">
        <w:rPr>
          <w:rFonts w:ascii="Times New Roman" w:hAnsi="Times New Roman" w:cs="Times New Roman"/>
          <w:iCs/>
          <w:sz w:val="28"/>
          <w:szCs w:val="28"/>
        </w:rPr>
        <w:t xml:space="preserve"> if the authors of these blogs do become pregnant, most insist upon continuing to identify themselves as infertile, or voice their perceived likelihood that their pregnancy will not continue and they will therefore be infertile </w:t>
      </w:r>
      <w:proofErr w:type="spellStart"/>
      <w:r w:rsidR="00FB1AEA" w:rsidRPr="00151224">
        <w:rPr>
          <w:rFonts w:ascii="Times New Roman" w:hAnsi="Times New Roman" w:cs="Times New Roman"/>
          <w:iCs/>
          <w:sz w:val="28"/>
          <w:szCs w:val="28"/>
        </w:rPr>
        <w:t>again</w:t>
      </w:r>
      <w:r w:rsidR="00587114">
        <w:rPr>
          <w:rFonts w:ascii="Times New Roman" w:hAnsi="Times New Roman" w:cs="Times New Roman"/>
          <w:iCs/>
          <w:sz w:val="28"/>
          <w:szCs w:val="28"/>
        </w:rPr>
        <w:t>’</w:t>
      </w:r>
      <w:r w:rsidR="009E0669" w:rsidRPr="00587114">
        <w:rPr>
          <w:rFonts w:ascii="Times New Roman" w:hAnsi="Times New Roman" w:cs="Times New Roman"/>
          <w:sz w:val="28"/>
          <w:szCs w:val="28"/>
        </w:rPr>
        <w:t>.</w:t>
      </w:r>
      <w:r w:rsidR="00E37D1D" w:rsidRPr="003E13F6">
        <w:rPr>
          <w:rFonts w:ascii="Times New Roman" w:hAnsi="Times New Roman" w:cs="Times New Roman"/>
          <w:sz w:val="28"/>
          <w:szCs w:val="28"/>
        </w:rPr>
        <w:t>Other</w:t>
      </w:r>
      <w:proofErr w:type="spellEnd"/>
      <w:r w:rsidR="00E37D1D" w:rsidRPr="003E13F6">
        <w:rPr>
          <w:rFonts w:ascii="Times New Roman" w:hAnsi="Times New Roman" w:cs="Times New Roman"/>
          <w:sz w:val="28"/>
          <w:szCs w:val="28"/>
        </w:rPr>
        <w:t xml:space="preserve"> studies have discussed the role of </w:t>
      </w:r>
      <w:r w:rsidR="00D31065" w:rsidRPr="003E13F6">
        <w:rPr>
          <w:rFonts w:ascii="Times New Roman" w:hAnsi="Times New Roman" w:cs="Times New Roman"/>
          <w:sz w:val="28"/>
          <w:szCs w:val="28"/>
        </w:rPr>
        <w:t>identity in blog</w:t>
      </w:r>
      <w:r w:rsidR="008D69DD" w:rsidRPr="003E13F6">
        <w:rPr>
          <w:rFonts w:ascii="Times New Roman" w:hAnsi="Times New Roman" w:cs="Times New Roman"/>
          <w:sz w:val="28"/>
          <w:szCs w:val="28"/>
        </w:rPr>
        <w:t>ging</w:t>
      </w:r>
      <w:r w:rsidR="00D31065" w:rsidRPr="003E13F6">
        <w:rPr>
          <w:rFonts w:ascii="Times New Roman" w:hAnsi="Times New Roman" w:cs="Times New Roman"/>
          <w:sz w:val="28"/>
          <w:szCs w:val="28"/>
        </w:rPr>
        <w:t xml:space="preserve">. </w:t>
      </w:r>
      <w:proofErr w:type="spellStart"/>
      <w:r w:rsidR="00D31065" w:rsidRPr="003E13F6">
        <w:rPr>
          <w:rFonts w:ascii="Times New Roman" w:hAnsi="Times New Roman" w:cs="Times New Roman"/>
          <w:sz w:val="28"/>
          <w:szCs w:val="28"/>
        </w:rPr>
        <w:t>Hevern</w:t>
      </w:r>
      <w:proofErr w:type="spellEnd"/>
      <w:r w:rsidR="00D31065" w:rsidRPr="003E13F6">
        <w:rPr>
          <w:rFonts w:ascii="Times New Roman" w:hAnsi="Times New Roman" w:cs="Times New Roman"/>
          <w:sz w:val="28"/>
          <w:szCs w:val="28"/>
        </w:rPr>
        <w:t xml:space="preserve"> (2004) stated that </w:t>
      </w:r>
      <w:r w:rsidR="00A35319" w:rsidRPr="003E13F6">
        <w:rPr>
          <w:rFonts w:ascii="Times New Roman" w:hAnsi="Times New Roman" w:cs="Times New Roman"/>
          <w:sz w:val="28"/>
          <w:szCs w:val="28"/>
        </w:rPr>
        <w:t xml:space="preserve">a </w:t>
      </w:r>
      <w:proofErr w:type="spellStart"/>
      <w:r w:rsidR="00587114">
        <w:rPr>
          <w:rFonts w:ascii="Times New Roman" w:hAnsi="Times New Roman" w:cs="Times New Roman"/>
          <w:sz w:val="28"/>
          <w:szCs w:val="28"/>
        </w:rPr>
        <w:t>blog</w:t>
      </w:r>
      <w:r w:rsidR="00A35319" w:rsidRPr="003E13F6">
        <w:rPr>
          <w:rFonts w:ascii="Times New Roman" w:hAnsi="Times New Roman" w:cs="Times New Roman"/>
          <w:sz w:val="28"/>
          <w:szCs w:val="28"/>
        </w:rPr>
        <w:t>provides</w:t>
      </w:r>
      <w:proofErr w:type="spellEnd"/>
      <w:r w:rsidR="00D31065" w:rsidRPr="003E13F6">
        <w:rPr>
          <w:rFonts w:ascii="Times New Roman" w:hAnsi="Times New Roman" w:cs="Times New Roman"/>
          <w:sz w:val="28"/>
          <w:szCs w:val="28"/>
        </w:rPr>
        <w:t xml:space="preserve"> a picture of its author as he or she has chosen to construct it and that represents the blog</w:t>
      </w:r>
      <w:r w:rsidRPr="003E13F6">
        <w:rPr>
          <w:rFonts w:ascii="Times New Roman" w:hAnsi="Times New Roman" w:cs="Times New Roman"/>
          <w:sz w:val="28"/>
          <w:szCs w:val="28"/>
        </w:rPr>
        <w:t>ger's journey though time</w:t>
      </w:r>
      <w:r w:rsidR="006F2B09" w:rsidRPr="003E13F6">
        <w:rPr>
          <w:rFonts w:ascii="Times New Roman" w:hAnsi="Times New Roman" w:cs="Times New Roman"/>
          <w:sz w:val="28"/>
          <w:szCs w:val="28"/>
        </w:rPr>
        <w:t xml:space="preserve">. </w:t>
      </w:r>
      <w:r w:rsidR="002D14D9" w:rsidRPr="003E13F6">
        <w:rPr>
          <w:rFonts w:ascii="Times New Roman" w:hAnsi="Times New Roman" w:cs="Times New Roman"/>
          <w:sz w:val="28"/>
          <w:szCs w:val="28"/>
        </w:rPr>
        <w:t>Lopes (2009)</w:t>
      </w:r>
      <w:r w:rsidR="00CE6079" w:rsidRPr="003E13F6">
        <w:rPr>
          <w:rFonts w:ascii="Times New Roman" w:hAnsi="Times New Roman" w:cs="Times New Roman"/>
          <w:sz w:val="28"/>
          <w:szCs w:val="28"/>
        </w:rPr>
        <w:t>,</w:t>
      </w:r>
      <w:r w:rsidR="002D14D9" w:rsidRPr="003E13F6">
        <w:rPr>
          <w:rFonts w:ascii="Times New Roman" w:hAnsi="Times New Roman" w:cs="Times New Roman"/>
          <w:sz w:val="28"/>
          <w:szCs w:val="28"/>
        </w:rPr>
        <w:t xml:space="preserve"> in her study about </w:t>
      </w:r>
      <w:r w:rsidR="002D14D9" w:rsidRPr="003E13F6">
        <w:rPr>
          <w:rFonts w:ascii="Times New Roman" w:hAnsi="Times New Roman" w:cs="Times New Roman"/>
          <w:i/>
          <w:iCs/>
          <w:sz w:val="28"/>
          <w:szCs w:val="28"/>
        </w:rPr>
        <w:t>'</w:t>
      </w:r>
      <w:r w:rsidR="002D14D9" w:rsidRPr="00151224">
        <w:rPr>
          <w:rFonts w:ascii="Times New Roman" w:hAnsi="Times New Roman" w:cs="Times New Roman"/>
          <w:iCs/>
          <w:sz w:val="28"/>
          <w:szCs w:val="28"/>
        </w:rPr>
        <w:t>mommy blogging</w:t>
      </w:r>
      <w:r w:rsidR="002D14D9" w:rsidRPr="003E13F6">
        <w:rPr>
          <w:rFonts w:ascii="Times New Roman" w:hAnsi="Times New Roman" w:cs="Times New Roman"/>
          <w:i/>
          <w:iCs/>
          <w:sz w:val="28"/>
          <w:szCs w:val="28"/>
        </w:rPr>
        <w:t>'</w:t>
      </w:r>
      <w:r w:rsidR="00644AAD" w:rsidRPr="003E13F6">
        <w:rPr>
          <w:rFonts w:ascii="Times New Roman" w:hAnsi="Times New Roman" w:cs="Times New Roman"/>
          <w:sz w:val="28"/>
          <w:szCs w:val="28"/>
        </w:rPr>
        <w:t>,</w:t>
      </w:r>
      <w:r w:rsidR="002D14D9" w:rsidRPr="003E13F6">
        <w:rPr>
          <w:rFonts w:ascii="Times New Roman" w:hAnsi="Times New Roman" w:cs="Times New Roman"/>
          <w:sz w:val="28"/>
          <w:szCs w:val="28"/>
        </w:rPr>
        <w:t xml:space="preserve"> argued that the uniquely fragmented format of blogs has the potential to capture this multifaceted portrait of motherhood in a way that no other medium has been able to accomplish thus far. </w:t>
      </w:r>
      <w:r w:rsidR="00ED1897" w:rsidRPr="003E13F6">
        <w:rPr>
          <w:rFonts w:ascii="Times New Roman" w:hAnsi="Times New Roman" w:cs="Times New Roman"/>
          <w:sz w:val="28"/>
          <w:szCs w:val="28"/>
        </w:rPr>
        <w:t>Our analysis of the data presents the different ways in which bloggers suffering from infertility perceive their identity and role as women</w:t>
      </w:r>
      <w:r w:rsidR="00A35319" w:rsidRPr="003E13F6">
        <w:rPr>
          <w:rFonts w:ascii="Times New Roman" w:hAnsi="Times New Roman" w:cs="Times New Roman"/>
          <w:sz w:val="28"/>
          <w:szCs w:val="28"/>
        </w:rPr>
        <w:t xml:space="preserve">; some bloggers are left feeling barren and unattractive, others question their role and identity as women when failing to </w:t>
      </w:r>
      <w:proofErr w:type="spellStart"/>
      <w:r w:rsidR="00A35319" w:rsidRPr="003E13F6">
        <w:rPr>
          <w:rFonts w:ascii="Times New Roman" w:hAnsi="Times New Roman" w:cs="Times New Roman"/>
          <w:sz w:val="28"/>
          <w:szCs w:val="28"/>
        </w:rPr>
        <w:t>conceive.</w:t>
      </w:r>
      <w:r w:rsidR="006F6C7A" w:rsidRPr="003E13F6">
        <w:rPr>
          <w:rFonts w:ascii="Times New Roman" w:hAnsi="Times New Roman" w:cs="Times New Roman"/>
          <w:sz w:val="28"/>
          <w:szCs w:val="28"/>
        </w:rPr>
        <w:t>Leggatt</w:t>
      </w:r>
      <w:proofErr w:type="spellEnd"/>
      <w:r w:rsidR="006F6C7A" w:rsidRPr="003E13F6">
        <w:rPr>
          <w:rFonts w:ascii="Times New Roman" w:hAnsi="Times New Roman" w:cs="Times New Roman"/>
          <w:sz w:val="28"/>
          <w:szCs w:val="28"/>
        </w:rPr>
        <w:t>-</w:t>
      </w:r>
      <w:r w:rsidR="002D14D9" w:rsidRPr="003E13F6">
        <w:rPr>
          <w:rFonts w:ascii="Times New Roman" w:hAnsi="Times New Roman" w:cs="Times New Roman"/>
          <w:sz w:val="28"/>
          <w:szCs w:val="28"/>
        </w:rPr>
        <w:t xml:space="preserve">Cook </w:t>
      </w:r>
      <w:r w:rsidR="00D83557" w:rsidRPr="003E13F6">
        <w:rPr>
          <w:rFonts w:ascii="Times New Roman" w:hAnsi="Times New Roman" w:cs="Times New Roman"/>
          <w:sz w:val="28"/>
          <w:szCs w:val="28"/>
        </w:rPr>
        <w:t>and</w:t>
      </w:r>
      <w:r w:rsidR="002D14D9" w:rsidRPr="003E13F6">
        <w:rPr>
          <w:rFonts w:ascii="Times New Roman" w:hAnsi="Times New Roman" w:cs="Times New Roman"/>
          <w:sz w:val="28"/>
          <w:szCs w:val="28"/>
        </w:rPr>
        <w:t xml:space="preserve"> Chamberlain (2012)</w:t>
      </w:r>
      <w:r w:rsidR="00D31065" w:rsidRPr="003E13F6">
        <w:rPr>
          <w:rFonts w:ascii="Times New Roman" w:hAnsi="Times New Roman" w:cs="Times New Roman"/>
          <w:sz w:val="28"/>
          <w:szCs w:val="28"/>
        </w:rPr>
        <w:t xml:space="preserve"> who studied blogs dealing with weight-</w:t>
      </w:r>
      <w:r w:rsidR="006F2B09" w:rsidRPr="003E13F6">
        <w:rPr>
          <w:rFonts w:ascii="Times New Roman" w:hAnsi="Times New Roman" w:cs="Times New Roman"/>
          <w:sz w:val="28"/>
          <w:szCs w:val="28"/>
        </w:rPr>
        <w:t>loss</w:t>
      </w:r>
      <w:r w:rsidR="00664EA1" w:rsidRPr="003E13F6">
        <w:rPr>
          <w:rFonts w:ascii="Times New Roman" w:hAnsi="Times New Roman" w:cs="Times New Roman"/>
          <w:sz w:val="28"/>
          <w:szCs w:val="28"/>
        </w:rPr>
        <w:t>,</w:t>
      </w:r>
      <w:r w:rsidR="00D31065" w:rsidRPr="003E13F6">
        <w:rPr>
          <w:rFonts w:ascii="Times New Roman" w:hAnsi="Times New Roman" w:cs="Times New Roman"/>
          <w:sz w:val="28"/>
          <w:szCs w:val="28"/>
        </w:rPr>
        <w:t xml:space="preserve"> argued that when writing a blog about one's life, the blogger is constructing a self. </w:t>
      </w:r>
      <w:r w:rsidRPr="003E13F6">
        <w:rPr>
          <w:rFonts w:ascii="Times New Roman" w:hAnsi="Times New Roman" w:cs="Times New Roman"/>
          <w:sz w:val="28"/>
          <w:szCs w:val="28"/>
        </w:rPr>
        <w:t xml:space="preserve">They claimed that the blog's archive is a record of the fragmented and segmented self that has the potential to be continuously reinterpreted. </w:t>
      </w:r>
      <w:r w:rsidR="00ED1897" w:rsidRPr="003E13F6">
        <w:rPr>
          <w:rFonts w:ascii="Times New Roman" w:hAnsi="Times New Roman" w:cs="Times New Roman"/>
          <w:sz w:val="28"/>
          <w:szCs w:val="28"/>
        </w:rPr>
        <w:t>Echoing</w:t>
      </w:r>
      <w:r w:rsidR="00D31065" w:rsidRPr="003E13F6">
        <w:rPr>
          <w:rFonts w:ascii="Times New Roman" w:hAnsi="Times New Roman" w:cs="Times New Roman"/>
          <w:sz w:val="28"/>
          <w:szCs w:val="28"/>
        </w:rPr>
        <w:t xml:space="preserve"> participants in this study whose identity was </w:t>
      </w:r>
      <w:r w:rsidR="009E0669" w:rsidRPr="003E13F6">
        <w:rPr>
          <w:rFonts w:ascii="Times New Roman" w:hAnsi="Times New Roman" w:cs="Times New Roman"/>
          <w:sz w:val="28"/>
          <w:szCs w:val="28"/>
        </w:rPr>
        <w:t>defin</w:t>
      </w:r>
      <w:r w:rsidR="00D31065" w:rsidRPr="003E13F6">
        <w:rPr>
          <w:rFonts w:ascii="Times New Roman" w:hAnsi="Times New Roman" w:cs="Times New Roman"/>
          <w:sz w:val="28"/>
          <w:szCs w:val="28"/>
        </w:rPr>
        <w:t xml:space="preserve">ed by </w:t>
      </w:r>
      <w:r w:rsidR="009E0669" w:rsidRPr="003E13F6">
        <w:rPr>
          <w:rFonts w:ascii="Times New Roman" w:hAnsi="Times New Roman" w:cs="Times New Roman"/>
          <w:sz w:val="28"/>
          <w:szCs w:val="28"/>
        </w:rPr>
        <w:t xml:space="preserve">their </w:t>
      </w:r>
      <w:r w:rsidR="00D31065" w:rsidRPr="003E13F6">
        <w:rPr>
          <w:rFonts w:ascii="Times New Roman" w:hAnsi="Times New Roman" w:cs="Times New Roman"/>
          <w:sz w:val="28"/>
          <w:szCs w:val="28"/>
        </w:rPr>
        <w:t xml:space="preserve">infertility, </w:t>
      </w:r>
      <w:proofErr w:type="spellStart"/>
      <w:r w:rsidR="006F6C7A" w:rsidRPr="003E13F6">
        <w:rPr>
          <w:rFonts w:ascii="Times New Roman" w:hAnsi="Times New Roman" w:cs="Times New Roman"/>
          <w:sz w:val="28"/>
          <w:szCs w:val="28"/>
        </w:rPr>
        <w:t>Leggatt</w:t>
      </w:r>
      <w:proofErr w:type="spellEnd"/>
      <w:r w:rsidR="006F6C7A" w:rsidRPr="003E13F6">
        <w:rPr>
          <w:rFonts w:ascii="Times New Roman" w:hAnsi="Times New Roman" w:cs="Times New Roman"/>
          <w:sz w:val="28"/>
          <w:szCs w:val="28"/>
        </w:rPr>
        <w:t>-</w:t>
      </w:r>
      <w:r w:rsidR="002D14D9" w:rsidRPr="003E13F6">
        <w:rPr>
          <w:rFonts w:ascii="Times New Roman" w:hAnsi="Times New Roman" w:cs="Times New Roman"/>
          <w:sz w:val="28"/>
          <w:szCs w:val="28"/>
        </w:rPr>
        <w:t xml:space="preserve">Cook </w:t>
      </w:r>
      <w:r w:rsidR="00D83557" w:rsidRPr="003E13F6">
        <w:rPr>
          <w:rFonts w:ascii="Times New Roman" w:hAnsi="Times New Roman" w:cs="Times New Roman"/>
          <w:sz w:val="28"/>
          <w:szCs w:val="28"/>
        </w:rPr>
        <w:t>and</w:t>
      </w:r>
      <w:r w:rsidR="002D14D9" w:rsidRPr="003E13F6">
        <w:rPr>
          <w:rFonts w:ascii="Times New Roman" w:hAnsi="Times New Roman" w:cs="Times New Roman"/>
          <w:sz w:val="28"/>
          <w:szCs w:val="28"/>
        </w:rPr>
        <w:t xml:space="preserve"> Chamberlain (2012)</w:t>
      </w:r>
      <w:r w:rsidR="006F2B09" w:rsidRPr="003E13F6">
        <w:rPr>
          <w:rFonts w:ascii="Times New Roman" w:hAnsi="Times New Roman" w:cs="Times New Roman"/>
          <w:sz w:val="28"/>
          <w:szCs w:val="28"/>
        </w:rPr>
        <w:t xml:space="preserve"> found that weight-los</w:t>
      </w:r>
      <w:r w:rsidR="00D31065" w:rsidRPr="003E13F6">
        <w:rPr>
          <w:rFonts w:ascii="Times New Roman" w:hAnsi="Times New Roman" w:cs="Times New Roman"/>
          <w:sz w:val="28"/>
          <w:szCs w:val="28"/>
        </w:rPr>
        <w:t xml:space="preserve">s bloggers constructed a self who is </w:t>
      </w:r>
      <w:proofErr w:type="spellStart"/>
      <w:r w:rsidR="00D31065" w:rsidRPr="003E13F6">
        <w:rPr>
          <w:rFonts w:ascii="Times New Roman" w:hAnsi="Times New Roman" w:cs="Times New Roman"/>
          <w:sz w:val="28"/>
          <w:szCs w:val="28"/>
        </w:rPr>
        <w:t>losingor</w:t>
      </w:r>
      <w:proofErr w:type="spellEnd"/>
      <w:r w:rsidR="00D31065" w:rsidRPr="003E13F6">
        <w:rPr>
          <w:rFonts w:ascii="Times New Roman" w:hAnsi="Times New Roman" w:cs="Times New Roman"/>
          <w:sz w:val="28"/>
          <w:szCs w:val="28"/>
        </w:rPr>
        <w:t xml:space="preserve"> intends to lose weight. </w:t>
      </w:r>
    </w:p>
    <w:p w:rsidR="00297B41" w:rsidRPr="003E13F6" w:rsidRDefault="00E674FA" w:rsidP="003E13F6">
      <w:pPr>
        <w:spacing w:after="0" w:line="480" w:lineRule="auto"/>
        <w:ind w:firstLine="720"/>
        <w:jc w:val="both"/>
        <w:rPr>
          <w:rFonts w:ascii="Times New Roman" w:hAnsi="Times New Roman" w:cs="Times New Roman"/>
          <w:sz w:val="28"/>
          <w:szCs w:val="28"/>
        </w:rPr>
      </w:pPr>
      <w:r w:rsidRPr="003E13F6">
        <w:rPr>
          <w:rFonts w:ascii="Times New Roman" w:eastAsia="Times New Roman" w:hAnsi="Times New Roman" w:cs="Times New Roman"/>
          <w:sz w:val="28"/>
          <w:szCs w:val="28"/>
        </w:rPr>
        <w:t xml:space="preserve">The content analysis of the data revealed two categories related to extrinsic motivations, coping mechanisms and the </w:t>
      </w:r>
      <w:r w:rsidR="00226472" w:rsidRPr="003E13F6">
        <w:rPr>
          <w:rFonts w:ascii="Times New Roman" w:eastAsia="Times New Roman" w:hAnsi="Times New Roman" w:cs="Times New Roman"/>
          <w:sz w:val="28"/>
          <w:szCs w:val="28"/>
        </w:rPr>
        <w:t xml:space="preserve">social </w:t>
      </w:r>
      <w:r w:rsidRPr="003E13F6">
        <w:rPr>
          <w:rFonts w:ascii="Times New Roman" w:eastAsia="Times New Roman" w:hAnsi="Times New Roman" w:cs="Times New Roman"/>
          <w:sz w:val="28"/>
          <w:szCs w:val="28"/>
        </w:rPr>
        <w:t xml:space="preserve">role of blogging. </w:t>
      </w:r>
      <w:r w:rsidR="00226472" w:rsidRPr="003E13F6">
        <w:rPr>
          <w:rFonts w:ascii="Times New Roman" w:eastAsia="Times New Roman" w:hAnsi="Times New Roman" w:cs="Times New Roman"/>
          <w:sz w:val="28"/>
          <w:szCs w:val="28"/>
        </w:rPr>
        <w:t>Coping mechanism</w:t>
      </w:r>
      <w:r w:rsidR="00A952B9" w:rsidRPr="003E13F6">
        <w:rPr>
          <w:rFonts w:ascii="Times New Roman" w:eastAsia="Times New Roman" w:hAnsi="Times New Roman" w:cs="Times New Roman"/>
          <w:sz w:val="28"/>
          <w:szCs w:val="28"/>
        </w:rPr>
        <w:t>s</w:t>
      </w:r>
      <w:r w:rsidR="00226472" w:rsidRPr="003E13F6">
        <w:rPr>
          <w:rFonts w:ascii="Times New Roman" w:eastAsia="Times New Roman" w:hAnsi="Times New Roman" w:cs="Times New Roman"/>
          <w:sz w:val="28"/>
          <w:szCs w:val="28"/>
        </w:rPr>
        <w:t xml:space="preserve"> were categorized as extrinsic motivation</w:t>
      </w:r>
      <w:r w:rsidR="003E0F95" w:rsidRPr="003E13F6">
        <w:rPr>
          <w:rFonts w:ascii="Times New Roman" w:eastAsia="Times New Roman" w:hAnsi="Times New Roman" w:cs="Times New Roman"/>
          <w:sz w:val="28"/>
          <w:szCs w:val="28"/>
        </w:rPr>
        <w:t>s</w:t>
      </w:r>
      <w:r w:rsidR="00226472" w:rsidRPr="003E13F6">
        <w:rPr>
          <w:rFonts w:ascii="Times New Roman" w:eastAsia="Times New Roman" w:hAnsi="Times New Roman" w:cs="Times New Roman"/>
          <w:sz w:val="28"/>
          <w:szCs w:val="28"/>
        </w:rPr>
        <w:t xml:space="preserve"> because they described activities undertaken by </w:t>
      </w:r>
      <w:r w:rsidR="00CE6079" w:rsidRPr="003E13F6">
        <w:rPr>
          <w:rFonts w:ascii="Times New Roman" w:eastAsia="Times New Roman" w:hAnsi="Times New Roman" w:cs="Times New Roman"/>
          <w:sz w:val="28"/>
          <w:szCs w:val="28"/>
        </w:rPr>
        <w:t>the bloggers</w:t>
      </w:r>
      <w:r w:rsidR="00226472" w:rsidRPr="003E13F6">
        <w:rPr>
          <w:rFonts w:ascii="Times New Roman" w:eastAsia="Times New Roman" w:hAnsi="Times New Roman" w:cs="Times New Roman"/>
          <w:sz w:val="28"/>
          <w:szCs w:val="28"/>
        </w:rPr>
        <w:t xml:space="preserve"> th</w:t>
      </w:r>
      <w:r w:rsidR="009E0669" w:rsidRPr="003E13F6">
        <w:rPr>
          <w:rFonts w:ascii="Times New Roman" w:eastAsia="Times New Roman" w:hAnsi="Times New Roman" w:cs="Times New Roman"/>
          <w:sz w:val="28"/>
          <w:szCs w:val="28"/>
        </w:rPr>
        <w:t>at lead to a separable outcome that</w:t>
      </w:r>
      <w:r w:rsidR="00226472" w:rsidRPr="003E13F6">
        <w:rPr>
          <w:rFonts w:ascii="Times New Roman" w:eastAsia="Times New Roman" w:hAnsi="Times New Roman" w:cs="Times New Roman"/>
          <w:sz w:val="28"/>
          <w:szCs w:val="28"/>
        </w:rPr>
        <w:t xml:space="preserve"> is, </w:t>
      </w:r>
      <w:r w:rsidR="00E71236" w:rsidRPr="003E13F6">
        <w:rPr>
          <w:rFonts w:ascii="Times New Roman" w:eastAsia="Times New Roman" w:hAnsi="Times New Roman" w:cs="Times New Roman"/>
          <w:sz w:val="28"/>
          <w:szCs w:val="28"/>
        </w:rPr>
        <w:t xml:space="preserve">managing </w:t>
      </w:r>
      <w:r w:rsidR="00226472" w:rsidRPr="003E13F6">
        <w:rPr>
          <w:rFonts w:ascii="Times New Roman" w:eastAsia="Times New Roman" w:hAnsi="Times New Roman" w:cs="Times New Roman"/>
          <w:sz w:val="28"/>
          <w:szCs w:val="28"/>
        </w:rPr>
        <w:t xml:space="preserve">the effects of </w:t>
      </w:r>
      <w:proofErr w:type="spellStart"/>
      <w:r w:rsidR="00226472" w:rsidRPr="003E13F6">
        <w:rPr>
          <w:rFonts w:ascii="Times New Roman" w:eastAsia="Times New Roman" w:hAnsi="Times New Roman" w:cs="Times New Roman"/>
          <w:sz w:val="28"/>
          <w:szCs w:val="28"/>
        </w:rPr>
        <w:t>infertility.</w:t>
      </w:r>
      <w:r w:rsidR="008122BD" w:rsidRPr="003E13F6">
        <w:rPr>
          <w:rFonts w:ascii="Times New Roman" w:eastAsia="Times New Roman" w:hAnsi="Times New Roman" w:cs="Times New Roman"/>
          <w:sz w:val="28"/>
          <w:szCs w:val="28"/>
        </w:rPr>
        <w:t>Similarly</w:t>
      </w:r>
      <w:proofErr w:type="spellEnd"/>
      <w:r w:rsidR="008122BD" w:rsidRPr="003E13F6">
        <w:rPr>
          <w:rFonts w:ascii="Times New Roman" w:eastAsia="Times New Roman" w:hAnsi="Times New Roman" w:cs="Times New Roman"/>
          <w:sz w:val="28"/>
          <w:szCs w:val="28"/>
        </w:rPr>
        <w:t xml:space="preserve">, </w:t>
      </w:r>
      <w:proofErr w:type="spellStart"/>
      <w:r w:rsidR="008122BD" w:rsidRPr="003E13F6">
        <w:rPr>
          <w:rFonts w:ascii="Times New Roman" w:eastAsia="Times New Roman" w:hAnsi="Times New Roman" w:cs="Times New Roman"/>
          <w:sz w:val="28"/>
          <w:szCs w:val="28"/>
        </w:rPr>
        <w:t>Ressler</w:t>
      </w:r>
      <w:proofErr w:type="spellEnd"/>
      <w:r w:rsidR="008122BD" w:rsidRPr="003E13F6">
        <w:rPr>
          <w:rFonts w:ascii="Times New Roman" w:eastAsia="Times New Roman" w:hAnsi="Times New Roman" w:cs="Times New Roman"/>
          <w:sz w:val="28"/>
          <w:szCs w:val="28"/>
        </w:rPr>
        <w:t xml:space="preserve">, Bradshaw, </w:t>
      </w:r>
      <w:proofErr w:type="spellStart"/>
      <w:r w:rsidR="008122BD" w:rsidRPr="003E13F6">
        <w:rPr>
          <w:rFonts w:ascii="Times New Roman" w:eastAsia="Times New Roman" w:hAnsi="Times New Roman" w:cs="Times New Roman"/>
          <w:sz w:val="28"/>
          <w:szCs w:val="28"/>
        </w:rPr>
        <w:t>Gualtieri</w:t>
      </w:r>
      <w:proofErr w:type="spellEnd"/>
      <w:r w:rsidR="008122BD" w:rsidRPr="003E13F6">
        <w:rPr>
          <w:rFonts w:ascii="Times New Roman" w:eastAsia="Times New Roman" w:hAnsi="Times New Roman" w:cs="Times New Roman"/>
          <w:sz w:val="28"/>
          <w:szCs w:val="28"/>
        </w:rPr>
        <w:t xml:space="preserve">, </w:t>
      </w:r>
      <w:r w:rsidR="00BA67D8" w:rsidRPr="003E13F6">
        <w:rPr>
          <w:rFonts w:ascii="Times New Roman" w:eastAsia="Times New Roman" w:hAnsi="Times New Roman" w:cs="Times New Roman"/>
          <w:sz w:val="28"/>
          <w:szCs w:val="28"/>
        </w:rPr>
        <w:t>and</w:t>
      </w:r>
      <w:r w:rsidR="00ED1897" w:rsidRPr="003E13F6">
        <w:rPr>
          <w:rFonts w:ascii="Times New Roman" w:eastAsia="Times New Roman" w:hAnsi="Times New Roman" w:cs="Times New Roman"/>
          <w:sz w:val="28"/>
          <w:szCs w:val="28"/>
        </w:rPr>
        <w:t xml:space="preserve"> Chui's (2012)</w:t>
      </w:r>
      <w:r w:rsidR="008122BD" w:rsidRPr="003E13F6">
        <w:rPr>
          <w:rFonts w:ascii="Times New Roman" w:eastAsia="Times New Roman" w:hAnsi="Times New Roman" w:cs="Times New Roman"/>
          <w:sz w:val="28"/>
          <w:szCs w:val="28"/>
        </w:rPr>
        <w:t xml:space="preserve"> study about blogs of cancer patients, found that the bloggers' overall ability to cope with chronic illness and pain was impacted positively by </w:t>
      </w:r>
      <w:proofErr w:type="spellStart"/>
      <w:r w:rsidR="008122BD" w:rsidRPr="003E13F6">
        <w:rPr>
          <w:rFonts w:ascii="Times New Roman" w:eastAsia="Times New Roman" w:hAnsi="Times New Roman" w:cs="Times New Roman"/>
          <w:sz w:val="28"/>
          <w:szCs w:val="28"/>
        </w:rPr>
        <w:t>blogging</w:t>
      </w:r>
      <w:r w:rsidR="008122BD" w:rsidRPr="003E13F6">
        <w:rPr>
          <w:rFonts w:ascii="Times New Roman" w:hAnsi="Times New Roman" w:cs="Times New Roman"/>
          <w:color w:val="000000"/>
          <w:sz w:val="28"/>
          <w:szCs w:val="28"/>
          <w:shd w:val="clear" w:color="auto" w:fill="FFFFFF"/>
        </w:rPr>
        <w:t>.</w:t>
      </w:r>
      <w:r w:rsidR="00F31E1C" w:rsidRPr="003E13F6">
        <w:rPr>
          <w:rFonts w:ascii="Times New Roman" w:eastAsia="Times New Roman" w:hAnsi="Times New Roman" w:cs="Times New Roman"/>
          <w:sz w:val="28"/>
          <w:szCs w:val="28"/>
        </w:rPr>
        <w:t>Bloggers</w:t>
      </w:r>
      <w:proofErr w:type="spellEnd"/>
      <w:r w:rsidR="00F31E1C" w:rsidRPr="003E13F6">
        <w:rPr>
          <w:rFonts w:ascii="Times New Roman" w:eastAsia="Times New Roman" w:hAnsi="Times New Roman" w:cs="Times New Roman"/>
          <w:sz w:val="28"/>
          <w:szCs w:val="28"/>
        </w:rPr>
        <w:t xml:space="preserve"> </w:t>
      </w:r>
      <w:r w:rsidR="008122BD" w:rsidRPr="003E13F6">
        <w:rPr>
          <w:rFonts w:ascii="Times New Roman" w:eastAsia="Times New Roman" w:hAnsi="Times New Roman" w:cs="Times New Roman"/>
          <w:sz w:val="28"/>
          <w:szCs w:val="28"/>
        </w:rPr>
        <w:t>in this study were</w:t>
      </w:r>
      <w:r w:rsidR="00F31E1C" w:rsidRPr="003E13F6">
        <w:rPr>
          <w:rFonts w:ascii="Times New Roman" w:eastAsia="Times New Roman" w:hAnsi="Times New Roman" w:cs="Times New Roman"/>
          <w:sz w:val="28"/>
          <w:szCs w:val="28"/>
        </w:rPr>
        <w:t xml:space="preserve"> motivated to look for distractions, to get informed about treatments, and to seek therapy as a way to deal with </w:t>
      </w:r>
      <w:r w:rsidR="00E71236" w:rsidRPr="003E13F6">
        <w:rPr>
          <w:rFonts w:ascii="Times New Roman" w:eastAsia="Times New Roman" w:hAnsi="Times New Roman" w:cs="Times New Roman"/>
          <w:sz w:val="28"/>
          <w:szCs w:val="28"/>
        </w:rPr>
        <w:t xml:space="preserve">their </w:t>
      </w:r>
      <w:r w:rsidR="00664EA1" w:rsidRPr="003E13F6">
        <w:rPr>
          <w:rFonts w:ascii="Times New Roman" w:eastAsia="Times New Roman" w:hAnsi="Times New Roman" w:cs="Times New Roman"/>
          <w:sz w:val="28"/>
          <w:szCs w:val="28"/>
        </w:rPr>
        <w:t xml:space="preserve">inability to </w:t>
      </w:r>
      <w:proofErr w:type="spellStart"/>
      <w:r w:rsidR="00664EA1" w:rsidRPr="003E13F6">
        <w:rPr>
          <w:rFonts w:ascii="Times New Roman" w:eastAsia="Times New Roman" w:hAnsi="Times New Roman" w:cs="Times New Roman"/>
          <w:sz w:val="28"/>
          <w:szCs w:val="28"/>
        </w:rPr>
        <w:t>conceive</w:t>
      </w:r>
      <w:r w:rsidR="00F31E1C" w:rsidRPr="003E13F6">
        <w:rPr>
          <w:rFonts w:ascii="Times New Roman" w:eastAsia="Times New Roman" w:hAnsi="Times New Roman" w:cs="Times New Roman"/>
          <w:sz w:val="28"/>
          <w:szCs w:val="28"/>
        </w:rPr>
        <w:t>.</w:t>
      </w:r>
      <w:r w:rsidR="00E22678" w:rsidRPr="003E13F6">
        <w:rPr>
          <w:rFonts w:ascii="Times New Roman" w:eastAsia="Times New Roman" w:hAnsi="Times New Roman" w:cs="Times New Roman"/>
          <w:sz w:val="28"/>
          <w:szCs w:val="28"/>
        </w:rPr>
        <w:t>An</w:t>
      </w:r>
      <w:proofErr w:type="spellEnd"/>
      <w:r w:rsidR="00E22678" w:rsidRPr="003E13F6">
        <w:rPr>
          <w:rFonts w:ascii="Times New Roman" w:eastAsia="Times New Roman" w:hAnsi="Times New Roman" w:cs="Times New Roman"/>
          <w:sz w:val="28"/>
          <w:szCs w:val="28"/>
        </w:rPr>
        <w:t xml:space="preserve"> additional coping mechanism </w:t>
      </w:r>
      <w:r w:rsidR="00A952B9" w:rsidRPr="003E13F6">
        <w:rPr>
          <w:rFonts w:ascii="Times New Roman" w:eastAsia="Times New Roman" w:hAnsi="Times New Roman" w:cs="Times New Roman"/>
          <w:sz w:val="28"/>
          <w:szCs w:val="28"/>
        </w:rPr>
        <w:t xml:space="preserve">found </w:t>
      </w:r>
      <w:r w:rsidR="00E22678" w:rsidRPr="003E13F6">
        <w:rPr>
          <w:rFonts w:ascii="Times New Roman" w:eastAsia="Times New Roman" w:hAnsi="Times New Roman" w:cs="Times New Roman"/>
          <w:sz w:val="28"/>
          <w:szCs w:val="28"/>
        </w:rPr>
        <w:t xml:space="preserve">was seeking support from an audience and from other infertility bloggers. </w:t>
      </w:r>
      <w:r w:rsidR="00A952B9" w:rsidRPr="003E13F6">
        <w:rPr>
          <w:rFonts w:ascii="Times New Roman" w:eastAsia="Times New Roman" w:hAnsi="Times New Roman" w:cs="Times New Roman"/>
          <w:sz w:val="28"/>
          <w:szCs w:val="28"/>
        </w:rPr>
        <w:t xml:space="preserve">This finding supports </w:t>
      </w:r>
      <w:r w:rsidR="00E22678" w:rsidRPr="003E13F6">
        <w:rPr>
          <w:rFonts w:ascii="Times New Roman" w:eastAsia="Times New Roman" w:hAnsi="Times New Roman" w:cs="Times New Roman"/>
          <w:sz w:val="28"/>
          <w:szCs w:val="28"/>
        </w:rPr>
        <w:t xml:space="preserve">Baker </w:t>
      </w:r>
      <w:r w:rsidR="00D83557" w:rsidRPr="003E13F6">
        <w:rPr>
          <w:rFonts w:ascii="Times New Roman" w:eastAsia="Times New Roman" w:hAnsi="Times New Roman" w:cs="Times New Roman"/>
          <w:sz w:val="28"/>
          <w:szCs w:val="28"/>
        </w:rPr>
        <w:t>and</w:t>
      </w:r>
      <w:r w:rsidR="00E22678" w:rsidRPr="003E13F6">
        <w:rPr>
          <w:rFonts w:ascii="Times New Roman" w:eastAsia="Times New Roman" w:hAnsi="Times New Roman" w:cs="Times New Roman"/>
          <w:sz w:val="28"/>
          <w:szCs w:val="28"/>
        </w:rPr>
        <w:t xml:space="preserve"> Mo</w:t>
      </w:r>
      <w:r w:rsidR="006F6C7A" w:rsidRPr="003E13F6">
        <w:rPr>
          <w:rFonts w:ascii="Times New Roman" w:eastAsia="Times New Roman" w:hAnsi="Times New Roman" w:cs="Times New Roman"/>
          <w:sz w:val="28"/>
          <w:szCs w:val="28"/>
        </w:rPr>
        <w:t>o</w:t>
      </w:r>
      <w:r w:rsidR="00E22678" w:rsidRPr="003E13F6">
        <w:rPr>
          <w:rFonts w:ascii="Times New Roman" w:eastAsia="Times New Roman" w:hAnsi="Times New Roman" w:cs="Times New Roman"/>
          <w:sz w:val="28"/>
          <w:szCs w:val="28"/>
        </w:rPr>
        <w:t>re</w:t>
      </w:r>
      <w:r w:rsidR="00A952B9" w:rsidRPr="003E13F6">
        <w:rPr>
          <w:rFonts w:ascii="Times New Roman" w:eastAsia="Times New Roman" w:hAnsi="Times New Roman" w:cs="Times New Roman"/>
          <w:sz w:val="28"/>
          <w:szCs w:val="28"/>
        </w:rPr>
        <w:t>'s</w:t>
      </w:r>
      <w:r w:rsidR="00E22678" w:rsidRPr="003E13F6">
        <w:rPr>
          <w:rFonts w:ascii="Times New Roman" w:eastAsia="Times New Roman" w:hAnsi="Times New Roman" w:cs="Times New Roman"/>
          <w:sz w:val="28"/>
          <w:szCs w:val="28"/>
        </w:rPr>
        <w:t xml:space="preserve"> (2008) </w:t>
      </w:r>
      <w:r w:rsidR="00A952B9" w:rsidRPr="003E13F6">
        <w:rPr>
          <w:rFonts w:ascii="Times New Roman" w:eastAsia="Times New Roman" w:hAnsi="Times New Roman" w:cs="Times New Roman"/>
          <w:sz w:val="28"/>
          <w:szCs w:val="28"/>
        </w:rPr>
        <w:t xml:space="preserve">study that </w:t>
      </w:r>
      <w:r w:rsidR="00E22678" w:rsidRPr="003E13F6">
        <w:rPr>
          <w:rFonts w:ascii="Times New Roman" w:eastAsia="Times New Roman" w:hAnsi="Times New Roman" w:cs="Times New Roman"/>
          <w:sz w:val="28"/>
          <w:szCs w:val="28"/>
        </w:rPr>
        <w:t xml:space="preserve">investigated coping mechanisms of bloggers </w:t>
      </w:r>
      <w:r w:rsidR="00A952B9" w:rsidRPr="003E13F6">
        <w:rPr>
          <w:rFonts w:ascii="Times New Roman" w:eastAsia="Times New Roman" w:hAnsi="Times New Roman" w:cs="Times New Roman"/>
          <w:sz w:val="28"/>
          <w:szCs w:val="28"/>
        </w:rPr>
        <w:t xml:space="preserve">and </w:t>
      </w:r>
      <w:r w:rsidR="00E22678" w:rsidRPr="003E13F6">
        <w:rPr>
          <w:rFonts w:ascii="Times New Roman" w:eastAsia="Times New Roman" w:hAnsi="Times New Roman" w:cs="Times New Roman"/>
          <w:sz w:val="28"/>
          <w:szCs w:val="28"/>
        </w:rPr>
        <w:t xml:space="preserve">found that </w:t>
      </w:r>
      <w:r w:rsidR="00A952B9" w:rsidRPr="003E13F6">
        <w:rPr>
          <w:rFonts w:ascii="Times New Roman" w:eastAsia="Times New Roman" w:hAnsi="Times New Roman" w:cs="Times New Roman"/>
          <w:sz w:val="28"/>
          <w:szCs w:val="28"/>
        </w:rPr>
        <w:t xml:space="preserve">blogging might be used to increase social networking and improve existing social-support </w:t>
      </w:r>
      <w:r w:rsidR="0015482B" w:rsidRPr="003E13F6">
        <w:rPr>
          <w:rFonts w:ascii="Times New Roman" w:eastAsia="Times New Roman" w:hAnsi="Times New Roman" w:cs="Times New Roman"/>
          <w:sz w:val="28"/>
          <w:szCs w:val="28"/>
        </w:rPr>
        <w:t xml:space="preserve">structures. </w:t>
      </w:r>
    </w:p>
    <w:p w:rsidR="00FB1AEA" w:rsidRPr="003E13F6" w:rsidRDefault="00664EA1" w:rsidP="003E13F6">
      <w:pPr>
        <w:spacing w:after="0" w:line="480" w:lineRule="auto"/>
        <w:ind w:firstLine="720"/>
        <w:jc w:val="both"/>
        <w:rPr>
          <w:rFonts w:ascii="Times New Roman" w:hAnsi="Times New Roman" w:cs="Times New Roman"/>
          <w:sz w:val="28"/>
          <w:szCs w:val="28"/>
        </w:rPr>
      </w:pPr>
      <w:r w:rsidRPr="003E13F6">
        <w:rPr>
          <w:rFonts w:ascii="Times New Roman" w:eastAsia="Times New Roman" w:hAnsi="Times New Roman" w:cs="Times New Roman"/>
          <w:sz w:val="28"/>
          <w:szCs w:val="28"/>
        </w:rPr>
        <w:t xml:space="preserve">The social aspect of blogging was revealed as </w:t>
      </w:r>
      <w:r w:rsidR="00E71236" w:rsidRPr="003E13F6">
        <w:rPr>
          <w:rFonts w:ascii="Times New Roman" w:eastAsia="Times New Roman" w:hAnsi="Times New Roman" w:cs="Times New Roman"/>
          <w:sz w:val="28"/>
          <w:szCs w:val="28"/>
        </w:rPr>
        <w:t>the</w:t>
      </w:r>
      <w:r w:rsidR="00297B41" w:rsidRPr="003E13F6">
        <w:rPr>
          <w:rFonts w:ascii="Times New Roman" w:eastAsia="Times New Roman" w:hAnsi="Times New Roman" w:cs="Times New Roman"/>
          <w:sz w:val="28"/>
          <w:szCs w:val="28"/>
        </w:rPr>
        <w:t xml:space="preserve"> second extrinsic motivation. </w:t>
      </w:r>
      <w:r w:rsidR="00266DFF" w:rsidRPr="003E13F6">
        <w:rPr>
          <w:rFonts w:ascii="Times New Roman" w:eastAsia="Times New Roman" w:hAnsi="Times New Roman" w:cs="Times New Roman"/>
          <w:sz w:val="28"/>
          <w:szCs w:val="28"/>
        </w:rPr>
        <w:t xml:space="preserve">Bloggers </w:t>
      </w:r>
      <w:r w:rsidR="00FB1AEA" w:rsidRPr="003E13F6">
        <w:rPr>
          <w:rFonts w:ascii="Times New Roman" w:eastAsia="Times New Roman" w:hAnsi="Times New Roman" w:cs="Times New Roman"/>
          <w:sz w:val="28"/>
          <w:szCs w:val="28"/>
        </w:rPr>
        <w:t>in our study often took an active stand and decided to talk publicly offline and online about their infertility</w:t>
      </w:r>
      <w:r w:rsidRPr="003E13F6">
        <w:rPr>
          <w:rFonts w:ascii="Times New Roman" w:eastAsia="Times New Roman" w:hAnsi="Times New Roman" w:cs="Times New Roman"/>
          <w:sz w:val="28"/>
          <w:szCs w:val="28"/>
        </w:rPr>
        <w:t xml:space="preserve"> as a way to share information </w:t>
      </w:r>
      <w:r w:rsidR="00724E51" w:rsidRPr="003E13F6">
        <w:rPr>
          <w:rFonts w:ascii="Times New Roman" w:eastAsia="Times New Roman" w:hAnsi="Times New Roman" w:cs="Times New Roman"/>
          <w:sz w:val="28"/>
          <w:szCs w:val="28"/>
        </w:rPr>
        <w:t xml:space="preserve">and educate their audiences and to connect and socialize with people with whom the share similar </w:t>
      </w:r>
      <w:proofErr w:type="spellStart"/>
      <w:r w:rsidR="00724E51" w:rsidRPr="003E13F6">
        <w:rPr>
          <w:rFonts w:ascii="Times New Roman" w:eastAsia="Times New Roman" w:hAnsi="Times New Roman" w:cs="Times New Roman"/>
          <w:sz w:val="28"/>
          <w:szCs w:val="28"/>
        </w:rPr>
        <w:t>interests</w:t>
      </w:r>
      <w:r w:rsidR="00FB1AEA" w:rsidRPr="003E13F6">
        <w:rPr>
          <w:rFonts w:ascii="Times New Roman" w:eastAsia="Times New Roman" w:hAnsi="Times New Roman" w:cs="Times New Roman"/>
          <w:sz w:val="28"/>
          <w:szCs w:val="28"/>
        </w:rPr>
        <w:t>.</w:t>
      </w:r>
      <w:r w:rsidR="008C6664" w:rsidRPr="003E13F6">
        <w:rPr>
          <w:rFonts w:ascii="Times New Roman" w:hAnsi="Times New Roman" w:cs="Times New Roman"/>
          <w:sz w:val="28"/>
          <w:szCs w:val="28"/>
        </w:rPr>
        <w:t>One</w:t>
      </w:r>
      <w:proofErr w:type="spellEnd"/>
      <w:r w:rsidR="008C6664" w:rsidRPr="003E13F6">
        <w:rPr>
          <w:rFonts w:ascii="Times New Roman" w:hAnsi="Times New Roman" w:cs="Times New Roman"/>
          <w:sz w:val="28"/>
          <w:szCs w:val="28"/>
        </w:rPr>
        <w:t xml:space="preserve"> of the </w:t>
      </w:r>
      <w:r w:rsidR="00266DFF" w:rsidRPr="003E13F6">
        <w:rPr>
          <w:rFonts w:ascii="Times New Roman" w:hAnsi="Times New Roman" w:cs="Times New Roman"/>
          <w:sz w:val="28"/>
          <w:szCs w:val="28"/>
        </w:rPr>
        <w:t>subjects</w:t>
      </w:r>
      <w:r w:rsidR="008C6664" w:rsidRPr="003E13F6">
        <w:rPr>
          <w:rFonts w:ascii="Times New Roman" w:hAnsi="Times New Roman" w:cs="Times New Roman"/>
          <w:sz w:val="28"/>
          <w:szCs w:val="28"/>
        </w:rPr>
        <w:t xml:space="preserve"> that </w:t>
      </w:r>
      <w:r w:rsidR="009E0669" w:rsidRPr="003E13F6">
        <w:rPr>
          <w:rFonts w:ascii="Times New Roman" w:hAnsi="Times New Roman" w:cs="Times New Roman"/>
          <w:sz w:val="28"/>
          <w:szCs w:val="28"/>
        </w:rPr>
        <w:t>bloggers</w:t>
      </w:r>
      <w:r w:rsidR="008C6664" w:rsidRPr="003E13F6">
        <w:rPr>
          <w:rFonts w:ascii="Times New Roman" w:hAnsi="Times New Roman" w:cs="Times New Roman"/>
          <w:sz w:val="28"/>
          <w:szCs w:val="28"/>
        </w:rPr>
        <w:t xml:space="preserve"> blogged about was </w:t>
      </w:r>
      <w:r w:rsidR="00266DFF" w:rsidRPr="003E13F6">
        <w:rPr>
          <w:rFonts w:ascii="Times New Roman" w:hAnsi="Times New Roman" w:cs="Times New Roman"/>
          <w:sz w:val="28"/>
          <w:szCs w:val="28"/>
        </w:rPr>
        <w:t xml:space="preserve">the impact that the </w:t>
      </w:r>
      <w:proofErr w:type="spellStart"/>
      <w:r w:rsidR="008C6664" w:rsidRPr="003E13F6">
        <w:rPr>
          <w:rFonts w:ascii="Times New Roman" w:hAnsi="Times New Roman" w:cs="Times New Roman"/>
          <w:sz w:val="28"/>
          <w:szCs w:val="28"/>
        </w:rPr>
        <w:t>pronatalist</w:t>
      </w:r>
      <w:proofErr w:type="spellEnd"/>
      <w:r w:rsidR="008C6664" w:rsidRPr="003E13F6">
        <w:rPr>
          <w:rFonts w:ascii="Times New Roman" w:hAnsi="Times New Roman" w:cs="Times New Roman"/>
          <w:sz w:val="28"/>
          <w:szCs w:val="28"/>
        </w:rPr>
        <w:t xml:space="preserve"> view </w:t>
      </w:r>
      <w:r w:rsidR="00266DFF" w:rsidRPr="003E13F6">
        <w:rPr>
          <w:rFonts w:ascii="Times New Roman" w:hAnsi="Times New Roman" w:cs="Times New Roman"/>
          <w:sz w:val="28"/>
          <w:szCs w:val="28"/>
        </w:rPr>
        <w:t xml:space="preserve">that society has </w:t>
      </w:r>
      <w:r w:rsidR="008C6664" w:rsidRPr="003E13F6">
        <w:rPr>
          <w:rFonts w:ascii="Times New Roman" w:hAnsi="Times New Roman" w:cs="Times New Roman"/>
          <w:sz w:val="28"/>
          <w:szCs w:val="28"/>
        </w:rPr>
        <w:t>on marriage affected their lives. The message they g</w:t>
      </w:r>
      <w:r w:rsidR="009E0669" w:rsidRPr="003E13F6">
        <w:rPr>
          <w:rFonts w:ascii="Times New Roman" w:hAnsi="Times New Roman" w:cs="Times New Roman"/>
          <w:sz w:val="28"/>
          <w:szCs w:val="28"/>
        </w:rPr>
        <w:t>e</w:t>
      </w:r>
      <w:r w:rsidR="008C6664" w:rsidRPr="003E13F6">
        <w:rPr>
          <w:rFonts w:ascii="Times New Roman" w:hAnsi="Times New Roman" w:cs="Times New Roman"/>
          <w:sz w:val="28"/>
          <w:szCs w:val="28"/>
        </w:rPr>
        <w:t xml:space="preserve">t from their surroundings is that they do not fulfill the purpose of marriage without procreating, and often </w:t>
      </w:r>
      <w:r w:rsidR="009E0669" w:rsidRPr="003E13F6">
        <w:rPr>
          <w:rFonts w:ascii="Times New Roman" w:hAnsi="Times New Roman" w:cs="Times New Roman"/>
          <w:sz w:val="28"/>
          <w:szCs w:val="28"/>
        </w:rPr>
        <w:t xml:space="preserve">they </w:t>
      </w:r>
      <w:r w:rsidR="008C6664" w:rsidRPr="003E13F6">
        <w:rPr>
          <w:rFonts w:ascii="Times New Roman" w:hAnsi="Times New Roman" w:cs="Times New Roman"/>
          <w:sz w:val="28"/>
          <w:szCs w:val="28"/>
        </w:rPr>
        <w:t>encounter negative reactions regarding infertility treatments being catalogued as selfish.  Instead of accepting society’s definition of family as rooted in biological kinship, participants suggest</w:t>
      </w:r>
      <w:r w:rsidR="00644AAD" w:rsidRPr="003E13F6">
        <w:rPr>
          <w:rFonts w:ascii="Times New Roman" w:hAnsi="Times New Roman" w:cs="Times New Roman"/>
          <w:sz w:val="28"/>
          <w:szCs w:val="28"/>
        </w:rPr>
        <w:t>ed</w:t>
      </w:r>
      <w:r w:rsidR="009E0669" w:rsidRPr="003E13F6">
        <w:rPr>
          <w:rFonts w:ascii="Times New Roman" w:hAnsi="Times New Roman" w:cs="Times New Roman"/>
          <w:sz w:val="28"/>
          <w:szCs w:val="28"/>
        </w:rPr>
        <w:t xml:space="preserve"> that family can be bas</w:t>
      </w:r>
      <w:r w:rsidR="008C6664" w:rsidRPr="003E13F6">
        <w:rPr>
          <w:rFonts w:ascii="Times New Roman" w:hAnsi="Times New Roman" w:cs="Times New Roman"/>
          <w:sz w:val="28"/>
          <w:szCs w:val="28"/>
        </w:rPr>
        <w:t xml:space="preserve">ed in practices of care and connection and it can be achieved through alternative paths such as adoption or surrogacy. </w:t>
      </w:r>
      <w:r w:rsidR="00724E51" w:rsidRPr="003E13F6">
        <w:rPr>
          <w:rFonts w:ascii="Times New Roman" w:hAnsi="Times New Roman" w:cs="Times New Roman"/>
          <w:sz w:val="28"/>
          <w:szCs w:val="28"/>
        </w:rPr>
        <w:t xml:space="preserve">This finding concurs with </w:t>
      </w:r>
      <w:r w:rsidR="002871DE" w:rsidRPr="003E13F6">
        <w:rPr>
          <w:rFonts w:ascii="Times New Roman" w:eastAsia="Times New Roman" w:hAnsi="Times New Roman" w:cs="Times New Roman"/>
          <w:sz w:val="28"/>
          <w:szCs w:val="28"/>
        </w:rPr>
        <w:t xml:space="preserve">several studies that indicated that the need to share information and to help others are strong motivations for blogging </w:t>
      </w:r>
      <w:r w:rsidR="00D93848" w:rsidRPr="003E13F6">
        <w:rPr>
          <w:rFonts w:ascii="Times New Roman" w:eastAsia="Times New Roman" w:hAnsi="Times New Roman" w:cs="Times New Roman"/>
          <w:sz w:val="28"/>
          <w:szCs w:val="28"/>
        </w:rPr>
        <w:fldChar w:fldCharType="begin"/>
      </w:r>
      <w:r w:rsidR="002871DE" w:rsidRPr="003E13F6">
        <w:rPr>
          <w:rFonts w:ascii="Times New Roman" w:eastAsia="Times New Roman" w:hAnsi="Times New Roman" w:cs="Times New Roman"/>
          <w:sz w:val="28"/>
          <w:szCs w:val="28"/>
        </w:rPr>
        <w:instrText xml:space="preserve"> ADDIN ZOTERO_ITEM CSL_CITATION {"citationID":"r8546l4gb","properties":{"formattedCitation":"(Walker, 2000)","plainCitation":"(Walker, 2000)"},"citationItems":[{"id":40,"uris":["http://zotero.org/users/560753/items/E43NX49W"],"uri":["http://zotero.org/users/560753/items/E43NX49W"],"itemData":{"id":40,"type":"article-journal","title":"“It's Difficult to Hide It”: The Presentation of Self on Internet Home Pages","container-title":"Qualitative Sociology","page":"99–120","volume":"23","issue":"1","source":"Google Scholar","shortTitle":"“It's Difficult to Hide It”","author":[{"family":"Walker","given":"K."}],"issued":{"date-parts":[[2000]]}}}],"schema":"https://github.com/citation-style-language/schema/raw/master/csl-citation.json"} </w:instrText>
      </w:r>
      <w:r w:rsidR="00D93848" w:rsidRPr="003E13F6">
        <w:rPr>
          <w:rFonts w:ascii="Times New Roman" w:eastAsia="Times New Roman" w:hAnsi="Times New Roman" w:cs="Times New Roman"/>
          <w:sz w:val="28"/>
          <w:szCs w:val="28"/>
        </w:rPr>
        <w:fldChar w:fldCharType="separate"/>
      </w:r>
      <w:r w:rsidR="002871DE" w:rsidRPr="003E13F6">
        <w:rPr>
          <w:rFonts w:ascii="Times New Roman" w:eastAsia="Times New Roman" w:hAnsi="Times New Roman" w:cs="Times New Roman"/>
          <w:sz w:val="28"/>
          <w:szCs w:val="28"/>
        </w:rPr>
        <w:t xml:space="preserve"> (Lenhart </w:t>
      </w:r>
      <w:r w:rsidR="00D83557" w:rsidRPr="003E13F6">
        <w:rPr>
          <w:rFonts w:ascii="Times New Roman" w:eastAsia="Times New Roman" w:hAnsi="Times New Roman" w:cs="Times New Roman"/>
          <w:sz w:val="28"/>
          <w:szCs w:val="28"/>
        </w:rPr>
        <w:t>and</w:t>
      </w:r>
      <w:r w:rsidR="002871DE" w:rsidRPr="003E13F6">
        <w:rPr>
          <w:rFonts w:ascii="Times New Roman" w:eastAsia="Times New Roman" w:hAnsi="Times New Roman" w:cs="Times New Roman"/>
          <w:sz w:val="28"/>
          <w:szCs w:val="28"/>
        </w:rPr>
        <w:t xml:space="preserve"> Fox, 2006; Trammell </w:t>
      </w:r>
      <w:r w:rsidR="002871DE" w:rsidRPr="00151224">
        <w:rPr>
          <w:rFonts w:ascii="Times New Roman" w:eastAsia="Times New Roman" w:hAnsi="Times New Roman" w:cs="Times New Roman"/>
          <w:i/>
          <w:sz w:val="28"/>
          <w:szCs w:val="28"/>
        </w:rPr>
        <w:t>et al.</w:t>
      </w:r>
      <w:r w:rsidR="002871DE" w:rsidRPr="003E13F6">
        <w:rPr>
          <w:rFonts w:ascii="Times New Roman" w:eastAsia="Times New Roman" w:hAnsi="Times New Roman" w:cs="Times New Roman"/>
          <w:sz w:val="28"/>
          <w:szCs w:val="28"/>
        </w:rPr>
        <w:t>, 2006; Walker, 2000)</w:t>
      </w:r>
      <w:r w:rsidR="00D93848" w:rsidRPr="003E13F6">
        <w:rPr>
          <w:rFonts w:ascii="Times New Roman" w:eastAsia="Times New Roman" w:hAnsi="Times New Roman" w:cs="Times New Roman"/>
          <w:sz w:val="28"/>
          <w:szCs w:val="28"/>
        </w:rPr>
        <w:fldChar w:fldCharType="end"/>
      </w:r>
      <w:r w:rsidR="002871DE" w:rsidRPr="003E13F6">
        <w:rPr>
          <w:rFonts w:ascii="Times New Roman" w:eastAsia="Times New Roman" w:hAnsi="Times New Roman" w:cs="Times New Roman"/>
          <w:sz w:val="28"/>
          <w:szCs w:val="28"/>
        </w:rPr>
        <w:t xml:space="preserve">.  </w:t>
      </w:r>
      <w:r w:rsidR="004F4FB9" w:rsidRPr="003E13F6">
        <w:rPr>
          <w:rFonts w:ascii="Times New Roman" w:eastAsia="Times New Roman" w:hAnsi="Times New Roman" w:cs="Times New Roman"/>
          <w:sz w:val="28"/>
          <w:szCs w:val="28"/>
        </w:rPr>
        <w:t>Bronstein (2012)</w:t>
      </w:r>
      <w:r w:rsidR="00ED1897" w:rsidRPr="003E13F6">
        <w:rPr>
          <w:rFonts w:ascii="Times New Roman" w:eastAsia="Times New Roman" w:hAnsi="Times New Roman" w:cs="Times New Roman"/>
          <w:sz w:val="28"/>
          <w:szCs w:val="28"/>
        </w:rPr>
        <w:t>,</w:t>
      </w:r>
      <w:r w:rsidR="00644AAD" w:rsidRPr="003E13F6">
        <w:rPr>
          <w:rFonts w:ascii="Times New Roman" w:eastAsia="Times New Roman" w:hAnsi="Times New Roman" w:cs="Times New Roman"/>
          <w:sz w:val="28"/>
          <w:szCs w:val="28"/>
        </w:rPr>
        <w:t xml:space="preserve">in her </w:t>
      </w:r>
      <w:r w:rsidR="004F4FB9" w:rsidRPr="003E13F6">
        <w:rPr>
          <w:rFonts w:ascii="Times New Roman" w:eastAsia="Times New Roman" w:hAnsi="Times New Roman" w:cs="Times New Roman"/>
          <w:sz w:val="28"/>
          <w:szCs w:val="28"/>
        </w:rPr>
        <w:t>study</w:t>
      </w:r>
      <w:r w:rsidR="00724E51" w:rsidRPr="003E13F6">
        <w:rPr>
          <w:rFonts w:ascii="Times New Roman" w:eastAsia="Times New Roman" w:hAnsi="Times New Roman" w:cs="Times New Roman"/>
          <w:sz w:val="28"/>
          <w:szCs w:val="28"/>
        </w:rPr>
        <w:t xml:space="preserve"> about blogging motivations of Latin American </w:t>
      </w:r>
      <w:proofErr w:type="spellStart"/>
      <w:r w:rsidR="00724E51" w:rsidRPr="003E13F6">
        <w:rPr>
          <w:rFonts w:ascii="Times New Roman" w:eastAsia="Times New Roman" w:hAnsi="Times New Roman" w:cs="Times New Roman"/>
          <w:sz w:val="28"/>
          <w:szCs w:val="28"/>
        </w:rPr>
        <w:t>bloggers</w:t>
      </w:r>
      <w:r w:rsidR="00B3007C" w:rsidRPr="003E13F6">
        <w:rPr>
          <w:rFonts w:ascii="Times New Roman" w:eastAsia="Times New Roman" w:hAnsi="Times New Roman" w:cs="Times New Roman"/>
          <w:sz w:val="28"/>
          <w:szCs w:val="28"/>
        </w:rPr>
        <w:t>,</w:t>
      </w:r>
      <w:r w:rsidR="00644AAD" w:rsidRPr="003E13F6">
        <w:rPr>
          <w:rFonts w:ascii="Times New Roman" w:eastAsia="Times New Roman" w:hAnsi="Times New Roman" w:cs="Times New Roman"/>
          <w:sz w:val="28"/>
          <w:szCs w:val="28"/>
        </w:rPr>
        <w:t>voiced</w:t>
      </w:r>
      <w:proofErr w:type="spellEnd"/>
      <w:r w:rsidR="00644AAD" w:rsidRPr="003E13F6">
        <w:rPr>
          <w:rFonts w:ascii="Times New Roman" w:eastAsia="Times New Roman" w:hAnsi="Times New Roman" w:cs="Times New Roman"/>
          <w:sz w:val="28"/>
          <w:szCs w:val="28"/>
        </w:rPr>
        <w:t xml:space="preserve"> a similar </w:t>
      </w:r>
      <w:proofErr w:type="spellStart"/>
      <w:r w:rsidR="00644AAD" w:rsidRPr="003E13F6">
        <w:rPr>
          <w:rFonts w:ascii="Times New Roman" w:eastAsia="Times New Roman" w:hAnsi="Times New Roman" w:cs="Times New Roman"/>
          <w:sz w:val="28"/>
          <w:szCs w:val="28"/>
        </w:rPr>
        <w:t>opinionclaiming</w:t>
      </w:r>
      <w:proofErr w:type="spellEnd"/>
      <w:r w:rsidR="00644AAD" w:rsidRPr="003E13F6">
        <w:rPr>
          <w:rFonts w:ascii="Times New Roman" w:eastAsia="Times New Roman" w:hAnsi="Times New Roman" w:cs="Times New Roman"/>
          <w:sz w:val="28"/>
          <w:szCs w:val="28"/>
        </w:rPr>
        <w:t xml:space="preserve"> </w:t>
      </w:r>
      <w:r w:rsidR="004F4FB9" w:rsidRPr="003E13F6">
        <w:rPr>
          <w:rFonts w:ascii="Times New Roman" w:eastAsia="Times New Roman" w:hAnsi="Times New Roman" w:cs="Times New Roman"/>
          <w:sz w:val="28"/>
          <w:szCs w:val="28"/>
        </w:rPr>
        <w:t xml:space="preserve">that </w:t>
      </w:r>
      <w:r w:rsidR="004F4FB9" w:rsidRPr="003E13F6">
        <w:rPr>
          <w:rFonts w:ascii="Times New Roman" w:hAnsi="Times New Roman" w:cs="Times New Roman"/>
          <w:sz w:val="28"/>
          <w:szCs w:val="28"/>
        </w:rPr>
        <w:t xml:space="preserve">the need to interact with others by sharing information </w:t>
      </w:r>
      <w:r w:rsidR="00F9409F" w:rsidRPr="003E13F6">
        <w:rPr>
          <w:rFonts w:ascii="Times New Roman" w:hAnsi="Times New Roman" w:cs="Times New Roman"/>
          <w:sz w:val="28"/>
          <w:szCs w:val="28"/>
        </w:rPr>
        <w:t>and to educate and change people's minds</w:t>
      </w:r>
      <w:r w:rsidR="004F4FB9" w:rsidRPr="003E13F6">
        <w:rPr>
          <w:rFonts w:ascii="Times New Roman" w:hAnsi="Times New Roman" w:cs="Times New Roman"/>
          <w:sz w:val="28"/>
          <w:szCs w:val="28"/>
        </w:rPr>
        <w:t xml:space="preserve"> is related to the need for socialization that many bloggers describe as a motivation for </w:t>
      </w:r>
      <w:proofErr w:type="spellStart"/>
      <w:r w:rsidR="004F4FB9" w:rsidRPr="003E13F6">
        <w:rPr>
          <w:rFonts w:ascii="Times New Roman" w:hAnsi="Times New Roman" w:cs="Times New Roman"/>
          <w:sz w:val="28"/>
          <w:szCs w:val="28"/>
        </w:rPr>
        <w:t>blogging.</w:t>
      </w:r>
      <w:r w:rsidR="00724E51" w:rsidRPr="003E13F6">
        <w:rPr>
          <w:rFonts w:ascii="Times New Roman" w:hAnsi="Times New Roman" w:cs="Times New Roman"/>
          <w:sz w:val="28"/>
          <w:szCs w:val="28"/>
        </w:rPr>
        <w:t>Similarly</w:t>
      </w:r>
      <w:proofErr w:type="spellEnd"/>
      <w:r w:rsidR="00724E51" w:rsidRPr="003E13F6">
        <w:rPr>
          <w:rFonts w:ascii="Times New Roman" w:hAnsi="Times New Roman" w:cs="Times New Roman"/>
          <w:sz w:val="28"/>
          <w:szCs w:val="28"/>
        </w:rPr>
        <w:t xml:space="preserve">, </w:t>
      </w:r>
      <w:r w:rsidR="00E71236" w:rsidRPr="003E13F6">
        <w:rPr>
          <w:rFonts w:ascii="Times New Roman" w:eastAsia="Times New Roman" w:hAnsi="Times New Roman" w:cs="Times New Roman"/>
          <w:sz w:val="28"/>
          <w:szCs w:val="28"/>
        </w:rPr>
        <w:t xml:space="preserve">Hsu </w:t>
      </w:r>
      <w:r w:rsidR="00D83557" w:rsidRPr="003E13F6">
        <w:rPr>
          <w:rFonts w:ascii="Times New Roman" w:eastAsia="Times New Roman" w:hAnsi="Times New Roman" w:cs="Times New Roman"/>
          <w:sz w:val="28"/>
          <w:szCs w:val="28"/>
        </w:rPr>
        <w:t>and</w:t>
      </w:r>
      <w:r w:rsidR="00E71236" w:rsidRPr="003E13F6">
        <w:rPr>
          <w:rFonts w:ascii="Times New Roman" w:eastAsia="Times New Roman" w:hAnsi="Times New Roman" w:cs="Times New Roman"/>
          <w:sz w:val="28"/>
          <w:szCs w:val="28"/>
        </w:rPr>
        <w:t xml:space="preserve"> Lin's (2008) showed that people actively engage in blogging to increase </w:t>
      </w:r>
      <w:r w:rsidR="00ED1897" w:rsidRPr="003E13F6">
        <w:rPr>
          <w:rFonts w:ascii="Times New Roman" w:eastAsia="Times New Roman" w:hAnsi="Times New Roman" w:cs="Times New Roman"/>
          <w:sz w:val="28"/>
          <w:szCs w:val="28"/>
        </w:rPr>
        <w:t xml:space="preserve">the </w:t>
      </w:r>
      <w:r w:rsidR="00E71236" w:rsidRPr="003E13F6">
        <w:rPr>
          <w:rFonts w:ascii="Times New Roman" w:eastAsia="Times New Roman" w:hAnsi="Times New Roman" w:cs="Times New Roman"/>
          <w:sz w:val="28"/>
          <w:szCs w:val="28"/>
        </w:rPr>
        <w:t xml:space="preserve">welfare of </w:t>
      </w:r>
      <w:proofErr w:type="spellStart"/>
      <w:r w:rsidR="00E71236" w:rsidRPr="003E13F6">
        <w:rPr>
          <w:rFonts w:ascii="Times New Roman" w:eastAsia="Times New Roman" w:hAnsi="Times New Roman" w:cs="Times New Roman"/>
          <w:sz w:val="28"/>
          <w:szCs w:val="28"/>
        </w:rPr>
        <w:t>others.</w:t>
      </w:r>
      <w:r w:rsidR="004F4FB9" w:rsidRPr="003E13F6">
        <w:rPr>
          <w:rFonts w:ascii="Times New Roman" w:eastAsia="Times New Roman" w:hAnsi="Times New Roman" w:cs="Times New Roman"/>
          <w:sz w:val="28"/>
          <w:szCs w:val="28"/>
        </w:rPr>
        <w:t>Brady</w:t>
      </w:r>
      <w:proofErr w:type="spellEnd"/>
      <w:r w:rsidR="004F4FB9" w:rsidRPr="003E13F6">
        <w:rPr>
          <w:rFonts w:ascii="Times New Roman" w:eastAsia="Times New Roman" w:hAnsi="Times New Roman" w:cs="Times New Roman"/>
          <w:sz w:val="28"/>
          <w:szCs w:val="28"/>
        </w:rPr>
        <w:t xml:space="preserve"> (2006) </w:t>
      </w:r>
      <w:r w:rsidR="00644AAD" w:rsidRPr="003E13F6">
        <w:rPr>
          <w:rFonts w:ascii="Times New Roman" w:eastAsia="Times New Roman" w:hAnsi="Times New Roman" w:cs="Times New Roman"/>
          <w:sz w:val="28"/>
          <w:szCs w:val="28"/>
        </w:rPr>
        <w:t>explained</w:t>
      </w:r>
      <w:r w:rsidR="004F4FB9" w:rsidRPr="003E13F6">
        <w:rPr>
          <w:rFonts w:ascii="Times New Roman" w:eastAsia="Times New Roman" w:hAnsi="Times New Roman" w:cs="Times New Roman"/>
          <w:sz w:val="28"/>
          <w:szCs w:val="28"/>
        </w:rPr>
        <w:t xml:space="preserve"> that the interactive nature of blogging make</w:t>
      </w:r>
      <w:r w:rsidR="00B3007C" w:rsidRPr="003E13F6">
        <w:rPr>
          <w:rFonts w:ascii="Times New Roman" w:eastAsia="Times New Roman" w:hAnsi="Times New Roman" w:cs="Times New Roman"/>
          <w:sz w:val="28"/>
          <w:szCs w:val="28"/>
        </w:rPr>
        <w:t>s</w:t>
      </w:r>
      <w:r w:rsidR="004F4FB9" w:rsidRPr="003E13F6">
        <w:rPr>
          <w:rFonts w:ascii="Times New Roman" w:eastAsia="Times New Roman" w:hAnsi="Times New Roman" w:cs="Times New Roman"/>
          <w:sz w:val="28"/>
          <w:szCs w:val="28"/>
        </w:rPr>
        <w:t xml:space="preserve"> sharing information and opinions easy and that </w:t>
      </w:r>
      <w:r w:rsidR="004F4FB9" w:rsidRPr="003E13F6">
        <w:rPr>
          <w:rFonts w:ascii="Times New Roman" w:hAnsi="Times New Roman" w:cs="Times New Roman"/>
          <w:sz w:val="28"/>
          <w:szCs w:val="28"/>
        </w:rPr>
        <w:t xml:space="preserve">part of this socialization occurs when readers comment or provide feedback to the blogger's </w:t>
      </w:r>
      <w:proofErr w:type="spellStart"/>
      <w:r w:rsidR="004F4FB9" w:rsidRPr="003E13F6">
        <w:rPr>
          <w:rFonts w:ascii="Times New Roman" w:hAnsi="Times New Roman" w:cs="Times New Roman"/>
          <w:sz w:val="28"/>
          <w:szCs w:val="28"/>
        </w:rPr>
        <w:t>posts.</w:t>
      </w:r>
      <w:r w:rsidR="00644AAD" w:rsidRPr="003E13F6">
        <w:rPr>
          <w:rFonts w:ascii="Times New Roman" w:eastAsia="Times New Roman" w:hAnsi="Times New Roman" w:cs="Times New Roman"/>
          <w:sz w:val="28"/>
          <w:szCs w:val="28"/>
        </w:rPr>
        <w:t>An</w:t>
      </w:r>
      <w:proofErr w:type="spellEnd"/>
      <w:r w:rsidR="00644AAD" w:rsidRPr="003E13F6">
        <w:rPr>
          <w:rFonts w:ascii="Times New Roman" w:eastAsia="Times New Roman" w:hAnsi="Times New Roman" w:cs="Times New Roman"/>
          <w:sz w:val="28"/>
          <w:szCs w:val="28"/>
        </w:rPr>
        <w:t xml:space="preserve"> example of the need of infertility bloggers to share their knowledge with other</w:t>
      </w:r>
      <w:r w:rsidR="00266DFF" w:rsidRPr="003E13F6">
        <w:rPr>
          <w:rFonts w:ascii="Times New Roman" w:eastAsia="Times New Roman" w:hAnsi="Times New Roman" w:cs="Times New Roman"/>
          <w:sz w:val="28"/>
          <w:szCs w:val="28"/>
        </w:rPr>
        <w:t>s</w:t>
      </w:r>
      <w:r w:rsidR="00644AAD" w:rsidRPr="003E13F6">
        <w:rPr>
          <w:rFonts w:ascii="Times New Roman" w:eastAsia="Times New Roman" w:hAnsi="Times New Roman" w:cs="Times New Roman"/>
          <w:sz w:val="28"/>
          <w:szCs w:val="28"/>
        </w:rPr>
        <w:t xml:space="preserve"> is the blogs posted during the National Infertility Awareness Week. The</w:t>
      </w:r>
      <w:r w:rsidR="00FB1AEA" w:rsidRPr="003E13F6">
        <w:rPr>
          <w:rFonts w:ascii="Times New Roman" w:eastAsia="Times New Roman" w:hAnsi="Times New Roman" w:cs="Times New Roman"/>
          <w:sz w:val="28"/>
          <w:szCs w:val="28"/>
        </w:rPr>
        <w:t xml:space="preserve"> two month period while the posts were selected </w:t>
      </w:r>
      <w:r w:rsidR="00644AAD" w:rsidRPr="003E13F6">
        <w:rPr>
          <w:rFonts w:ascii="Times New Roman" w:eastAsia="Times New Roman" w:hAnsi="Times New Roman" w:cs="Times New Roman"/>
          <w:sz w:val="28"/>
          <w:szCs w:val="28"/>
        </w:rPr>
        <w:t xml:space="preserve">and analyzed overlapped with this event. </w:t>
      </w:r>
      <w:r w:rsidR="00FB1AEA" w:rsidRPr="003E13F6">
        <w:rPr>
          <w:rFonts w:ascii="Times New Roman" w:eastAsia="Times New Roman" w:hAnsi="Times New Roman" w:cs="Times New Roman"/>
          <w:sz w:val="28"/>
          <w:szCs w:val="28"/>
        </w:rPr>
        <w:t xml:space="preserve">The large majority of the </w:t>
      </w:r>
      <w:r w:rsidR="009E0669" w:rsidRPr="003E13F6">
        <w:rPr>
          <w:rFonts w:ascii="Times New Roman" w:eastAsia="Times New Roman" w:hAnsi="Times New Roman" w:cs="Times New Roman"/>
          <w:sz w:val="28"/>
          <w:szCs w:val="28"/>
        </w:rPr>
        <w:t>bloggers</w:t>
      </w:r>
      <w:r w:rsidR="00FB1AEA" w:rsidRPr="003E13F6">
        <w:rPr>
          <w:rFonts w:ascii="Times New Roman" w:eastAsia="Times New Roman" w:hAnsi="Times New Roman" w:cs="Times New Roman"/>
          <w:sz w:val="28"/>
          <w:szCs w:val="28"/>
        </w:rPr>
        <w:t xml:space="preserve"> posted during fertility awareness week, taking an active role in raising awareness about their condition and confronting a wide array of subjects related to infertility. </w:t>
      </w:r>
      <w:r w:rsidR="00360415" w:rsidRPr="003E13F6">
        <w:rPr>
          <w:rFonts w:ascii="Times New Roman" w:eastAsia="Times New Roman" w:hAnsi="Times New Roman" w:cs="Times New Roman"/>
          <w:sz w:val="28"/>
          <w:szCs w:val="28"/>
        </w:rPr>
        <w:t>Findings show th</w:t>
      </w:r>
      <w:r w:rsidR="00FB1AEA" w:rsidRPr="003E13F6">
        <w:rPr>
          <w:rFonts w:ascii="Times New Roman" w:eastAsia="Times New Roman" w:hAnsi="Times New Roman" w:cs="Times New Roman"/>
          <w:sz w:val="28"/>
          <w:szCs w:val="28"/>
        </w:rPr>
        <w:t xml:space="preserve">at </w:t>
      </w:r>
      <w:r w:rsidR="00360415" w:rsidRPr="003E13F6">
        <w:rPr>
          <w:rFonts w:ascii="Times New Roman" w:eastAsia="Times New Roman" w:hAnsi="Times New Roman" w:cs="Times New Roman"/>
          <w:sz w:val="28"/>
          <w:szCs w:val="28"/>
        </w:rPr>
        <w:t xml:space="preserve">participants view </w:t>
      </w:r>
      <w:r w:rsidR="00FB1AEA" w:rsidRPr="003E13F6">
        <w:rPr>
          <w:rFonts w:ascii="Times New Roman" w:eastAsia="Times New Roman" w:hAnsi="Times New Roman" w:cs="Times New Roman"/>
          <w:sz w:val="28"/>
          <w:szCs w:val="28"/>
        </w:rPr>
        <w:t xml:space="preserve">the National Infertility Awareness Week </w:t>
      </w:r>
      <w:r w:rsidR="00360415" w:rsidRPr="003E13F6">
        <w:rPr>
          <w:rFonts w:ascii="Times New Roman" w:eastAsia="Times New Roman" w:hAnsi="Times New Roman" w:cs="Times New Roman"/>
          <w:sz w:val="28"/>
          <w:szCs w:val="28"/>
        </w:rPr>
        <w:t>a</w:t>
      </w:r>
      <w:r w:rsidR="00FB1AEA" w:rsidRPr="003E13F6">
        <w:rPr>
          <w:rFonts w:ascii="Times New Roman" w:eastAsia="Times New Roman" w:hAnsi="Times New Roman" w:cs="Times New Roman"/>
          <w:sz w:val="28"/>
          <w:szCs w:val="28"/>
        </w:rPr>
        <w:t>s an opportunit</w:t>
      </w:r>
      <w:r w:rsidR="00096EB6" w:rsidRPr="003E13F6">
        <w:rPr>
          <w:rFonts w:ascii="Times New Roman" w:eastAsia="Times New Roman" w:hAnsi="Times New Roman" w:cs="Times New Roman"/>
          <w:sz w:val="28"/>
          <w:szCs w:val="28"/>
        </w:rPr>
        <w:t xml:space="preserve">y to help educate the </w:t>
      </w:r>
      <w:proofErr w:type="spellStart"/>
      <w:r w:rsidR="00096EB6" w:rsidRPr="003E13F6">
        <w:rPr>
          <w:rFonts w:ascii="Times New Roman" w:eastAsia="Times New Roman" w:hAnsi="Times New Roman" w:cs="Times New Roman"/>
          <w:sz w:val="28"/>
          <w:szCs w:val="28"/>
        </w:rPr>
        <w:t>publicabout</w:t>
      </w:r>
      <w:proofErr w:type="spellEnd"/>
      <w:r w:rsidR="00FB1AEA" w:rsidRPr="003E13F6">
        <w:rPr>
          <w:rFonts w:ascii="Times New Roman" w:eastAsia="Times New Roman" w:hAnsi="Times New Roman" w:cs="Times New Roman"/>
          <w:sz w:val="28"/>
          <w:szCs w:val="28"/>
        </w:rPr>
        <w:t xml:space="preserve"> infertility, and to support other women </w:t>
      </w:r>
      <w:r w:rsidR="00096EB6" w:rsidRPr="003E13F6">
        <w:rPr>
          <w:rFonts w:ascii="Times New Roman" w:eastAsia="Times New Roman" w:hAnsi="Times New Roman" w:cs="Times New Roman"/>
          <w:sz w:val="28"/>
          <w:szCs w:val="28"/>
        </w:rPr>
        <w:t>who also suffer from the condition</w:t>
      </w:r>
      <w:r w:rsidR="00FB1AEA" w:rsidRPr="003E13F6">
        <w:rPr>
          <w:rFonts w:ascii="Times New Roman" w:eastAsia="Times New Roman" w:hAnsi="Times New Roman" w:cs="Times New Roman"/>
          <w:sz w:val="28"/>
          <w:szCs w:val="28"/>
        </w:rPr>
        <w:t xml:space="preserve">. </w:t>
      </w:r>
      <w:r w:rsidR="00257794" w:rsidRPr="003E13F6">
        <w:rPr>
          <w:rFonts w:ascii="Times New Roman" w:hAnsi="Times New Roman" w:cs="Times New Roman"/>
          <w:sz w:val="28"/>
          <w:szCs w:val="28"/>
        </w:rPr>
        <w:t xml:space="preserve">This finding concurs with </w:t>
      </w:r>
      <w:proofErr w:type="spellStart"/>
      <w:r w:rsidR="00257794" w:rsidRPr="003E13F6">
        <w:rPr>
          <w:rFonts w:ascii="Times New Roman" w:hAnsi="Times New Roman" w:cs="Times New Roman"/>
          <w:sz w:val="28"/>
          <w:szCs w:val="28"/>
        </w:rPr>
        <w:t>Hollenbaugh's</w:t>
      </w:r>
      <w:proofErr w:type="spellEnd"/>
      <w:r w:rsidR="00257794" w:rsidRPr="003E13F6">
        <w:rPr>
          <w:rFonts w:ascii="Times New Roman" w:hAnsi="Times New Roman" w:cs="Times New Roman"/>
          <w:sz w:val="28"/>
          <w:szCs w:val="28"/>
        </w:rPr>
        <w:t xml:space="preserve"> (2011) study that found that the need to share information to help and encourage others </w:t>
      </w:r>
      <w:r w:rsidR="00096EB6" w:rsidRPr="003E13F6">
        <w:rPr>
          <w:rFonts w:ascii="Times New Roman" w:hAnsi="Times New Roman" w:cs="Times New Roman"/>
          <w:sz w:val="28"/>
          <w:szCs w:val="28"/>
        </w:rPr>
        <w:t>is a strong motivation for blogging</w:t>
      </w:r>
      <w:r w:rsidR="00257794" w:rsidRPr="003E13F6">
        <w:rPr>
          <w:rFonts w:ascii="Times New Roman" w:hAnsi="Times New Roman" w:cs="Times New Roman"/>
          <w:sz w:val="28"/>
          <w:szCs w:val="28"/>
        </w:rPr>
        <w:t xml:space="preserve">. </w:t>
      </w:r>
    </w:p>
    <w:p w:rsidR="00711503" w:rsidRPr="003E13F6" w:rsidRDefault="00E71236" w:rsidP="003E13F6">
      <w:pPr>
        <w:autoSpaceDE w:val="0"/>
        <w:autoSpaceDN w:val="0"/>
        <w:adjustRightInd w:val="0"/>
        <w:spacing w:after="0" w:line="480" w:lineRule="auto"/>
        <w:ind w:firstLine="720"/>
        <w:jc w:val="both"/>
        <w:rPr>
          <w:rFonts w:ascii="Times New Roman" w:hAnsi="Times New Roman" w:cs="Times New Roman"/>
          <w:color w:val="000000"/>
          <w:sz w:val="28"/>
          <w:szCs w:val="28"/>
        </w:rPr>
      </w:pPr>
      <w:r w:rsidRPr="003E13F6">
        <w:rPr>
          <w:rFonts w:ascii="Times New Roman" w:hAnsi="Times New Roman" w:cs="Times New Roman"/>
          <w:color w:val="111111"/>
          <w:sz w:val="28"/>
          <w:szCs w:val="28"/>
        </w:rPr>
        <w:t xml:space="preserve">A different element of socialization as a motivation for blogging is the blogger's connection to an audience and the audience's role as </w:t>
      </w:r>
      <w:r w:rsidR="001F7835" w:rsidRPr="003E13F6">
        <w:rPr>
          <w:rFonts w:ascii="Times New Roman" w:hAnsi="Times New Roman" w:cs="Times New Roman"/>
          <w:color w:val="111111"/>
          <w:sz w:val="28"/>
          <w:szCs w:val="28"/>
        </w:rPr>
        <w:t xml:space="preserve">a </w:t>
      </w:r>
      <w:r w:rsidR="00315522" w:rsidRPr="003E13F6">
        <w:rPr>
          <w:rFonts w:ascii="Times New Roman" w:hAnsi="Times New Roman" w:cs="Times New Roman"/>
          <w:color w:val="111111"/>
          <w:sz w:val="28"/>
          <w:szCs w:val="28"/>
        </w:rPr>
        <w:t>supportive community forum</w:t>
      </w:r>
      <w:r w:rsidRPr="003E13F6">
        <w:rPr>
          <w:rFonts w:ascii="Times New Roman" w:hAnsi="Times New Roman" w:cs="Times New Roman"/>
          <w:color w:val="111111"/>
          <w:sz w:val="28"/>
          <w:szCs w:val="28"/>
        </w:rPr>
        <w:t xml:space="preserve"> (</w:t>
      </w:r>
      <w:r w:rsidR="002871DE" w:rsidRPr="003E13F6">
        <w:rPr>
          <w:rFonts w:ascii="Times New Roman" w:hAnsi="Times New Roman" w:cs="Times New Roman"/>
          <w:color w:val="111111"/>
          <w:sz w:val="28"/>
          <w:szCs w:val="28"/>
        </w:rPr>
        <w:t xml:space="preserve">Liu et al., 207; </w:t>
      </w:r>
      <w:proofErr w:type="spellStart"/>
      <w:r w:rsidRPr="003E13F6">
        <w:rPr>
          <w:rFonts w:ascii="Times New Roman" w:hAnsi="Times New Roman" w:cs="Times New Roman"/>
          <w:color w:val="111111"/>
          <w:sz w:val="28"/>
          <w:szCs w:val="28"/>
        </w:rPr>
        <w:t>Nardi</w:t>
      </w:r>
      <w:r w:rsidRPr="00151224">
        <w:rPr>
          <w:rFonts w:ascii="Times New Roman" w:hAnsi="Times New Roman" w:cs="Times New Roman"/>
          <w:i/>
          <w:color w:val="111111"/>
          <w:sz w:val="28"/>
          <w:szCs w:val="28"/>
        </w:rPr>
        <w:t>et</w:t>
      </w:r>
      <w:proofErr w:type="spellEnd"/>
      <w:r w:rsidRPr="00151224">
        <w:rPr>
          <w:rFonts w:ascii="Times New Roman" w:hAnsi="Times New Roman" w:cs="Times New Roman"/>
          <w:i/>
          <w:color w:val="111111"/>
          <w:sz w:val="28"/>
          <w:szCs w:val="28"/>
        </w:rPr>
        <w:t xml:space="preserve"> al</w:t>
      </w:r>
      <w:r w:rsidRPr="003E13F6">
        <w:rPr>
          <w:rFonts w:ascii="Times New Roman" w:hAnsi="Times New Roman" w:cs="Times New Roman"/>
          <w:color w:val="111111"/>
          <w:sz w:val="28"/>
          <w:szCs w:val="28"/>
        </w:rPr>
        <w:t>.,</w:t>
      </w:r>
      <w:r w:rsidR="001F7835" w:rsidRPr="003E13F6">
        <w:rPr>
          <w:rFonts w:ascii="Times New Roman" w:hAnsi="Times New Roman" w:cs="Times New Roman"/>
          <w:color w:val="111111"/>
          <w:sz w:val="28"/>
          <w:szCs w:val="28"/>
        </w:rPr>
        <w:t xml:space="preserve"> 2004</w:t>
      </w:r>
      <w:r w:rsidR="00587794" w:rsidRPr="003E13F6">
        <w:rPr>
          <w:rFonts w:ascii="Times New Roman" w:hAnsi="Times New Roman" w:cs="Times New Roman"/>
          <w:color w:val="111111"/>
          <w:sz w:val="28"/>
          <w:szCs w:val="28"/>
        </w:rPr>
        <w:t>a</w:t>
      </w:r>
      <w:r w:rsidR="001F7835" w:rsidRPr="003E13F6">
        <w:rPr>
          <w:rFonts w:ascii="Times New Roman" w:hAnsi="Times New Roman" w:cs="Times New Roman"/>
          <w:color w:val="111111"/>
          <w:sz w:val="28"/>
          <w:szCs w:val="28"/>
        </w:rPr>
        <w:t>).</w:t>
      </w:r>
      <w:r w:rsidR="00AD0597" w:rsidRPr="003E13F6">
        <w:rPr>
          <w:rFonts w:ascii="Times New Roman" w:hAnsi="Times New Roman" w:cs="Times New Roman"/>
          <w:color w:val="111111"/>
          <w:sz w:val="28"/>
          <w:szCs w:val="28"/>
        </w:rPr>
        <w:t xml:space="preserve">Supporting Chen's (2012) study </w:t>
      </w:r>
      <w:r w:rsidR="00AD0597" w:rsidRPr="003E13F6">
        <w:rPr>
          <w:rFonts w:ascii="Times New Roman" w:hAnsi="Times New Roman" w:cs="Times New Roman"/>
          <w:sz w:val="28"/>
          <w:szCs w:val="28"/>
        </w:rPr>
        <w:t xml:space="preserve">which </w:t>
      </w:r>
      <w:r w:rsidR="00AD0597" w:rsidRPr="003E13F6">
        <w:rPr>
          <w:rFonts w:ascii="Times New Roman" w:hAnsi="Times New Roman" w:cs="Times New Roman"/>
          <w:color w:val="000000"/>
          <w:sz w:val="28"/>
          <w:szCs w:val="28"/>
        </w:rPr>
        <w:t xml:space="preserve">argued that women with a high need for affiliation will be more likely to report that they see blogging as a means to connect with other people with similar </w:t>
      </w:r>
      <w:proofErr w:type="spellStart"/>
      <w:r w:rsidR="00AD0597" w:rsidRPr="003E13F6">
        <w:rPr>
          <w:rFonts w:ascii="Times New Roman" w:hAnsi="Times New Roman" w:cs="Times New Roman"/>
          <w:color w:val="000000"/>
          <w:sz w:val="28"/>
          <w:szCs w:val="28"/>
        </w:rPr>
        <w:t>interests</w:t>
      </w:r>
      <w:r w:rsidR="00B8625F" w:rsidRPr="003E13F6">
        <w:rPr>
          <w:rFonts w:ascii="Times New Roman" w:hAnsi="Times New Roman" w:cs="Times New Roman"/>
          <w:color w:val="000000"/>
          <w:sz w:val="28"/>
          <w:szCs w:val="28"/>
        </w:rPr>
        <w:t>,</w:t>
      </w:r>
      <w:r w:rsidR="00AD0597" w:rsidRPr="003E13F6">
        <w:rPr>
          <w:rFonts w:ascii="Times New Roman" w:hAnsi="Times New Roman" w:cs="Times New Roman"/>
          <w:sz w:val="28"/>
          <w:szCs w:val="28"/>
        </w:rPr>
        <w:t>our</w:t>
      </w:r>
      <w:proofErr w:type="spellEnd"/>
      <w:r w:rsidR="00AD0597" w:rsidRPr="003E13F6">
        <w:rPr>
          <w:rFonts w:ascii="Times New Roman" w:hAnsi="Times New Roman" w:cs="Times New Roman"/>
          <w:sz w:val="28"/>
          <w:szCs w:val="28"/>
        </w:rPr>
        <w:t xml:space="preserve"> study found that women bloggers are motivated to blog to gain influence in the blogosphere and to form connections with other people as a form of </w:t>
      </w:r>
      <w:proofErr w:type="spellStart"/>
      <w:r w:rsidR="00AD0597" w:rsidRPr="003E13F6">
        <w:rPr>
          <w:rFonts w:ascii="Times New Roman" w:hAnsi="Times New Roman" w:cs="Times New Roman"/>
          <w:sz w:val="28"/>
          <w:szCs w:val="28"/>
        </w:rPr>
        <w:t>support.</w:t>
      </w:r>
      <w:r w:rsidR="00AD0597" w:rsidRPr="003E13F6">
        <w:rPr>
          <w:rFonts w:ascii="Times New Roman" w:hAnsi="Times New Roman" w:cs="Times New Roman"/>
          <w:color w:val="111111"/>
          <w:sz w:val="28"/>
          <w:szCs w:val="28"/>
        </w:rPr>
        <w:t>Similarly</w:t>
      </w:r>
      <w:proofErr w:type="spellEnd"/>
      <w:r w:rsidR="00AD0597" w:rsidRPr="003E13F6">
        <w:rPr>
          <w:rFonts w:ascii="Times New Roman" w:hAnsi="Times New Roman" w:cs="Times New Roman"/>
          <w:color w:val="000000"/>
          <w:sz w:val="28"/>
          <w:szCs w:val="28"/>
        </w:rPr>
        <w:t xml:space="preserve">, </w:t>
      </w:r>
      <w:proofErr w:type="spellStart"/>
      <w:r w:rsidR="00587794" w:rsidRPr="003E13F6">
        <w:rPr>
          <w:rFonts w:ascii="Times New Roman" w:hAnsi="Times New Roman" w:cs="Times New Roman"/>
          <w:color w:val="000000"/>
          <w:sz w:val="28"/>
          <w:szCs w:val="28"/>
        </w:rPr>
        <w:t>Leggartt</w:t>
      </w:r>
      <w:proofErr w:type="spellEnd"/>
      <w:r w:rsidR="00587794" w:rsidRPr="003E13F6">
        <w:rPr>
          <w:rFonts w:ascii="Times New Roman" w:hAnsi="Times New Roman" w:cs="Times New Roman"/>
          <w:color w:val="000000"/>
          <w:sz w:val="28"/>
          <w:szCs w:val="28"/>
        </w:rPr>
        <w:t>-</w:t>
      </w:r>
      <w:r w:rsidR="00AA702E" w:rsidRPr="003E13F6">
        <w:rPr>
          <w:rFonts w:ascii="Times New Roman" w:hAnsi="Times New Roman" w:cs="Times New Roman"/>
          <w:color w:val="111111"/>
          <w:sz w:val="28"/>
          <w:szCs w:val="28"/>
        </w:rPr>
        <w:t xml:space="preserve">Cook </w:t>
      </w:r>
      <w:r w:rsidR="00D83557" w:rsidRPr="003E13F6">
        <w:rPr>
          <w:rFonts w:ascii="Times New Roman" w:hAnsi="Times New Roman" w:cs="Times New Roman"/>
          <w:color w:val="111111"/>
          <w:sz w:val="28"/>
          <w:szCs w:val="28"/>
        </w:rPr>
        <w:t>and</w:t>
      </w:r>
      <w:r w:rsidR="00AA702E" w:rsidRPr="003E13F6">
        <w:rPr>
          <w:rFonts w:ascii="Times New Roman" w:hAnsi="Times New Roman" w:cs="Times New Roman"/>
          <w:color w:val="111111"/>
          <w:sz w:val="28"/>
          <w:szCs w:val="28"/>
        </w:rPr>
        <w:t xml:space="preserve"> Chamberlain </w:t>
      </w:r>
      <w:r w:rsidR="00AD0597" w:rsidRPr="003E13F6">
        <w:rPr>
          <w:rFonts w:ascii="Times New Roman" w:hAnsi="Times New Roman" w:cs="Times New Roman"/>
          <w:color w:val="111111"/>
          <w:sz w:val="28"/>
          <w:szCs w:val="28"/>
        </w:rPr>
        <w:t xml:space="preserve">(2012) </w:t>
      </w:r>
      <w:r w:rsidR="00AA702E" w:rsidRPr="003E13F6">
        <w:rPr>
          <w:rFonts w:ascii="Times New Roman" w:hAnsi="Times New Roman" w:cs="Times New Roman"/>
          <w:color w:val="111111"/>
          <w:sz w:val="28"/>
          <w:szCs w:val="28"/>
        </w:rPr>
        <w:t xml:space="preserve">showed that in the weight-loss blogosphere, supportive communities have largely emerged informally. Peers who have been through similar weight-loss challenges are held to provide understanding and support in ways that others cannot. </w:t>
      </w:r>
    </w:p>
    <w:p w:rsidR="00CD5EB4" w:rsidRDefault="00CD5EB4" w:rsidP="003E13F6">
      <w:pPr>
        <w:autoSpaceDE w:val="0"/>
        <w:autoSpaceDN w:val="0"/>
        <w:adjustRightInd w:val="0"/>
        <w:spacing w:after="0" w:line="480" w:lineRule="auto"/>
        <w:rPr>
          <w:rFonts w:ascii="Times New Roman" w:hAnsi="Times New Roman" w:cs="Times New Roman"/>
          <w:b/>
          <w:bCs/>
          <w:color w:val="000000"/>
          <w:sz w:val="28"/>
          <w:szCs w:val="28"/>
        </w:rPr>
      </w:pPr>
    </w:p>
    <w:p w:rsidR="00711503" w:rsidRPr="003E13F6" w:rsidRDefault="00711503" w:rsidP="003E13F6">
      <w:pPr>
        <w:autoSpaceDE w:val="0"/>
        <w:autoSpaceDN w:val="0"/>
        <w:adjustRightInd w:val="0"/>
        <w:spacing w:after="0" w:line="480" w:lineRule="auto"/>
        <w:rPr>
          <w:rFonts w:ascii="Times New Roman" w:hAnsi="Times New Roman" w:cs="Times New Roman"/>
          <w:b/>
          <w:bCs/>
          <w:color w:val="000000"/>
          <w:sz w:val="28"/>
          <w:szCs w:val="28"/>
        </w:rPr>
      </w:pPr>
      <w:r w:rsidRPr="003E13F6">
        <w:rPr>
          <w:rFonts w:ascii="Times New Roman" w:hAnsi="Times New Roman" w:cs="Times New Roman"/>
          <w:b/>
          <w:bCs/>
          <w:color w:val="000000"/>
          <w:sz w:val="28"/>
          <w:szCs w:val="28"/>
        </w:rPr>
        <w:t>Conclusion</w:t>
      </w:r>
    </w:p>
    <w:p w:rsidR="00CC55BA" w:rsidRPr="003E13F6" w:rsidRDefault="001F7835" w:rsidP="003E13F6">
      <w:pPr>
        <w:autoSpaceDE w:val="0"/>
        <w:autoSpaceDN w:val="0"/>
        <w:adjustRightInd w:val="0"/>
        <w:spacing w:after="0" w:line="480" w:lineRule="auto"/>
        <w:jc w:val="both"/>
        <w:rPr>
          <w:rFonts w:ascii="Times New Roman" w:hAnsi="Times New Roman" w:cs="Times New Roman"/>
          <w:sz w:val="28"/>
          <w:szCs w:val="28"/>
        </w:rPr>
      </w:pPr>
      <w:r w:rsidRPr="003E13F6">
        <w:rPr>
          <w:rFonts w:ascii="Times New Roman" w:eastAsia="Times New Roman" w:hAnsi="Times New Roman" w:cs="Times New Roman"/>
          <w:sz w:val="28"/>
          <w:szCs w:val="28"/>
        </w:rPr>
        <w:t xml:space="preserve">The blogosphere offers </w:t>
      </w:r>
      <w:r w:rsidR="00EB352B" w:rsidRPr="003E13F6">
        <w:rPr>
          <w:rFonts w:ascii="Times New Roman" w:eastAsia="Times New Roman" w:hAnsi="Times New Roman" w:cs="Times New Roman"/>
          <w:sz w:val="28"/>
          <w:szCs w:val="28"/>
        </w:rPr>
        <w:t>women suffering from infertility</w:t>
      </w:r>
      <w:r w:rsidRPr="003E13F6">
        <w:rPr>
          <w:rFonts w:ascii="Times New Roman" w:eastAsia="Times New Roman" w:hAnsi="Times New Roman" w:cs="Times New Roman"/>
          <w:sz w:val="28"/>
          <w:szCs w:val="28"/>
        </w:rPr>
        <w:t xml:space="preserve"> a place to chronicle their personal stories, create </w:t>
      </w:r>
      <w:r w:rsidR="00622001" w:rsidRPr="003E13F6">
        <w:rPr>
          <w:rFonts w:ascii="Times New Roman" w:eastAsia="Times New Roman" w:hAnsi="Times New Roman" w:cs="Times New Roman"/>
          <w:sz w:val="28"/>
          <w:szCs w:val="28"/>
        </w:rPr>
        <w:t xml:space="preserve">a </w:t>
      </w:r>
      <w:r w:rsidRPr="003E13F6">
        <w:rPr>
          <w:rFonts w:ascii="Times New Roman" w:eastAsia="Times New Roman" w:hAnsi="Times New Roman" w:cs="Times New Roman"/>
          <w:sz w:val="28"/>
          <w:szCs w:val="28"/>
        </w:rPr>
        <w:t>community, seek support, and raise awareness about their condition. This study shows</w:t>
      </w:r>
      <w:r w:rsidR="00FD236C" w:rsidRPr="003E13F6">
        <w:rPr>
          <w:rFonts w:ascii="Times New Roman" w:eastAsia="Times New Roman" w:hAnsi="Times New Roman" w:cs="Times New Roman"/>
          <w:sz w:val="28"/>
          <w:szCs w:val="28"/>
        </w:rPr>
        <w:t xml:space="preserve"> that the public nature of the </w:t>
      </w:r>
      <w:proofErr w:type="spellStart"/>
      <w:r w:rsidR="00920319" w:rsidRPr="003E13F6">
        <w:rPr>
          <w:rFonts w:ascii="Times New Roman" w:eastAsia="Times New Roman" w:hAnsi="Times New Roman" w:cs="Times New Roman"/>
          <w:sz w:val="28"/>
          <w:szCs w:val="28"/>
        </w:rPr>
        <w:t>Internet</w:t>
      </w:r>
      <w:r w:rsidR="00FD236C" w:rsidRPr="003E13F6">
        <w:rPr>
          <w:rFonts w:ascii="Times New Roman" w:eastAsia="Times New Roman" w:hAnsi="Times New Roman" w:cs="Times New Roman"/>
          <w:sz w:val="28"/>
          <w:szCs w:val="28"/>
        </w:rPr>
        <w:t>enables</w:t>
      </w:r>
      <w:proofErr w:type="spellEnd"/>
      <w:r w:rsidRPr="003E13F6">
        <w:rPr>
          <w:rFonts w:ascii="Times New Roman" w:eastAsia="Times New Roman" w:hAnsi="Times New Roman" w:cs="Times New Roman"/>
          <w:sz w:val="28"/>
          <w:szCs w:val="28"/>
        </w:rPr>
        <w:t xml:space="preserve"> women dealing with a difficult issue in their lives, to openly discuss their experiences and struggles with infertility, defying the inherent privacy of these treatments. </w:t>
      </w:r>
      <w:r w:rsidRPr="003E13F6">
        <w:rPr>
          <w:rFonts w:ascii="Times New Roman" w:hAnsi="Times New Roman" w:cs="Times New Roman"/>
          <w:sz w:val="28"/>
          <w:szCs w:val="28"/>
        </w:rPr>
        <w:t>The textual data collected from the blogs shows the value of this medium as a venue for self-expression, but also</w:t>
      </w:r>
      <w:r w:rsidR="00711503" w:rsidRPr="003E13F6">
        <w:rPr>
          <w:rFonts w:ascii="Times New Roman" w:hAnsi="Times New Roman" w:cs="Times New Roman"/>
          <w:sz w:val="28"/>
          <w:szCs w:val="28"/>
        </w:rPr>
        <w:t xml:space="preserve"> offers </w:t>
      </w:r>
      <w:r w:rsidRPr="003E13F6">
        <w:rPr>
          <w:rFonts w:ascii="Times New Roman" w:hAnsi="Times New Roman" w:cs="Times New Roman"/>
          <w:sz w:val="28"/>
          <w:szCs w:val="28"/>
        </w:rPr>
        <w:t xml:space="preserve">some </w:t>
      </w:r>
      <w:r w:rsidR="00711503" w:rsidRPr="003E13F6">
        <w:rPr>
          <w:rFonts w:ascii="Times New Roman" w:hAnsi="Times New Roman" w:cs="Times New Roman"/>
          <w:sz w:val="28"/>
          <w:szCs w:val="28"/>
        </w:rPr>
        <w:t>evidence that blogging is not just a</w:t>
      </w:r>
      <w:r w:rsidR="00E25179" w:rsidRPr="003E13F6">
        <w:rPr>
          <w:rFonts w:ascii="Times New Roman" w:hAnsi="Times New Roman" w:cs="Times New Roman"/>
          <w:sz w:val="28"/>
          <w:szCs w:val="28"/>
        </w:rPr>
        <w:t xml:space="preserve">bout speaking out, but </w:t>
      </w:r>
      <w:proofErr w:type="spellStart"/>
      <w:r w:rsidR="00622001" w:rsidRPr="003E13F6">
        <w:rPr>
          <w:rFonts w:ascii="Times New Roman" w:hAnsi="Times New Roman" w:cs="Times New Roman"/>
          <w:sz w:val="28"/>
          <w:szCs w:val="28"/>
        </w:rPr>
        <w:t>it</w:t>
      </w:r>
      <w:r w:rsidR="00B8625F" w:rsidRPr="003E13F6">
        <w:rPr>
          <w:rFonts w:ascii="Times New Roman" w:hAnsi="Times New Roman" w:cs="Times New Roman"/>
          <w:sz w:val="28"/>
          <w:szCs w:val="28"/>
        </w:rPr>
        <w:t>also</w:t>
      </w:r>
      <w:proofErr w:type="spellEnd"/>
      <w:r w:rsidR="00B8625F" w:rsidRPr="003E13F6">
        <w:rPr>
          <w:rFonts w:ascii="Times New Roman" w:hAnsi="Times New Roman" w:cs="Times New Roman"/>
          <w:sz w:val="28"/>
          <w:szCs w:val="28"/>
        </w:rPr>
        <w:t xml:space="preserve"> </w:t>
      </w:r>
      <w:r w:rsidR="00711503" w:rsidRPr="003E13F6">
        <w:rPr>
          <w:rFonts w:ascii="Times New Roman" w:hAnsi="Times New Roman" w:cs="Times New Roman"/>
          <w:sz w:val="28"/>
          <w:szCs w:val="28"/>
        </w:rPr>
        <w:t xml:space="preserve">plays a key role in the </w:t>
      </w:r>
      <w:r w:rsidR="00E25179" w:rsidRPr="003E13F6">
        <w:rPr>
          <w:rFonts w:ascii="Times New Roman" w:hAnsi="Times New Roman" w:cs="Times New Roman"/>
          <w:sz w:val="28"/>
          <w:szCs w:val="28"/>
        </w:rPr>
        <w:t>creation of women's online identity, and of support communities.</w:t>
      </w:r>
    </w:p>
    <w:p w:rsidR="00FB1AEA" w:rsidRPr="003E13F6" w:rsidRDefault="00C22B5C" w:rsidP="003E13F6">
      <w:pPr>
        <w:pStyle w:val="NormalWeb"/>
        <w:shd w:val="clear" w:color="auto" w:fill="FFFFFF"/>
        <w:spacing w:before="0" w:beforeAutospacing="0" w:after="0" w:afterAutospacing="0" w:line="480" w:lineRule="auto"/>
        <w:ind w:firstLine="720"/>
        <w:jc w:val="both"/>
        <w:rPr>
          <w:color w:val="111111"/>
          <w:sz w:val="28"/>
          <w:szCs w:val="28"/>
        </w:rPr>
      </w:pPr>
      <w:r w:rsidRPr="003E13F6">
        <w:rPr>
          <w:color w:val="111111"/>
          <w:sz w:val="28"/>
          <w:szCs w:val="28"/>
        </w:rPr>
        <w:t xml:space="preserve">Further research is needed to understand the different motivations behind </w:t>
      </w:r>
      <w:r w:rsidR="00E25179" w:rsidRPr="003E13F6">
        <w:rPr>
          <w:color w:val="111111"/>
          <w:sz w:val="28"/>
          <w:szCs w:val="28"/>
        </w:rPr>
        <w:t>the existence of</w:t>
      </w:r>
      <w:r w:rsidRPr="003E13F6">
        <w:rPr>
          <w:color w:val="111111"/>
          <w:sz w:val="28"/>
          <w:szCs w:val="28"/>
        </w:rPr>
        <w:t xml:space="preserve"> blogs dealing wit</w:t>
      </w:r>
      <w:r w:rsidR="00E25179" w:rsidRPr="003E13F6">
        <w:rPr>
          <w:color w:val="111111"/>
          <w:sz w:val="28"/>
          <w:szCs w:val="28"/>
        </w:rPr>
        <w:t xml:space="preserve">h critical or difficult issues and a more extensive categorization of the subjects disclosed </w:t>
      </w:r>
      <w:r w:rsidR="00635964" w:rsidRPr="003E13F6">
        <w:rPr>
          <w:color w:val="111111"/>
          <w:sz w:val="28"/>
          <w:szCs w:val="28"/>
        </w:rPr>
        <w:t>in the</w:t>
      </w:r>
      <w:r w:rsidR="00E07159" w:rsidRPr="003E13F6">
        <w:rPr>
          <w:color w:val="111111"/>
          <w:sz w:val="28"/>
          <w:szCs w:val="28"/>
        </w:rPr>
        <w:t>se</w:t>
      </w:r>
      <w:r w:rsidR="00635964" w:rsidRPr="003E13F6">
        <w:rPr>
          <w:color w:val="111111"/>
          <w:sz w:val="28"/>
          <w:szCs w:val="28"/>
        </w:rPr>
        <w:t xml:space="preserve"> blogs might help in the </w:t>
      </w:r>
      <w:r w:rsidR="00635964" w:rsidRPr="003E13F6">
        <w:rPr>
          <w:sz w:val="28"/>
          <w:szCs w:val="28"/>
        </w:rPr>
        <w:t>understanding of blogs as a communication medium</w:t>
      </w:r>
      <w:r w:rsidR="00635964" w:rsidRPr="003E13F6">
        <w:rPr>
          <w:color w:val="111111"/>
          <w:sz w:val="28"/>
          <w:szCs w:val="28"/>
        </w:rPr>
        <w:t xml:space="preserve"> and of the information behavior of bloggers.</w:t>
      </w:r>
    </w:p>
    <w:p w:rsidR="005E42E4" w:rsidRDefault="005E42E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FB1AEA" w:rsidRPr="003E13F6" w:rsidRDefault="00BB1468" w:rsidP="003E13F6">
      <w:pPr>
        <w:spacing w:after="0" w:line="480" w:lineRule="auto"/>
        <w:jc w:val="both"/>
        <w:rPr>
          <w:rFonts w:ascii="Times New Roman" w:eastAsia="Times New Roman" w:hAnsi="Times New Roman" w:cs="Times New Roman"/>
          <w:sz w:val="28"/>
          <w:szCs w:val="28"/>
        </w:rPr>
      </w:pPr>
      <w:r w:rsidRPr="003E13F6">
        <w:rPr>
          <w:rFonts w:ascii="Times New Roman" w:eastAsia="Times New Roman" w:hAnsi="Times New Roman" w:cs="Times New Roman"/>
          <w:sz w:val="28"/>
          <w:szCs w:val="28"/>
        </w:rPr>
        <w:t>References</w:t>
      </w:r>
    </w:p>
    <w:p w:rsidR="00453E7C" w:rsidRPr="003E13F6" w:rsidRDefault="00453E7C"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Armstrong, C. L., and McAdams, M.L. (2011)</w:t>
      </w:r>
      <w:r w:rsidR="00744B34" w:rsidRPr="003E13F6">
        <w:rPr>
          <w:rFonts w:ascii="Times New Roman" w:hAnsi="Times New Roman" w:cs="Times New Roman"/>
          <w:sz w:val="28"/>
          <w:szCs w:val="28"/>
        </w:rPr>
        <w:t>.</w:t>
      </w:r>
      <w:r w:rsidR="00C90708" w:rsidRPr="003E13F6">
        <w:rPr>
          <w:rFonts w:ascii="Times New Roman" w:hAnsi="Times New Roman" w:cs="Times New Roman"/>
          <w:sz w:val="28"/>
          <w:szCs w:val="28"/>
        </w:rPr>
        <w:t>Blogging the time away?</w:t>
      </w:r>
      <w:r w:rsidR="00E126EA">
        <w:rPr>
          <w:rFonts w:ascii="Times New Roman" w:hAnsi="Times New Roman" w:cs="Times New Roman"/>
          <w:sz w:val="28"/>
          <w:szCs w:val="28"/>
        </w:rPr>
        <w:t xml:space="preserve"> </w:t>
      </w:r>
      <w:r w:rsidR="00C90708" w:rsidRPr="003E13F6">
        <w:rPr>
          <w:rFonts w:ascii="Times New Roman" w:hAnsi="Times New Roman" w:cs="Times New Roman"/>
          <w:sz w:val="28"/>
          <w:szCs w:val="28"/>
        </w:rPr>
        <w:t>Young a</w:t>
      </w:r>
      <w:r w:rsidRPr="003E13F6">
        <w:rPr>
          <w:rFonts w:ascii="Times New Roman" w:hAnsi="Times New Roman" w:cs="Times New Roman"/>
          <w:sz w:val="28"/>
          <w:szCs w:val="28"/>
        </w:rPr>
        <w:t>du</w:t>
      </w:r>
      <w:r w:rsidR="00C90708" w:rsidRPr="003E13F6">
        <w:rPr>
          <w:rFonts w:ascii="Times New Roman" w:hAnsi="Times New Roman" w:cs="Times New Roman"/>
          <w:sz w:val="28"/>
          <w:szCs w:val="28"/>
        </w:rPr>
        <w:t xml:space="preserve">lts' motivations for blog </w:t>
      </w:r>
      <w:proofErr w:type="spellStart"/>
      <w:r w:rsidR="00C90708" w:rsidRPr="003E13F6">
        <w:rPr>
          <w:rFonts w:ascii="Times New Roman" w:hAnsi="Times New Roman" w:cs="Times New Roman"/>
          <w:sz w:val="28"/>
          <w:szCs w:val="28"/>
        </w:rPr>
        <w:t>u</w:t>
      </w:r>
      <w:r w:rsidR="00744B34" w:rsidRPr="003E13F6">
        <w:rPr>
          <w:rFonts w:ascii="Times New Roman" w:hAnsi="Times New Roman" w:cs="Times New Roman"/>
          <w:sz w:val="28"/>
          <w:szCs w:val="28"/>
        </w:rPr>
        <w:t>se</w:t>
      </w:r>
      <w:proofErr w:type="spellEnd"/>
      <w:r w:rsidR="00744B34"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Pr="003E13F6">
        <w:rPr>
          <w:rFonts w:ascii="Times New Roman" w:hAnsi="Times New Roman" w:cs="Times New Roman"/>
          <w:i/>
          <w:iCs/>
          <w:sz w:val="28"/>
          <w:szCs w:val="28"/>
        </w:rPr>
        <w:t>Atlantic Journal of Communication</w:t>
      </w:r>
      <w:r w:rsidR="00BA67D8" w:rsidRPr="003E13F6">
        <w:rPr>
          <w:rFonts w:ascii="Times New Roman" w:hAnsi="Times New Roman" w:cs="Times New Roman"/>
          <w:sz w:val="28"/>
          <w:szCs w:val="28"/>
        </w:rPr>
        <w:t xml:space="preserve">, </w:t>
      </w:r>
      <w:r w:rsidRPr="003E13F6">
        <w:rPr>
          <w:rFonts w:ascii="Times New Roman" w:hAnsi="Times New Roman" w:cs="Times New Roman"/>
          <w:sz w:val="28"/>
          <w:szCs w:val="28"/>
        </w:rPr>
        <w:t> </w:t>
      </w:r>
      <w:r w:rsidRPr="003E13F6">
        <w:rPr>
          <w:rFonts w:ascii="Times New Roman" w:hAnsi="Times New Roman" w:cs="Times New Roman"/>
          <w:b/>
          <w:bCs/>
          <w:sz w:val="28"/>
          <w:szCs w:val="28"/>
        </w:rPr>
        <w:t>19</w:t>
      </w:r>
      <w:r w:rsidR="00BA67D8" w:rsidRPr="003E13F6">
        <w:rPr>
          <w:rFonts w:ascii="Times New Roman" w:hAnsi="Times New Roman" w:cs="Times New Roman"/>
          <w:sz w:val="28"/>
          <w:szCs w:val="28"/>
        </w:rPr>
        <w:t>(</w:t>
      </w:r>
      <w:r w:rsidRPr="003E13F6">
        <w:rPr>
          <w:rFonts w:ascii="Times New Roman" w:hAnsi="Times New Roman" w:cs="Times New Roman"/>
          <w:sz w:val="28"/>
          <w:szCs w:val="28"/>
        </w:rPr>
        <w:t>2</w:t>
      </w:r>
      <w:r w:rsidR="00BA67D8" w:rsidRPr="003E13F6">
        <w:rPr>
          <w:rFonts w:ascii="Times New Roman" w:hAnsi="Times New Roman" w:cs="Times New Roman"/>
          <w:sz w:val="28"/>
          <w:szCs w:val="28"/>
        </w:rPr>
        <w:t>)</w:t>
      </w:r>
      <w:r w:rsidRPr="003E13F6">
        <w:rPr>
          <w:rFonts w:ascii="Times New Roman" w:hAnsi="Times New Roman" w:cs="Times New Roman"/>
          <w:sz w:val="28"/>
          <w:szCs w:val="28"/>
        </w:rPr>
        <w:t>,  113-128.</w:t>
      </w:r>
    </w:p>
    <w:p w:rsidR="004A5F52" w:rsidRPr="003E13F6" w:rsidRDefault="00D83557"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Baker, J. </w:t>
      </w:r>
      <w:proofErr w:type="spellStart"/>
      <w:r w:rsidRPr="003E13F6">
        <w:rPr>
          <w:rFonts w:ascii="Times New Roman" w:hAnsi="Times New Roman" w:cs="Times New Roman"/>
          <w:sz w:val="28"/>
          <w:szCs w:val="28"/>
        </w:rPr>
        <w:t>R.</w:t>
      </w:r>
      <w:r w:rsidR="00C90708" w:rsidRPr="003E13F6">
        <w:rPr>
          <w:rFonts w:ascii="Times New Roman" w:hAnsi="Times New Roman" w:cs="Times New Roman"/>
          <w:sz w:val="28"/>
          <w:szCs w:val="28"/>
        </w:rPr>
        <w:t>and</w:t>
      </w:r>
      <w:proofErr w:type="spellEnd"/>
      <w:r w:rsidR="00C90708" w:rsidRPr="003E13F6">
        <w:rPr>
          <w:rFonts w:ascii="Times New Roman" w:hAnsi="Times New Roman" w:cs="Times New Roman"/>
          <w:sz w:val="28"/>
          <w:szCs w:val="28"/>
        </w:rPr>
        <w:t xml:space="preserve"> Moore, S. M. (2008).</w:t>
      </w:r>
      <w:r w:rsidR="004A5F52" w:rsidRPr="003E13F6">
        <w:rPr>
          <w:rFonts w:ascii="Times New Roman" w:hAnsi="Times New Roman" w:cs="Times New Roman"/>
          <w:sz w:val="28"/>
          <w:szCs w:val="28"/>
        </w:rPr>
        <w:t xml:space="preserve">Distress, coping, and blogging: Comparing new </w:t>
      </w:r>
      <w:proofErr w:type="spellStart"/>
      <w:r w:rsidR="004A5F52" w:rsidRPr="003E13F6">
        <w:rPr>
          <w:rFonts w:ascii="Times New Roman" w:hAnsi="Times New Roman" w:cs="Times New Roman"/>
          <w:sz w:val="28"/>
          <w:szCs w:val="28"/>
        </w:rPr>
        <w:t>Myspace</w:t>
      </w:r>
      <w:proofErr w:type="spellEnd"/>
      <w:r w:rsidR="004A5F52" w:rsidRPr="003E13F6">
        <w:rPr>
          <w:rFonts w:ascii="Times New Roman" w:hAnsi="Times New Roman" w:cs="Times New Roman"/>
          <w:sz w:val="28"/>
          <w:szCs w:val="28"/>
        </w:rPr>
        <w:t xml:space="preserve"> users by their intention to blog</w:t>
      </w:r>
      <w:r w:rsidR="00C90708" w:rsidRPr="003E13F6">
        <w:rPr>
          <w:rFonts w:ascii="Times New Roman" w:hAnsi="Times New Roman" w:cs="Times New Roman"/>
          <w:sz w:val="28"/>
          <w:szCs w:val="28"/>
        </w:rPr>
        <w:t>.</w:t>
      </w:r>
      <w:r w:rsidR="004A5F52" w:rsidRPr="003E13F6">
        <w:rPr>
          <w:rFonts w:ascii="Times New Roman" w:hAnsi="Times New Roman" w:cs="Times New Roman"/>
          <w:sz w:val="28"/>
          <w:szCs w:val="28"/>
        </w:rPr>
        <w:t> </w:t>
      </w:r>
      <w:proofErr w:type="spellStart"/>
      <w:r w:rsidR="004A5F52" w:rsidRPr="003E13F6">
        <w:rPr>
          <w:rFonts w:ascii="Times New Roman" w:hAnsi="Times New Roman" w:cs="Times New Roman"/>
          <w:i/>
          <w:iCs/>
          <w:sz w:val="28"/>
          <w:szCs w:val="28"/>
        </w:rPr>
        <w:t>CyberPsychology</w:t>
      </w:r>
      <w:proofErr w:type="spellEnd"/>
      <w:r w:rsidRPr="003E13F6">
        <w:rPr>
          <w:rFonts w:ascii="Times New Roman" w:hAnsi="Times New Roman" w:cs="Times New Roman"/>
          <w:i/>
          <w:iCs/>
          <w:sz w:val="28"/>
          <w:szCs w:val="28"/>
        </w:rPr>
        <w:t>&amp;</w:t>
      </w:r>
      <w:r w:rsidR="004A5F52" w:rsidRPr="003E13F6">
        <w:rPr>
          <w:rFonts w:ascii="Times New Roman" w:hAnsi="Times New Roman" w:cs="Times New Roman"/>
          <w:i/>
          <w:iCs/>
          <w:sz w:val="28"/>
          <w:szCs w:val="28"/>
        </w:rPr>
        <w:t xml:space="preserve"> Behavior, </w:t>
      </w:r>
      <w:r w:rsidR="004A5F52" w:rsidRPr="00E126EA">
        <w:rPr>
          <w:rFonts w:ascii="Times New Roman" w:hAnsi="Times New Roman" w:cs="Times New Roman"/>
          <w:bCs/>
          <w:i/>
          <w:sz w:val="28"/>
          <w:szCs w:val="28"/>
        </w:rPr>
        <w:t>11</w:t>
      </w:r>
      <w:r w:rsidR="00744B34" w:rsidRPr="00E126EA">
        <w:rPr>
          <w:rFonts w:ascii="Times New Roman" w:hAnsi="Times New Roman" w:cs="Times New Roman"/>
          <w:bCs/>
          <w:i/>
          <w:sz w:val="28"/>
          <w:szCs w:val="28"/>
        </w:rPr>
        <w:t>(</w:t>
      </w:r>
      <w:r w:rsidRPr="003E13F6">
        <w:rPr>
          <w:rFonts w:ascii="Times New Roman" w:hAnsi="Times New Roman" w:cs="Times New Roman"/>
          <w:sz w:val="28"/>
          <w:szCs w:val="28"/>
        </w:rPr>
        <w:t>1</w:t>
      </w:r>
      <w:r w:rsidR="00744B34" w:rsidRPr="003E13F6">
        <w:rPr>
          <w:rFonts w:ascii="Times New Roman" w:hAnsi="Times New Roman" w:cs="Times New Roman"/>
          <w:sz w:val="28"/>
          <w:szCs w:val="28"/>
        </w:rPr>
        <w:t>)</w:t>
      </w:r>
      <w:r w:rsidR="004A5F52" w:rsidRPr="003E13F6">
        <w:rPr>
          <w:rFonts w:ascii="Times New Roman" w:hAnsi="Times New Roman" w:cs="Times New Roman"/>
          <w:sz w:val="28"/>
          <w:szCs w:val="28"/>
        </w:rPr>
        <w:t>, 81-85.</w:t>
      </w:r>
    </w:p>
    <w:p w:rsidR="004A5F52" w:rsidRPr="00E126EA" w:rsidRDefault="004A5F52"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Baoill</w:t>
      </w:r>
      <w:proofErr w:type="spellEnd"/>
      <w:r w:rsidR="00C90708" w:rsidRPr="003E13F6">
        <w:rPr>
          <w:rFonts w:ascii="Times New Roman" w:hAnsi="Times New Roman" w:cs="Times New Roman"/>
          <w:sz w:val="28"/>
          <w:szCs w:val="28"/>
        </w:rPr>
        <w:t>, A. (2004).</w:t>
      </w:r>
      <w:r w:rsidRPr="003E13F6">
        <w:rPr>
          <w:rFonts w:ascii="Times New Roman" w:hAnsi="Times New Roman" w:cs="Times New Roman"/>
          <w:sz w:val="28"/>
          <w:szCs w:val="28"/>
        </w:rPr>
        <w:t>Weblogs and the public sphere. Into the Blogosphere: Rhetoric, Co</w:t>
      </w:r>
      <w:r w:rsidR="003F61C6" w:rsidRPr="003E13F6">
        <w:rPr>
          <w:rFonts w:ascii="Times New Roman" w:hAnsi="Times New Roman" w:cs="Times New Roman"/>
          <w:sz w:val="28"/>
          <w:szCs w:val="28"/>
        </w:rPr>
        <w:t>m</w:t>
      </w:r>
      <w:r w:rsidR="00C90708" w:rsidRPr="003E13F6">
        <w:rPr>
          <w:rFonts w:ascii="Times New Roman" w:hAnsi="Times New Roman" w:cs="Times New Roman"/>
          <w:sz w:val="28"/>
          <w:szCs w:val="28"/>
        </w:rPr>
        <w:t xml:space="preserve">munity, and Culture of </w:t>
      </w:r>
      <w:proofErr w:type="spellStart"/>
      <w:r w:rsidR="00C90708" w:rsidRPr="003E13F6">
        <w:rPr>
          <w:rFonts w:ascii="Times New Roman" w:hAnsi="Times New Roman" w:cs="Times New Roman"/>
          <w:sz w:val="28"/>
          <w:szCs w:val="28"/>
        </w:rPr>
        <w:t>Weblogs.</w:t>
      </w:r>
      <w:r w:rsidR="00744B34" w:rsidRPr="003E13F6">
        <w:rPr>
          <w:rFonts w:ascii="Times New Roman" w:hAnsi="Times New Roman" w:cs="Times New Roman"/>
          <w:sz w:val="28"/>
          <w:szCs w:val="28"/>
        </w:rPr>
        <w:t>Retrieved</w:t>
      </w:r>
      <w:proofErr w:type="spellEnd"/>
      <w:r w:rsidR="00744B34" w:rsidRPr="003E13F6">
        <w:rPr>
          <w:rFonts w:ascii="Times New Roman" w:hAnsi="Times New Roman" w:cs="Times New Roman"/>
          <w:sz w:val="28"/>
          <w:szCs w:val="28"/>
        </w:rPr>
        <w:t xml:space="preserve"> from</w:t>
      </w:r>
      <w:hyperlink r:id="rId9" w:history="1">
        <w:r w:rsidRPr="003E13F6">
          <w:rPr>
            <w:rFonts w:ascii="Times New Roman" w:hAnsi="Times New Roman" w:cs="Times New Roman"/>
            <w:sz w:val="28"/>
            <w:szCs w:val="28"/>
          </w:rPr>
          <w:t>http://blog.lib.umn.edu/blogosphere/weblogs_and_the_public_sphere.html</w:t>
        </w:r>
      </w:hyperlink>
      <w:r w:rsidR="00E126EA">
        <w:t xml:space="preserve"> </w:t>
      </w:r>
      <w:r w:rsidR="00E126EA">
        <w:rPr>
          <w:color w:val="FF0000"/>
        </w:rPr>
        <w:t xml:space="preserve">[Needs archiving to </w:t>
      </w:r>
      <w:proofErr w:type="spellStart"/>
      <w:r w:rsidR="00E126EA">
        <w:rPr>
          <w:color w:val="FF0000"/>
        </w:rPr>
        <w:t>Webcite</w:t>
      </w:r>
      <w:proofErr w:type="spellEnd"/>
      <w:r w:rsidR="00E126EA">
        <w:rPr>
          <w:color w:val="FF0000"/>
        </w:rPr>
        <w:t>]</w:t>
      </w:r>
    </w:p>
    <w:p w:rsidR="004A5F52" w:rsidRPr="003E13F6" w:rsidRDefault="0069628C"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Benyamini</w:t>
      </w:r>
      <w:proofErr w:type="spellEnd"/>
      <w:r w:rsidRPr="003E13F6">
        <w:rPr>
          <w:rFonts w:ascii="Times New Roman" w:hAnsi="Times New Roman" w:cs="Times New Roman"/>
          <w:sz w:val="28"/>
          <w:szCs w:val="28"/>
        </w:rPr>
        <w:t xml:space="preserve">, Y. </w:t>
      </w:r>
      <w:proofErr w:type="spellStart"/>
      <w:r w:rsidRPr="003E13F6">
        <w:rPr>
          <w:rFonts w:ascii="Times New Roman" w:hAnsi="Times New Roman" w:cs="Times New Roman"/>
          <w:sz w:val="28"/>
          <w:szCs w:val="28"/>
        </w:rPr>
        <w:t>Gozlan</w:t>
      </w:r>
      <w:proofErr w:type="spellEnd"/>
      <w:r w:rsidRPr="003E13F6">
        <w:rPr>
          <w:rFonts w:ascii="Times New Roman" w:hAnsi="Times New Roman" w:cs="Times New Roman"/>
          <w:sz w:val="28"/>
          <w:szCs w:val="28"/>
        </w:rPr>
        <w:t xml:space="preserve">, </w:t>
      </w:r>
      <w:proofErr w:type="spellStart"/>
      <w:r w:rsidRPr="003E13F6">
        <w:rPr>
          <w:rFonts w:ascii="Times New Roman" w:hAnsi="Times New Roman" w:cs="Times New Roman"/>
          <w:sz w:val="28"/>
          <w:szCs w:val="28"/>
        </w:rPr>
        <w:t>M.</w:t>
      </w:r>
      <w:r w:rsidR="00D83557" w:rsidRPr="003E13F6">
        <w:rPr>
          <w:rFonts w:ascii="Times New Roman" w:hAnsi="Times New Roman" w:cs="Times New Roman"/>
          <w:sz w:val="28"/>
          <w:szCs w:val="28"/>
        </w:rPr>
        <w:t>and</w:t>
      </w:r>
      <w:r w:rsidR="00C26D04" w:rsidRPr="003E13F6">
        <w:rPr>
          <w:rFonts w:ascii="Times New Roman" w:hAnsi="Times New Roman" w:cs="Times New Roman"/>
          <w:sz w:val="28"/>
          <w:szCs w:val="28"/>
        </w:rPr>
        <w:t>Kokia</w:t>
      </w:r>
      <w:proofErr w:type="spellEnd"/>
      <w:r w:rsidR="00C26D04" w:rsidRPr="003E13F6">
        <w:rPr>
          <w:rFonts w:ascii="Times New Roman" w:hAnsi="Times New Roman" w:cs="Times New Roman"/>
          <w:sz w:val="28"/>
          <w:szCs w:val="28"/>
        </w:rPr>
        <w:t>, E. (2009).</w:t>
      </w:r>
      <w:r w:rsidR="004A5F52" w:rsidRPr="003E13F6">
        <w:rPr>
          <w:rFonts w:ascii="Times New Roman" w:hAnsi="Times New Roman" w:cs="Times New Roman"/>
          <w:sz w:val="28"/>
          <w:szCs w:val="28"/>
        </w:rPr>
        <w:t>Women's and men's perceptions of infertility and their associations with psychological adjustment: A dyadic approach</w:t>
      </w:r>
      <w:r w:rsidR="00C26D04" w:rsidRPr="003E13F6">
        <w:rPr>
          <w:rFonts w:ascii="Times New Roman" w:hAnsi="Times New Roman" w:cs="Times New Roman"/>
          <w:sz w:val="28"/>
          <w:szCs w:val="28"/>
        </w:rPr>
        <w:t xml:space="preserve">. </w:t>
      </w:r>
      <w:r w:rsidR="004A5F52" w:rsidRPr="003E13F6">
        <w:rPr>
          <w:rFonts w:ascii="Times New Roman" w:hAnsi="Times New Roman" w:cs="Times New Roman"/>
          <w:sz w:val="28"/>
          <w:szCs w:val="28"/>
        </w:rPr>
        <w:t> </w:t>
      </w:r>
      <w:r w:rsidR="004A5F52" w:rsidRPr="003E13F6">
        <w:rPr>
          <w:rFonts w:ascii="Times New Roman" w:hAnsi="Times New Roman" w:cs="Times New Roman"/>
          <w:i/>
          <w:iCs/>
          <w:sz w:val="28"/>
          <w:szCs w:val="28"/>
        </w:rPr>
        <w:t>British journal of health psychology</w:t>
      </w:r>
      <w:r w:rsidR="004A5F52" w:rsidRPr="00E126EA">
        <w:rPr>
          <w:rFonts w:ascii="Times New Roman" w:hAnsi="Times New Roman" w:cs="Times New Roman"/>
          <w:i/>
          <w:iCs/>
          <w:sz w:val="28"/>
          <w:szCs w:val="28"/>
        </w:rPr>
        <w:t>, </w:t>
      </w:r>
      <w:r w:rsidR="004A5F52" w:rsidRPr="00E126EA">
        <w:rPr>
          <w:rFonts w:ascii="Times New Roman" w:hAnsi="Times New Roman" w:cs="Times New Roman"/>
          <w:bCs/>
          <w:i/>
          <w:sz w:val="28"/>
          <w:szCs w:val="28"/>
        </w:rPr>
        <w:t>14</w:t>
      </w:r>
      <w:r w:rsidR="00744B34" w:rsidRPr="003E13F6">
        <w:rPr>
          <w:rFonts w:ascii="Times New Roman" w:hAnsi="Times New Roman" w:cs="Times New Roman"/>
          <w:sz w:val="28"/>
          <w:szCs w:val="28"/>
        </w:rPr>
        <w:t>(</w:t>
      </w:r>
      <w:r w:rsidRPr="003E13F6">
        <w:rPr>
          <w:rFonts w:ascii="Times New Roman" w:hAnsi="Times New Roman" w:cs="Times New Roman"/>
          <w:sz w:val="28"/>
          <w:szCs w:val="28"/>
        </w:rPr>
        <w:t>1</w:t>
      </w:r>
      <w:r w:rsidR="00744B34" w:rsidRPr="003E13F6">
        <w:rPr>
          <w:rFonts w:ascii="Times New Roman" w:hAnsi="Times New Roman" w:cs="Times New Roman"/>
          <w:sz w:val="28"/>
          <w:szCs w:val="28"/>
        </w:rPr>
        <w:t>)</w:t>
      </w:r>
      <w:r w:rsidR="004A5F52" w:rsidRPr="003E13F6">
        <w:rPr>
          <w:rFonts w:ascii="Times New Roman" w:hAnsi="Times New Roman" w:cs="Times New Roman"/>
          <w:sz w:val="28"/>
          <w:szCs w:val="28"/>
        </w:rPr>
        <w:t>, 1-16.</w:t>
      </w:r>
    </w:p>
    <w:p w:rsidR="004A5F52" w:rsidRPr="00E126EA" w:rsidRDefault="004A5F52"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Boyatzis</w:t>
      </w:r>
      <w:proofErr w:type="spellEnd"/>
      <w:r w:rsidRPr="003E13F6">
        <w:rPr>
          <w:rFonts w:ascii="Times New Roman" w:hAnsi="Times New Roman" w:cs="Times New Roman"/>
          <w:sz w:val="28"/>
          <w:szCs w:val="28"/>
        </w:rPr>
        <w:t>, R. E. (1998</w:t>
      </w:r>
      <w:r w:rsidR="00744B34" w:rsidRPr="003E13F6">
        <w:rPr>
          <w:rFonts w:ascii="Times New Roman" w:hAnsi="Times New Roman" w:cs="Times New Roman"/>
          <w:i/>
          <w:iCs/>
          <w:sz w:val="28"/>
          <w:szCs w:val="28"/>
        </w:rPr>
        <w:t>).</w:t>
      </w:r>
      <w:r w:rsidRPr="003E13F6">
        <w:rPr>
          <w:rFonts w:ascii="Times New Roman" w:hAnsi="Times New Roman" w:cs="Times New Roman"/>
          <w:i/>
          <w:iCs/>
          <w:sz w:val="28"/>
          <w:szCs w:val="28"/>
        </w:rPr>
        <w:t xml:space="preserve">Transforming qualitative information: Thematic analysis and code </w:t>
      </w:r>
      <w:proofErr w:type="spellStart"/>
      <w:r w:rsidRPr="003E13F6">
        <w:rPr>
          <w:rFonts w:ascii="Times New Roman" w:hAnsi="Times New Roman" w:cs="Times New Roman"/>
          <w:i/>
          <w:iCs/>
          <w:sz w:val="28"/>
          <w:szCs w:val="28"/>
        </w:rPr>
        <w:t>development</w:t>
      </w:r>
      <w:proofErr w:type="spellEnd"/>
      <w:r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003F61C6" w:rsidRPr="003E13F6">
        <w:rPr>
          <w:rFonts w:ascii="Times New Roman" w:hAnsi="Times New Roman" w:cs="Times New Roman"/>
          <w:sz w:val="28"/>
          <w:szCs w:val="28"/>
        </w:rPr>
        <w:t>S</w:t>
      </w:r>
      <w:r w:rsidR="00744B34" w:rsidRPr="003E13F6">
        <w:rPr>
          <w:rFonts w:ascii="Times New Roman" w:hAnsi="Times New Roman" w:cs="Times New Roman"/>
          <w:sz w:val="28"/>
          <w:szCs w:val="28"/>
        </w:rPr>
        <w:t xml:space="preserve">age Publications, Incorporated. Retrieved </w:t>
      </w:r>
      <w:r w:rsidR="00C90708" w:rsidRPr="003E13F6">
        <w:rPr>
          <w:rFonts w:ascii="Times New Roman" w:hAnsi="Times New Roman" w:cs="Times New Roman"/>
          <w:sz w:val="28"/>
          <w:szCs w:val="28"/>
        </w:rPr>
        <w:t xml:space="preserve"> from</w:t>
      </w:r>
      <w:r w:rsidR="00E126EA">
        <w:rPr>
          <w:rFonts w:ascii="Times New Roman" w:hAnsi="Times New Roman" w:cs="Times New Roman"/>
          <w:sz w:val="28"/>
          <w:szCs w:val="28"/>
        </w:rPr>
        <w:t xml:space="preserve">  </w:t>
      </w:r>
      <w:hyperlink r:id="rId10" w:history="1">
        <w:r w:rsidR="003F61C6" w:rsidRPr="003E13F6">
          <w:rPr>
            <w:rStyle w:val="Hyperlink"/>
            <w:rFonts w:ascii="Times New Roman" w:hAnsi="Times New Roman" w:cs="Times New Roman"/>
            <w:sz w:val="28"/>
            <w:szCs w:val="28"/>
          </w:rPr>
          <w:t>http://www.google.com/books?hl=iwandlr=andid=_rfClWRhIKACandoi=fndandpg=PR6anddq=Transforming+Qualitative+Information:+Thematic+Analysis+and+Code+Developmentandots=EyrJBfhl5nandsig=o3fp2aC4wxP2XiZSAhChjFicOSQ</w:t>
        </w:r>
      </w:hyperlink>
      <w:r w:rsidR="00E126EA">
        <w:t xml:space="preserve">  </w:t>
      </w:r>
      <w:r w:rsidR="00E126EA">
        <w:rPr>
          <w:color w:val="FF0000"/>
        </w:rPr>
        <w:t>[This link seems not to lead to the book]</w:t>
      </w:r>
    </w:p>
    <w:p w:rsidR="004A5F52" w:rsidRPr="00E126EA" w:rsidRDefault="00744B34"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Brady, M. (2006).</w:t>
      </w:r>
      <w:r w:rsidR="004A5F52" w:rsidRPr="003E13F6">
        <w:rPr>
          <w:rFonts w:ascii="Times New Roman" w:hAnsi="Times New Roman" w:cs="Times New Roman"/>
          <w:i/>
          <w:iCs/>
          <w:sz w:val="28"/>
          <w:szCs w:val="28"/>
        </w:rPr>
        <w:t>Blogs: Motivations behind the phenomenon</w:t>
      </w:r>
      <w:r w:rsidR="004A5F52" w:rsidRPr="003E13F6">
        <w:rPr>
          <w:rFonts w:ascii="Times New Roman" w:hAnsi="Times New Roman" w:cs="Times New Roman"/>
          <w:sz w:val="28"/>
          <w:szCs w:val="28"/>
        </w:rPr>
        <w:t xml:space="preserve">. Paper presented at the Information Communication and Society Conference, University of York, York, UK. </w:t>
      </w:r>
      <w:r w:rsidR="00C26D04" w:rsidRPr="003E13F6">
        <w:rPr>
          <w:rFonts w:ascii="Times New Roman" w:hAnsi="Times New Roman" w:cs="Times New Roman"/>
          <w:sz w:val="28"/>
          <w:szCs w:val="28"/>
        </w:rPr>
        <w:t>Retrieved from</w:t>
      </w:r>
      <w:r w:rsidR="00C90708" w:rsidRPr="003E13F6">
        <w:rPr>
          <w:rFonts w:ascii="Times New Roman" w:hAnsi="Times New Roman" w:cs="Times New Roman"/>
          <w:sz w:val="28"/>
          <w:szCs w:val="28"/>
        </w:rPr>
        <w:t>:</w:t>
      </w:r>
      <w:r w:rsidR="00E126EA">
        <w:rPr>
          <w:rFonts w:ascii="Times New Roman" w:hAnsi="Times New Roman" w:cs="Times New Roman"/>
          <w:sz w:val="28"/>
          <w:szCs w:val="28"/>
        </w:rPr>
        <w:t xml:space="preserve"> http://</w:t>
      </w:r>
      <w:hyperlink r:id="rId11" w:history="1">
        <w:r w:rsidR="004A5F52" w:rsidRPr="003E13F6">
          <w:rPr>
            <w:rStyle w:val="Hyperlink"/>
            <w:rFonts w:ascii="Times New Roman" w:hAnsi="Times New Roman" w:cs="Times New Roman"/>
            <w:sz w:val="28"/>
            <w:szCs w:val="28"/>
          </w:rPr>
          <w:t>www.essex.ac.uk/chimera/content/.../CWP-2006-17-blog-motivations.pdf</w:t>
        </w:r>
      </w:hyperlink>
      <w:r w:rsidR="00E126EA">
        <w:t xml:space="preserve">  </w:t>
      </w:r>
      <w:r w:rsidR="00E126EA" w:rsidRPr="00E126EA">
        <w:rPr>
          <w:color w:val="FF0000"/>
        </w:rPr>
        <w:t xml:space="preserve">[This leads to a 404 message – would also need archiving at </w:t>
      </w:r>
      <w:proofErr w:type="spellStart"/>
      <w:r w:rsidR="00E126EA" w:rsidRPr="00E126EA">
        <w:rPr>
          <w:color w:val="FF0000"/>
        </w:rPr>
        <w:t>WebCite</w:t>
      </w:r>
      <w:proofErr w:type="spellEnd"/>
      <w:r w:rsidR="00E126EA" w:rsidRPr="00E126EA">
        <w:rPr>
          <w:color w:val="FF0000"/>
        </w:rPr>
        <w:t>]</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Braun, V. </w:t>
      </w:r>
      <w:r w:rsidR="00E126EA">
        <w:rPr>
          <w:rFonts w:ascii="Times New Roman" w:hAnsi="Times New Roman" w:cs="Times New Roman"/>
          <w:sz w:val="28"/>
          <w:szCs w:val="28"/>
        </w:rPr>
        <w:t>&amp;</w:t>
      </w:r>
      <w:r w:rsidR="00744B34" w:rsidRPr="003E13F6">
        <w:rPr>
          <w:rFonts w:ascii="Times New Roman" w:hAnsi="Times New Roman" w:cs="Times New Roman"/>
          <w:sz w:val="28"/>
          <w:szCs w:val="28"/>
        </w:rPr>
        <w:t xml:space="preserve"> Clarke, V. (2006).</w:t>
      </w:r>
      <w:r w:rsidRPr="003E13F6">
        <w:rPr>
          <w:rFonts w:ascii="Times New Roman" w:hAnsi="Times New Roman" w:cs="Times New Roman"/>
          <w:sz w:val="28"/>
          <w:szCs w:val="28"/>
        </w:rPr>
        <w:t xml:space="preserve">Using thematic analysis in </w:t>
      </w:r>
      <w:proofErr w:type="spellStart"/>
      <w:r w:rsidRPr="003E13F6">
        <w:rPr>
          <w:rFonts w:ascii="Times New Roman" w:hAnsi="Times New Roman" w:cs="Times New Roman"/>
          <w:sz w:val="28"/>
          <w:szCs w:val="28"/>
        </w:rPr>
        <w:t>psychology</w:t>
      </w:r>
      <w:proofErr w:type="spellEnd"/>
      <w:r w:rsidR="00744B34"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Pr="003E13F6">
        <w:rPr>
          <w:rFonts w:ascii="Times New Roman" w:hAnsi="Times New Roman" w:cs="Times New Roman"/>
          <w:i/>
          <w:iCs/>
          <w:sz w:val="28"/>
          <w:szCs w:val="28"/>
        </w:rPr>
        <w:t>Qualitative research in psychology,</w:t>
      </w:r>
      <w:r w:rsidR="00E126EA">
        <w:rPr>
          <w:rFonts w:ascii="Times New Roman" w:hAnsi="Times New Roman" w:cs="Times New Roman"/>
          <w:i/>
          <w:iCs/>
          <w:sz w:val="28"/>
          <w:szCs w:val="28"/>
        </w:rPr>
        <w:t xml:space="preserve"> </w:t>
      </w:r>
      <w:r w:rsidRPr="00E126EA">
        <w:rPr>
          <w:rFonts w:ascii="Times New Roman" w:hAnsi="Times New Roman" w:cs="Times New Roman"/>
          <w:bCs/>
          <w:i/>
          <w:sz w:val="28"/>
          <w:szCs w:val="28"/>
        </w:rPr>
        <w:t>3</w:t>
      </w:r>
      <w:r w:rsidR="00744B34" w:rsidRPr="003E13F6">
        <w:rPr>
          <w:rFonts w:ascii="Times New Roman" w:hAnsi="Times New Roman" w:cs="Times New Roman"/>
          <w:sz w:val="28"/>
          <w:szCs w:val="28"/>
        </w:rPr>
        <w:t>(</w:t>
      </w:r>
      <w:r w:rsidR="00835FEC" w:rsidRPr="003E13F6">
        <w:rPr>
          <w:rFonts w:ascii="Times New Roman" w:hAnsi="Times New Roman" w:cs="Times New Roman"/>
          <w:sz w:val="28"/>
          <w:szCs w:val="28"/>
        </w:rPr>
        <w:t>2</w:t>
      </w:r>
      <w:r w:rsidR="00744B34" w:rsidRPr="003E13F6">
        <w:rPr>
          <w:rFonts w:ascii="Times New Roman" w:hAnsi="Times New Roman" w:cs="Times New Roman"/>
          <w:sz w:val="28"/>
          <w:szCs w:val="28"/>
        </w:rPr>
        <w:t>)</w:t>
      </w:r>
      <w:r w:rsidRPr="003E13F6">
        <w:rPr>
          <w:rFonts w:ascii="Times New Roman" w:hAnsi="Times New Roman" w:cs="Times New Roman"/>
          <w:sz w:val="28"/>
          <w:szCs w:val="28"/>
        </w:rPr>
        <w:t>, 77–101.</w:t>
      </w:r>
    </w:p>
    <w:p w:rsidR="004A5F52" w:rsidRPr="00E126EA" w:rsidRDefault="00C26D04"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Bronstein, J. (2012). </w:t>
      </w:r>
      <w:r w:rsidR="00835FEC" w:rsidRPr="003E13F6">
        <w:rPr>
          <w:rFonts w:ascii="Times New Roman" w:hAnsi="Times New Roman" w:cs="Times New Roman"/>
          <w:sz w:val="28"/>
          <w:szCs w:val="28"/>
        </w:rPr>
        <w:t>Blogging motivations for Latin American bloggers: A uses and gratifications approach</w:t>
      </w:r>
      <w:r w:rsidR="00E126EA">
        <w:rPr>
          <w:rFonts w:ascii="Times New Roman" w:hAnsi="Times New Roman" w:cs="Times New Roman"/>
          <w:sz w:val="28"/>
          <w:szCs w:val="28"/>
        </w:rPr>
        <w:t>.</w:t>
      </w:r>
      <w:r w:rsidR="00835FEC" w:rsidRPr="003E13F6">
        <w:rPr>
          <w:rFonts w:ascii="Times New Roman" w:hAnsi="Times New Roman" w:cs="Times New Roman"/>
          <w:sz w:val="28"/>
          <w:szCs w:val="28"/>
        </w:rPr>
        <w:t xml:space="preserve"> </w:t>
      </w:r>
      <w:r w:rsidR="00E126EA">
        <w:rPr>
          <w:rFonts w:ascii="Times New Roman" w:hAnsi="Times New Roman" w:cs="Times New Roman"/>
          <w:sz w:val="28"/>
          <w:szCs w:val="28"/>
        </w:rPr>
        <w:t>In T.</w:t>
      </w:r>
      <w:r w:rsidR="004A5F52" w:rsidRPr="003E13F6">
        <w:rPr>
          <w:rFonts w:ascii="Times New Roman" w:hAnsi="Times New Roman" w:cs="Times New Roman"/>
          <w:sz w:val="28"/>
          <w:szCs w:val="28"/>
        </w:rPr>
        <w:t xml:space="preserve"> </w:t>
      </w:r>
      <w:proofErr w:type="spellStart"/>
      <w:r w:rsidR="004A5F52" w:rsidRPr="003E13F6">
        <w:rPr>
          <w:rFonts w:ascii="Times New Roman" w:hAnsi="Times New Roman" w:cs="Times New Roman"/>
          <w:sz w:val="28"/>
          <w:szCs w:val="28"/>
        </w:rPr>
        <w:t>Dumova</w:t>
      </w:r>
      <w:proofErr w:type="spellEnd"/>
      <w:r w:rsidR="004A5F52" w:rsidRPr="003E13F6">
        <w:rPr>
          <w:rFonts w:ascii="Times New Roman" w:hAnsi="Times New Roman" w:cs="Times New Roman"/>
          <w:sz w:val="28"/>
          <w:szCs w:val="28"/>
        </w:rPr>
        <w:t xml:space="preserve"> </w:t>
      </w:r>
      <w:r w:rsidR="00D83557" w:rsidRPr="003E13F6">
        <w:rPr>
          <w:rFonts w:ascii="Times New Roman" w:hAnsi="Times New Roman" w:cs="Times New Roman"/>
          <w:sz w:val="28"/>
          <w:szCs w:val="28"/>
        </w:rPr>
        <w:t>and</w:t>
      </w:r>
      <w:r w:rsidR="00E126EA">
        <w:rPr>
          <w:rFonts w:ascii="Times New Roman" w:hAnsi="Times New Roman" w:cs="Times New Roman"/>
          <w:sz w:val="28"/>
          <w:szCs w:val="28"/>
        </w:rPr>
        <w:t xml:space="preserve"> </w:t>
      </w:r>
      <w:proofErr w:type="spellStart"/>
      <w:r w:rsidR="00E126EA">
        <w:rPr>
          <w:rFonts w:ascii="Times New Roman" w:hAnsi="Times New Roman" w:cs="Times New Roman"/>
          <w:sz w:val="28"/>
          <w:szCs w:val="28"/>
        </w:rPr>
        <w:t>R</w:t>
      </w:r>
      <w:proofErr w:type="spellEnd"/>
      <w:r w:rsidR="00E126EA">
        <w:rPr>
          <w:rFonts w:ascii="Times New Roman" w:hAnsi="Times New Roman" w:cs="Times New Roman"/>
          <w:sz w:val="28"/>
          <w:szCs w:val="28"/>
        </w:rPr>
        <w:t xml:space="preserve">. </w:t>
      </w:r>
      <w:proofErr w:type="spellStart"/>
      <w:r w:rsidR="004A5F52" w:rsidRPr="003E13F6">
        <w:rPr>
          <w:rFonts w:ascii="Times New Roman" w:hAnsi="Times New Roman" w:cs="Times New Roman"/>
          <w:sz w:val="28"/>
          <w:szCs w:val="28"/>
        </w:rPr>
        <w:t>Fiordo</w:t>
      </w:r>
      <w:proofErr w:type="spellEnd"/>
      <w:r w:rsidR="004A5F52" w:rsidRPr="003E13F6">
        <w:rPr>
          <w:rFonts w:ascii="Times New Roman" w:hAnsi="Times New Roman" w:cs="Times New Roman"/>
          <w:sz w:val="28"/>
          <w:szCs w:val="28"/>
        </w:rPr>
        <w:t xml:space="preserve">,  (Eds.). </w:t>
      </w:r>
      <w:r w:rsidR="004A5F52" w:rsidRPr="003E13F6">
        <w:rPr>
          <w:rFonts w:ascii="Times New Roman" w:hAnsi="Times New Roman" w:cs="Times New Roman"/>
          <w:i/>
          <w:iCs/>
          <w:sz w:val="28"/>
          <w:szCs w:val="28"/>
        </w:rPr>
        <w:t xml:space="preserve">Blogging in the global society: </w:t>
      </w:r>
      <w:r w:rsidR="00E126EA">
        <w:rPr>
          <w:rFonts w:ascii="Times New Roman" w:hAnsi="Times New Roman" w:cs="Times New Roman"/>
          <w:i/>
          <w:iCs/>
          <w:sz w:val="28"/>
          <w:szCs w:val="28"/>
        </w:rPr>
        <w:t>c</w:t>
      </w:r>
      <w:r w:rsidR="004A5F52" w:rsidRPr="003E13F6">
        <w:rPr>
          <w:rFonts w:ascii="Times New Roman" w:hAnsi="Times New Roman" w:cs="Times New Roman"/>
          <w:i/>
          <w:iCs/>
          <w:sz w:val="28"/>
          <w:szCs w:val="28"/>
        </w:rPr>
        <w:t xml:space="preserve">ultural, political and geographical </w:t>
      </w:r>
      <w:proofErr w:type="spellStart"/>
      <w:r w:rsidR="004A5F52" w:rsidRPr="003E13F6">
        <w:rPr>
          <w:rFonts w:ascii="Times New Roman" w:hAnsi="Times New Roman" w:cs="Times New Roman"/>
          <w:i/>
          <w:iCs/>
          <w:sz w:val="28"/>
          <w:szCs w:val="28"/>
        </w:rPr>
        <w:t>aspects</w:t>
      </w:r>
      <w:proofErr w:type="spellEnd"/>
      <w:r w:rsidR="004A5F52" w:rsidRPr="003E13F6">
        <w:rPr>
          <w:rFonts w:ascii="Times New Roman" w:hAnsi="Times New Roman" w:cs="Times New Roman"/>
          <w:i/>
          <w:iCs/>
          <w:sz w:val="28"/>
          <w:szCs w:val="28"/>
        </w:rPr>
        <w:t>.</w:t>
      </w:r>
      <w:r w:rsidR="00E126EA">
        <w:rPr>
          <w:rFonts w:ascii="Times New Roman" w:hAnsi="Times New Roman" w:cs="Times New Roman"/>
          <w:i/>
          <w:iCs/>
          <w:sz w:val="28"/>
          <w:szCs w:val="28"/>
        </w:rPr>
        <w:t xml:space="preserve"> </w:t>
      </w:r>
      <w:r w:rsidR="004A5F52" w:rsidRPr="003E13F6">
        <w:rPr>
          <w:rFonts w:ascii="Times New Roman" w:hAnsi="Times New Roman" w:cs="Times New Roman"/>
          <w:sz w:val="28"/>
          <w:szCs w:val="28"/>
        </w:rPr>
        <w:t>Information Science Reference.</w:t>
      </w:r>
      <w:r w:rsidR="00E126EA">
        <w:rPr>
          <w:rFonts w:ascii="Times New Roman" w:hAnsi="Times New Roman" w:cs="Times New Roman"/>
          <w:sz w:val="28"/>
          <w:szCs w:val="28"/>
        </w:rPr>
        <w:t xml:space="preserve"> </w:t>
      </w:r>
      <w:r w:rsidR="00E126EA">
        <w:rPr>
          <w:rFonts w:ascii="Times New Roman" w:hAnsi="Times New Roman" w:cs="Times New Roman"/>
          <w:color w:val="FF0000"/>
          <w:sz w:val="28"/>
          <w:szCs w:val="28"/>
        </w:rPr>
        <w:t>[Needs place of publication and page numbers]</w:t>
      </w:r>
    </w:p>
    <w:p w:rsidR="008815EB" w:rsidRPr="003E13F6" w:rsidRDefault="00C26D04"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Bronstein, J. (2013</w:t>
      </w:r>
      <w:r w:rsidR="00AD1A08" w:rsidRPr="003E13F6">
        <w:rPr>
          <w:rFonts w:ascii="Times New Roman" w:hAnsi="Times New Roman" w:cs="Times New Roman"/>
          <w:sz w:val="28"/>
          <w:szCs w:val="28"/>
        </w:rPr>
        <w:t>a</w:t>
      </w:r>
      <w:r w:rsidRPr="003E13F6">
        <w:rPr>
          <w:rFonts w:ascii="Times New Roman" w:hAnsi="Times New Roman" w:cs="Times New Roman"/>
          <w:sz w:val="28"/>
          <w:szCs w:val="28"/>
        </w:rPr>
        <w:t xml:space="preserve">). </w:t>
      </w:r>
      <w:r w:rsidR="008815EB" w:rsidRPr="003E13F6">
        <w:rPr>
          <w:rFonts w:ascii="Times New Roman" w:hAnsi="Times New Roman" w:cs="Times New Roman"/>
          <w:sz w:val="28"/>
          <w:szCs w:val="28"/>
        </w:rPr>
        <w:t xml:space="preserve">Personal blogs as online presences on the </w:t>
      </w:r>
      <w:r w:rsidR="00920319" w:rsidRPr="003E13F6">
        <w:rPr>
          <w:rFonts w:ascii="Times New Roman" w:hAnsi="Times New Roman" w:cs="Times New Roman"/>
          <w:sz w:val="28"/>
          <w:szCs w:val="28"/>
        </w:rPr>
        <w:t>Internet</w:t>
      </w:r>
      <w:r w:rsidR="008815EB" w:rsidRPr="003E13F6">
        <w:rPr>
          <w:rFonts w:ascii="Times New Roman" w:hAnsi="Times New Roman" w:cs="Times New Roman"/>
          <w:sz w:val="28"/>
          <w:szCs w:val="28"/>
        </w:rPr>
        <w:t>: Exploring self-presentation a</w:t>
      </w:r>
      <w:r w:rsidRPr="003E13F6">
        <w:rPr>
          <w:rFonts w:ascii="Times New Roman" w:hAnsi="Times New Roman" w:cs="Times New Roman"/>
          <w:sz w:val="28"/>
          <w:szCs w:val="28"/>
        </w:rPr>
        <w:t xml:space="preserve">nd self-disclosure in </w:t>
      </w:r>
      <w:proofErr w:type="spellStart"/>
      <w:r w:rsidRPr="003E13F6">
        <w:rPr>
          <w:rFonts w:ascii="Times New Roman" w:hAnsi="Times New Roman" w:cs="Times New Roman"/>
          <w:sz w:val="28"/>
          <w:szCs w:val="28"/>
        </w:rPr>
        <w:t>blogging</w:t>
      </w:r>
      <w:proofErr w:type="spellEnd"/>
      <w:r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proofErr w:type="spellStart"/>
      <w:r w:rsidR="008815EB" w:rsidRPr="003E13F6">
        <w:rPr>
          <w:rFonts w:ascii="Times New Roman" w:hAnsi="Times New Roman" w:cs="Times New Roman"/>
          <w:i/>
          <w:iCs/>
          <w:sz w:val="28"/>
          <w:szCs w:val="28"/>
        </w:rPr>
        <w:t>Aslib</w:t>
      </w:r>
      <w:proofErr w:type="spellEnd"/>
      <w:r w:rsidR="008815EB" w:rsidRPr="003E13F6">
        <w:rPr>
          <w:rFonts w:ascii="Times New Roman" w:hAnsi="Times New Roman" w:cs="Times New Roman"/>
          <w:i/>
          <w:iCs/>
          <w:sz w:val="28"/>
          <w:szCs w:val="28"/>
        </w:rPr>
        <w:t xml:space="preserve"> Proceedings</w:t>
      </w:r>
      <w:r w:rsidR="008815EB" w:rsidRPr="003E13F6">
        <w:rPr>
          <w:rFonts w:ascii="Times New Roman" w:hAnsi="Times New Roman" w:cs="Times New Roman"/>
          <w:sz w:val="28"/>
          <w:szCs w:val="28"/>
        </w:rPr>
        <w:t xml:space="preserve">, </w:t>
      </w:r>
      <w:r w:rsidR="00E126EA" w:rsidRPr="00E126EA">
        <w:rPr>
          <w:rFonts w:ascii="Times New Roman" w:hAnsi="Times New Roman" w:cs="Times New Roman"/>
          <w:bCs/>
          <w:i/>
          <w:sz w:val="28"/>
          <w:szCs w:val="28"/>
        </w:rPr>
        <w:t>5</w:t>
      </w:r>
      <w:r w:rsidR="008815EB" w:rsidRPr="00E126EA">
        <w:rPr>
          <w:rFonts w:ascii="Times New Roman" w:hAnsi="Times New Roman" w:cs="Times New Roman"/>
          <w:bCs/>
          <w:i/>
          <w:sz w:val="28"/>
          <w:szCs w:val="28"/>
        </w:rPr>
        <w:t>6</w:t>
      </w:r>
      <w:r w:rsidRPr="00E126EA">
        <w:rPr>
          <w:rFonts w:ascii="Times New Roman" w:hAnsi="Times New Roman" w:cs="Times New Roman"/>
          <w:i/>
          <w:sz w:val="28"/>
          <w:szCs w:val="28"/>
        </w:rPr>
        <w:t>(</w:t>
      </w:r>
      <w:r w:rsidR="008815EB" w:rsidRPr="003E13F6">
        <w:rPr>
          <w:rFonts w:ascii="Times New Roman" w:hAnsi="Times New Roman" w:cs="Times New Roman"/>
          <w:sz w:val="28"/>
          <w:szCs w:val="28"/>
        </w:rPr>
        <w:t>2</w:t>
      </w:r>
      <w:r w:rsidRPr="003E13F6">
        <w:rPr>
          <w:rFonts w:ascii="Times New Roman" w:hAnsi="Times New Roman" w:cs="Times New Roman"/>
          <w:sz w:val="28"/>
          <w:szCs w:val="28"/>
        </w:rPr>
        <w:t xml:space="preserve">), </w:t>
      </w:r>
      <w:r w:rsidR="00A46E63" w:rsidRPr="003E13F6">
        <w:rPr>
          <w:rFonts w:ascii="Times New Roman" w:hAnsi="Times New Roman" w:cs="Times New Roman"/>
          <w:sz w:val="28"/>
          <w:szCs w:val="28"/>
        </w:rPr>
        <w:t>161-181.</w:t>
      </w:r>
    </w:p>
    <w:p w:rsidR="00AD1A08" w:rsidRPr="00E126EA" w:rsidRDefault="00AD1A08"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Bronstein, J. (2013b). Being private in public: information disclosure </w:t>
      </w:r>
      <w:proofErr w:type="spellStart"/>
      <w:r w:rsidRPr="003E13F6">
        <w:rPr>
          <w:rFonts w:ascii="Times New Roman" w:hAnsi="Times New Roman" w:cs="Times New Roman"/>
          <w:sz w:val="28"/>
          <w:szCs w:val="28"/>
        </w:rPr>
        <w:t>behaviour</w:t>
      </w:r>
      <w:proofErr w:type="spellEnd"/>
      <w:r w:rsidRPr="003E13F6">
        <w:rPr>
          <w:rFonts w:ascii="Times New Roman" w:hAnsi="Times New Roman" w:cs="Times New Roman"/>
          <w:sz w:val="28"/>
          <w:szCs w:val="28"/>
        </w:rPr>
        <w:t xml:space="preserve"> of Israeli bloggers. </w:t>
      </w:r>
      <w:r w:rsidRPr="00E126EA">
        <w:rPr>
          <w:rFonts w:ascii="Times New Roman" w:hAnsi="Times New Roman" w:cs="Times New Roman"/>
          <w:i/>
          <w:sz w:val="28"/>
          <w:szCs w:val="28"/>
        </w:rPr>
        <w:t>Information Research, </w:t>
      </w:r>
      <w:r w:rsidRPr="00E126EA">
        <w:rPr>
          <w:rFonts w:ascii="Times New Roman" w:hAnsi="Times New Roman" w:cs="Times New Roman"/>
          <w:bCs/>
          <w:i/>
          <w:sz w:val="28"/>
          <w:szCs w:val="28"/>
        </w:rPr>
        <w:t>18</w:t>
      </w:r>
      <w:r w:rsidRPr="003E13F6">
        <w:rPr>
          <w:rFonts w:ascii="Times New Roman" w:hAnsi="Times New Roman" w:cs="Times New Roman"/>
          <w:sz w:val="28"/>
          <w:szCs w:val="28"/>
        </w:rPr>
        <w:t>(4) paper 600. Retrieved from http://InformationR.net/ir/18-4/paper600.html</w:t>
      </w:r>
      <w:r w:rsidR="00E126EA">
        <w:rPr>
          <w:rFonts w:ascii="Times New Roman" w:hAnsi="Times New Roman" w:cs="Times New Roman"/>
          <w:sz w:val="28"/>
          <w:szCs w:val="28"/>
        </w:rPr>
        <w:t xml:space="preserve"> </w:t>
      </w:r>
      <w:r w:rsidR="00E126EA">
        <w:rPr>
          <w:rFonts w:ascii="Times New Roman" w:hAnsi="Times New Roman" w:cs="Times New Roman"/>
          <w:color w:val="FF0000"/>
          <w:sz w:val="28"/>
          <w:szCs w:val="28"/>
        </w:rPr>
        <w:t xml:space="preserve">[Needs archiving to </w:t>
      </w:r>
      <w:proofErr w:type="spellStart"/>
      <w:r w:rsidR="00E126EA">
        <w:rPr>
          <w:rFonts w:ascii="Times New Roman" w:hAnsi="Times New Roman" w:cs="Times New Roman"/>
          <w:color w:val="FF0000"/>
          <w:sz w:val="28"/>
          <w:szCs w:val="28"/>
        </w:rPr>
        <w:t>WebCite</w:t>
      </w:r>
      <w:proofErr w:type="spellEnd"/>
      <w:r w:rsidR="00E126EA">
        <w:rPr>
          <w:rFonts w:ascii="Times New Roman" w:hAnsi="Times New Roman" w:cs="Times New Roman"/>
          <w:color w:val="FF0000"/>
          <w:sz w:val="28"/>
          <w:szCs w:val="28"/>
        </w:rPr>
        <w:t>]</w:t>
      </w:r>
    </w:p>
    <w:p w:rsidR="00AD1A08" w:rsidRPr="003E13F6" w:rsidRDefault="00AD1A08" w:rsidP="003E13F6">
      <w:pPr>
        <w:pBdr>
          <w:top w:val="single" w:sz="6" w:space="1" w:color="auto"/>
        </w:pBdr>
        <w:spacing w:after="0" w:line="480" w:lineRule="auto"/>
        <w:jc w:val="center"/>
        <w:rPr>
          <w:rFonts w:ascii="Times New Roman" w:eastAsia="Times New Roman" w:hAnsi="Times New Roman" w:cs="Times New Roman"/>
          <w:vanish/>
          <w:sz w:val="28"/>
          <w:szCs w:val="28"/>
        </w:rPr>
      </w:pPr>
      <w:r w:rsidRPr="003E13F6">
        <w:rPr>
          <w:rFonts w:ascii="Times New Roman" w:eastAsia="Times New Roman" w:hAnsi="Times New Roman" w:cs="Times New Roman"/>
          <w:vanish/>
          <w:sz w:val="28"/>
          <w:szCs w:val="28"/>
        </w:rPr>
        <w:t>Bottom of Form</w:t>
      </w:r>
    </w:p>
    <w:p w:rsidR="004A5F52" w:rsidRPr="003E13F6" w:rsidRDefault="00C26D04" w:rsidP="003E13F6">
      <w:pPr>
        <w:autoSpaceDE w:val="0"/>
        <w:spacing w:after="0" w:line="480" w:lineRule="auto"/>
        <w:ind w:left="720" w:hanging="720"/>
        <w:rPr>
          <w:rFonts w:ascii="Times New Roman" w:hAnsi="Times New Roman" w:cs="Times New Roman"/>
          <w:sz w:val="28"/>
          <w:szCs w:val="28"/>
          <w:rtl/>
        </w:rPr>
      </w:pPr>
      <w:r w:rsidRPr="003E13F6">
        <w:rPr>
          <w:rFonts w:ascii="Times New Roman" w:hAnsi="Times New Roman" w:cs="Times New Roman"/>
          <w:sz w:val="28"/>
          <w:szCs w:val="28"/>
        </w:rPr>
        <w:t>Chen, G. M. (2012).</w:t>
      </w:r>
      <w:r w:rsidR="004A5F52" w:rsidRPr="003E13F6">
        <w:rPr>
          <w:rFonts w:ascii="Times New Roman" w:hAnsi="Times New Roman" w:cs="Times New Roman"/>
          <w:sz w:val="28"/>
          <w:szCs w:val="28"/>
        </w:rPr>
        <w:t>Why do women write personal blogs? Satisfying needs for self-disclosure and affiliation tell part of the story</w:t>
      </w:r>
      <w:r w:rsidRPr="003E13F6">
        <w:rPr>
          <w:rFonts w:ascii="Times New Roman" w:hAnsi="Times New Roman" w:cs="Times New Roman"/>
          <w:sz w:val="28"/>
          <w:szCs w:val="28"/>
        </w:rPr>
        <w:t xml:space="preserve">. </w:t>
      </w:r>
      <w:r w:rsidRPr="003E13F6">
        <w:rPr>
          <w:rFonts w:ascii="Times New Roman" w:hAnsi="Times New Roman" w:cs="Times New Roman"/>
          <w:i/>
          <w:iCs/>
          <w:sz w:val="28"/>
          <w:szCs w:val="28"/>
        </w:rPr>
        <w:t>Computers in Human Behavior,</w:t>
      </w:r>
      <w:r w:rsidR="00E126EA">
        <w:rPr>
          <w:rFonts w:ascii="Times New Roman" w:hAnsi="Times New Roman" w:cs="Times New Roman"/>
          <w:i/>
          <w:iCs/>
          <w:sz w:val="28"/>
          <w:szCs w:val="28"/>
        </w:rPr>
        <w:t xml:space="preserve"> </w:t>
      </w:r>
      <w:r w:rsidR="00835FEC" w:rsidRPr="00E126EA">
        <w:rPr>
          <w:rFonts w:ascii="Times New Roman" w:hAnsi="Times New Roman" w:cs="Times New Roman"/>
          <w:bCs/>
          <w:i/>
          <w:sz w:val="28"/>
          <w:szCs w:val="28"/>
        </w:rPr>
        <w:t>28</w:t>
      </w:r>
      <w:r w:rsidRPr="003E13F6">
        <w:rPr>
          <w:rFonts w:ascii="Times New Roman" w:hAnsi="Times New Roman" w:cs="Times New Roman"/>
          <w:sz w:val="28"/>
          <w:szCs w:val="28"/>
        </w:rPr>
        <w:t>(</w:t>
      </w:r>
      <w:r w:rsidR="00835FEC" w:rsidRPr="003E13F6">
        <w:rPr>
          <w:rFonts w:ascii="Times New Roman" w:hAnsi="Times New Roman" w:cs="Times New Roman"/>
          <w:sz w:val="28"/>
          <w:szCs w:val="28"/>
        </w:rPr>
        <w:t>1</w:t>
      </w:r>
      <w:r w:rsidRPr="003E13F6">
        <w:rPr>
          <w:rFonts w:ascii="Times New Roman" w:hAnsi="Times New Roman" w:cs="Times New Roman"/>
          <w:sz w:val="28"/>
          <w:szCs w:val="28"/>
        </w:rPr>
        <w:t>),</w:t>
      </w:r>
      <w:r w:rsidR="004A5F52" w:rsidRPr="003E13F6">
        <w:rPr>
          <w:rFonts w:ascii="Times New Roman" w:hAnsi="Times New Roman" w:cs="Times New Roman"/>
          <w:sz w:val="28"/>
          <w:szCs w:val="28"/>
        </w:rPr>
        <w:t>171-180.</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Creswell, J. W. (2007</w:t>
      </w:r>
      <w:r w:rsidR="00C26D04" w:rsidRPr="003E13F6">
        <w:rPr>
          <w:rFonts w:ascii="Times New Roman" w:hAnsi="Times New Roman" w:cs="Times New Roman"/>
          <w:sz w:val="28"/>
          <w:szCs w:val="28"/>
        </w:rPr>
        <w:t xml:space="preserve">). </w:t>
      </w:r>
      <w:r w:rsidR="00C90708" w:rsidRPr="003E13F6">
        <w:rPr>
          <w:rFonts w:ascii="Times New Roman" w:hAnsi="Times New Roman" w:cs="Times New Roman"/>
          <w:i/>
          <w:iCs/>
          <w:sz w:val="28"/>
          <w:szCs w:val="28"/>
        </w:rPr>
        <w:t>Qualitative i</w:t>
      </w:r>
      <w:r w:rsidRPr="003E13F6">
        <w:rPr>
          <w:rFonts w:ascii="Times New Roman" w:hAnsi="Times New Roman" w:cs="Times New Roman"/>
          <w:i/>
          <w:iCs/>
          <w:sz w:val="28"/>
          <w:szCs w:val="28"/>
        </w:rPr>
        <w:t xml:space="preserve">nquiry </w:t>
      </w:r>
      <w:r w:rsidR="00D83557" w:rsidRPr="003E13F6">
        <w:rPr>
          <w:rFonts w:ascii="Times New Roman" w:hAnsi="Times New Roman" w:cs="Times New Roman"/>
          <w:i/>
          <w:iCs/>
          <w:sz w:val="28"/>
          <w:szCs w:val="28"/>
        </w:rPr>
        <w:t>and</w:t>
      </w:r>
      <w:r w:rsidR="00C90708" w:rsidRPr="003E13F6">
        <w:rPr>
          <w:rFonts w:ascii="Times New Roman" w:hAnsi="Times New Roman" w:cs="Times New Roman"/>
          <w:i/>
          <w:iCs/>
          <w:sz w:val="28"/>
          <w:szCs w:val="28"/>
        </w:rPr>
        <w:t xml:space="preserve"> research design: Choosing among five a</w:t>
      </w:r>
      <w:r w:rsidRPr="003E13F6">
        <w:rPr>
          <w:rFonts w:ascii="Times New Roman" w:hAnsi="Times New Roman" w:cs="Times New Roman"/>
          <w:i/>
          <w:iCs/>
          <w:sz w:val="28"/>
          <w:szCs w:val="28"/>
        </w:rPr>
        <w:t>pproaches</w:t>
      </w:r>
      <w:r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00E126EA">
        <w:rPr>
          <w:rFonts w:ascii="Times New Roman" w:hAnsi="Times New Roman" w:cs="Times New Roman"/>
          <w:color w:val="FF0000"/>
          <w:sz w:val="28"/>
          <w:szCs w:val="28"/>
        </w:rPr>
        <w:t>[Needs place of publication]</w:t>
      </w:r>
      <w:r w:rsidRPr="003E13F6">
        <w:rPr>
          <w:rFonts w:ascii="Times New Roman" w:hAnsi="Times New Roman" w:cs="Times New Roman"/>
          <w:sz w:val="28"/>
          <w:szCs w:val="28"/>
        </w:rPr>
        <w:t xml:space="preserve"> Sage Publications, Inc.</w:t>
      </w:r>
      <w:r w:rsidR="00E126EA">
        <w:rPr>
          <w:rFonts w:ascii="Times New Roman" w:hAnsi="Times New Roman" w:cs="Times New Roman"/>
          <w:sz w:val="28"/>
          <w:szCs w:val="28"/>
        </w:rPr>
        <w:t xml:space="preserve"> </w:t>
      </w:r>
    </w:p>
    <w:p w:rsidR="00E907B1" w:rsidRPr="003E13F6" w:rsidRDefault="00C26D04" w:rsidP="003E13F6">
      <w:pPr>
        <w:spacing w:after="0" w:line="480" w:lineRule="auto"/>
        <w:rPr>
          <w:rFonts w:ascii="Times New Roman" w:eastAsia="Times New Roman" w:hAnsi="Times New Roman" w:cs="Times New Roman"/>
          <w:color w:val="000000"/>
          <w:sz w:val="28"/>
          <w:szCs w:val="28"/>
        </w:rPr>
      </w:pPr>
      <w:proofErr w:type="spellStart"/>
      <w:r w:rsidRPr="003E13F6">
        <w:rPr>
          <w:rFonts w:ascii="Times New Roman" w:eastAsia="Times New Roman" w:hAnsi="Times New Roman" w:cs="Times New Roman"/>
          <w:color w:val="000000"/>
          <w:sz w:val="28"/>
          <w:szCs w:val="28"/>
        </w:rPr>
        <w:t>Durrheim</w:t>
      </w:r>
      <w:proofErr w:type="spellEnd"/>
      <w:r w:rsidRPr="003E13F6">
        <w:rPr>
          <w:rFonts w:ascii="Times New Roman" w:eastAsia="Times New Roman" w:hAnsi="Times New Roman" w:cs="Times New Roman"/>
          <w:color w:val="000000"/>
          <w:sz w:val="28"/>
          <w:szCs w:val="28"/>
        </w:rPr>
        <w:t xml:space="preserve">, K. (2006). </w:t>
      </w:r>
      <w:r w:rsidR="00E907B1" w:rsidRPr="003E13F6">
        <w:rPr>
          <w:rFonts w:ascii="Times New Roman" w:eastAsia="Times New Roman" w:hAnsi="Times New Roman" w:cs="Times New Roman"/>
          <w:color w:val="000000"/>
          <w:sz w:val="28"/>
          <w:szCs w:val="28"/>
        </w:rPr>
        <w:t xml:space="preserve">Basic quantitative </w:t>
      </w:r>
      <w:proofErr w:type="spellStart"/>
      <w:r w:rsidR="00E907B1" w:rsidRPr="003E13F6">
        <w:rPr>
          <w:rFonts w:ascii="Times New Roman" w:eastAsia="Times New Roman" w:hAnsi="Times New Roman" w:cs="Times New Roman"/>
          <w:color w:val="000000"/>
          <w:sz w:val="28"/>
          <w:szCs w:val="28"/>
        </w:rPr>
        <w:t>analysis</w:t>
      </w:r>
      <w:proofErr w:type="spellEnd"/>
      <w:r w:rsidRPr="003E13F6">
        <w:rPr>
          <w:rFonts w:ascii="Times New Roman" w:eastAsia="Times New Roman" w:hAnsi="Times New Roman" w:cs="Times New Roman"/>
          <w:color w:val="000000"/>
          <w:sz w:val="28"/>
          <w:szCs w:val="28"/>
        </w:rPr>
        <w:t>.</w:t>
      </w:r>
      <w:r w:rsidR="00E126EA">
        <w:rPr>
          <w:rFonts w:ascii="Times New Roman" w:eastAsia="Times New Roman" w:hAnsi="Times New Roman" w:cs="Times New Roman"/>
          <w:color w:val="000000"/>
          <w:sz w:val="28"/>
          <w:szCs w:val="28"/>
        </w:rPr>
        <w:t xml:space="preserve"> </w:t>
      </w:r>
      <w:r w:rsidR="00C90708" w:rsidRPr="003E13F6">
        <w:rPr>
          <w:rFonts w:ascii="Times New Roman" w:eastAsia="Times New Roman" w:hAnsi="Times New Roman" w:cs="Times New Roman"/>
          <w:i/>
          <w:iCs/>
          <w:color w:val="000000"/>
          <w:sz w:val="28"/>
          <w:szCs w:val="28"/>
        </w:rPr>
        <w:t>Research in Practice: Applied Methods for the Social S</w:t>
      </w:r>
      <w:r w:rsidR="00E907B1" w:rsidRPr="003E13F6">
        <w:rPr>
          <w:rFonts w:ascii="Times New Roman" w:eastAsia="Times New Roman" w:hAnsi="Times New Roman" w:cs="Times New Roman"/>
          <w:i/>
          <w:iCs/>
          <w:color w:val="000000"/>
          <w:sz w:val="28"/>
          <w:szCs w:val="28"/>
        </w:rPr>
        <w:t>ciences</w:t>
      </w:r>
      <w:r w:rsidR="00E907B1" w:rsidRPr="003E13F6">
        <w:rPr>
          <w:rFonts w:ascii="Times New Roman" w:eastAsia="Times New Roman" w:hAnsi="Times New Roman" w:cs="Times New Roman"/>
          <w:color w:val="000000"/>
          <w:sz w:val="28"/>
          <w:szCs w:val="28"/>
        </w:rPr>
        <w:t xml:space="preserve">, </w:t>
      </w:r>
      <w:r w:rsidR="00E126EA">
        <w:rPr>
          <w:rFonts w:ascii="Times New Roman" w:eastAsia="Times New Roman" w:hAnsi="Times New Roman" w:cs="Times New Roman"/>
          <w:color w:val="FF0000"/>
          <w:sz w:val="28"/>
          <w:szCs w:val="28"/>
        </w:rPr>
        <w:t xml:space="preserve">[Needs volume and issue numbers] </w:t>
      </w:r>
      <w:r w:rsidR="00E907B1" w:rsidRPr="003E13F6">
        <w:rPr>
          <w:rFonts w:ascii="Times New Roman" w:eastAsia="Times New Roman" w:hAnsi="Times New Roman" w:cs="Times New Roman"/>
          <w:color w:val="000000"/>
          <w:sz w:val="28"/>
          <w:szCs w:val="28"/>
        </w:rPr>
        <w:t>187–214.</w:t>
      </w:r>
    </w:p>
    <w:p w:rsidR="004A5F52" w:rsidRPr="00E126EA" w:rsidRDefault="00C26D04"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Efimova</w:t>
      </w:r>
      <w:proofErr w:type="spellEnd"/>
      <w:r w:rsidRPr="003E13F6">
        <w:rPr>
          <w:rFonts w:ascii="Times New Roman" w:hAnsi="Times New Roman" w:cs="Times New Roman"/>
          <w:sz w:val="28"/>
          <w:szCs w:val="28"/>
        </w:rPr>
        <w:t>, L. A. (2009)</w:t>
      </w:r>
      <w:r w:rsidR="004A5F52"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004A5F52" w:rsidRPr="003E13F6">
        <w:rPr>
          <w:rFonts w:ascii="Times New Roman" w:hAnsi="Times New Roman" w:cs="Times New Roman"/>
          <w:i/>
          <w:iCs/>
          <w:sz w:val="28"/>
          <w:szCs w:val="28"/>
        </w:rPr>
        <w:t>Passion at work: blogging practices of knowledge workers.</w:t>
      </w:r>
      <w:r w:rsidR="004A5F52" w:rsidRPr="003E13F6">
        <w:rPr>
          <w:rFonts w:ascii="Times New Roman" w:hAnsi="Times New Roman" w:cs="Times New Roman"/>
          <w:sz w:val="28"/>
          <w:szCs w:val="28"/>
        </w:rPr>
        <w:t> </w:t>
      </w:r>
      <w:proofErr w:type="spellStart"/>
      <w:r w:rsidR="004A5F52" w:rsidRPr="003E13F6">
        <w:rPr>
          <w:rFonts w:ascii="Times New Roman" w:hAnsi="Times New Roman" w:cs="Times New Roman"/>
          <w:sz w:val="28"/>
          <w:szCs w:val="28"/>
        </w:rPr>
        <w:t>NovayPhD</w:t>
      </w:r>
      <w:proofErr w:type="spellEnd"/>
      <w:r w:rsidR="004A5F52" w:rsidRPr="003E13F6">
        <w:rPr>
          <w:rFonts w:ascii="Times New Roman" w:hAnsi="Times New Roman" w:cs="Times New Roman"/>
          <w:sz w:val="28"/>
          <w:szCs w:val="28"/>
        </w:rPr>
        <w:t xml:space="preserve"> Research Series, 24.</w:t>
      </w:r>
      <w:r w:rsidR="00E126EA">
        <w:rPr>
          <w:rFonts w:ascii="Times New Roman" w:hAnsi="Times New Roman" w:cs="Times New Roman"/>
          <w:sz w:val="28"/>
          <w:szCs w:val="28"/>
        </w:rPr>
        <w:t xml:space="preserve"> </w:t>
      </w:r>
      <w:r w:rsidR="00E126EA">
        <w:rPr>
          <w:rFonts w:ascii="Times New Roman" w:hAnsi="Times New Roman" w:cs="Times New Roman"/>
          <w:color w:val="FF0000"/>
          <w:sz w:val="28"/>
          <w:szCs w:val="28"/>
        </w:rPr>
        <w:t>[If this is a PhD thesis it needs a correct entry – see the author instructions at http://informatonr.net/ir/author2.html]</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Ekdale</w:t>
      </w:r>
      <w:proofErr w:type="spellEnd"/>
      <w:r w:rsidRPr="003E13F6">
        <w:rPr>
          <w:rFonts w:ascii="Times New Roman" w:hAnsi="Times New Roman" w:cs="Times New Roman"/>
          <w:sz w:val="28"/>
          <w:szCs w:val="28"/>
        </w:rPr>
        <w:t xml:space="preserve">, B., </w:t>
      </w:r>
      <w:proofErr w:type="spellStart"/>
      <w:r w:rsidRPr="003E13F6">
        <w:rPr>
          <w:rFonts w:ascii="Times New Roman" w:hAnsi="Times New Roman" w:cs="Times New Roman"/>
          <w:sz w:val="28"/>
          <w:szCs w:val="28"/>
        </w:rPr>
        <w:t>Namkoong</w:t>
      </w:r>
      <w:proofErr w:type="spellEnd"/>
      <w:r w:rsidRPr="003E13F6">
        <w:rPr>
          <w:rFonts w:ascii="Times New Roman" w:hAnsi="Times New Roman" w:cs="Times New Roman"/>
          <w:sz w:val="28"/>
          <w:szCs w:val="28"/>
        </w:rPr>
        <w:t xml:space="preserve">, K., Fung, T. K., </w:t>
      </w:r>
      <w:r w:rsidR="001915F7" w:rsidRPr="003E13F6">
        <w:rPr>
          <w:rFonts w:ascii="Times New Roman" w:hAnsi="Times New Roman" w:cs="Times New Roman"/>
          <w:sz w:val="28"/>
          <w:szCs w:val="28"/>
        </w:rPr>
        <w:t>&amp;</w:t>
      </w:r>
      <w:proofErr w:type="spellStart"/>
      <w:r w:rsidR="00C26D04" w:rsidRPr="003E13F6">
        <w:rPr>
          <w:rFonts w:ascii="Times New Roman" w:hAnsi="Times New Roman" w:cs="Times New Roman"/>
          <w:sz w:val="28"/>
          <w:szCs w:val="28"/>
        </w:rPr>
        <w:t>Perlmutter</w:t>
      </w:r>
      <w:proofErr w:type="spellEnd"/>
      <w:r w:rsidR="00C26D04" w:rsidRPr="003E13F6">
        <w:rPr>
          <w:rFonts w:ascii="Times New Roman" w:hAnsi="Times New Roman" w:cs="Times New Roman"/>
          <w:sz w:val="28"/>
          <w:szCs w:val="28"/>
        </w:rPr>
        <w:t>, D. D. (2010).</w:t>
      </w:r>
      <w:r w:rsidRPr="003E13F6">
        <w:rPr>
          <w:rFonts w:ascii="Times New Roman" w:hAnsi="Times New Roman" w:cs="Times New Roman"/>
          <w:sz w:val="28"/>
          <w:szCs w:val="28"/>
        </w:rPr>
        <w:t>Why blog? (then and now): exploring the motivations for blogging by popu</w:t>
      </w:r>
      <w:r w:rsidR="00C26D04" w:rsidRPr="003E13F6">
        <w:rPr>
          <w:rFonts w:ascii="Times New Roman" w:hAnsi="Times New Roman" w:cs="Times New Roman"/>
          <w:sz w:val="28"/>
          <w:szCs w:val="28"/>
        </w:rPr>
        <w:t>lar American political bloggers</w:t>
      </w:r>
      <w:r w:rsidR="00C90708" w:rsidRPr="003E13F6">
        <w:rPr>
          <w:rFonts w:ascii="Times New Roman" w:hAnsi="Times New Roman" w:cs="Times New Roman"/>
          <w:sz w:val="28"/>
          <w:szCs w:val="28"/>
        </w:rPr>
        <w:t xml:space="preserve">. </w:t>
      </w:r>
      <w:r w:rsidRPr="003E13F6">
        <w:rPr>
          <w:rFonts w:ascii="Times New Roman" w:hAnsi="Times New Roman" w:cs="Times New Roman"/>
          <w:i/>
          <w:iCs/>
          <w:sz w:val="28"/>
          <w:szCs w:val="28"/>
        </w:rPr>
        <w:t xml:space="preserve">New Media </w:t>
      </w:r>
      <w:r w:rsidR="00D83557" w:rsidRPr="003E13F6">
        <w:rPr>
          <w:rFonts w:ascii="Times New Roman" w:hAnsi="Times New Roman" w:cs="Times New Roman"/>
          <w:i/>
          <w:iCs/>
          <w:sz w:val="28"/>
          <w:szCs w:val="28"/>
        </w:rPr>
        <w:t>and</w:t>
      </w:r>
      <w:r w:rsidRPr="003E13F6">
        <w:rPr>
          <w:rFonts w:ascii="Times New Roman" w:hAnsi="Times New Roman" w:cs="Times New Roman"/>
          <w:i/>
          <w:iCs/>
          <w:sz w:val="28"/>
          <w:szCs w:val="28"/>
        </w:rPr>
        <w:t xml:space="preserve"> Society, </w:t>
      </w:r>
      <w:r w:rsidRPr="00E126EA">
        <w:rPr>
          <w:rFonts w:ascii="Times New Roman" w:hAnsi="Times New Roman" w:cs="Times New Roman"/>
          <w:bCs/>
          <w:i/>
          <w:sz w:val="28"/>
          <w:szCs w:val="28"/>
        </w:rPr>
        <w:t>12</w:t>
      </w:r>
      <w:r w:rsidR="00C26D04" w:rsidRPr="003E13F6">
        <w:rPr>
          <w:rFonts w:ascii="Times New Roman" w:hAnsi="Times New Roman" w:cs="Times New Roman"/>
          <w:b/>
          <w:bCs/>
          <w:sz w:val="28"/>
          <w:szCs w:val="28"/>
        </w:rPr>
        <w:t>(</w:t>
      </w:r>
      <w:r w:rsidR="00370BD6" w:rsidRPr="003E13F6">
        <w:rPr>
          <w:rFonts w:ascii="Times New Roman" w:hAnsi="Times New Roman" w:cs="Times New Roman"/>
          <w:sz w:val="28"/>
          <w:szCs w:val="28"/>
        </w:rPr>
        <w:t>2</w:t>
      </w:r>
      <w:r w:rsidR="00C26D04" w:rsidRPr="003E13F6">
        <w:rPr>
          <w:rFonts w:ascii="Times New Roman" w:hAnsi="Times New Roman" w:cs="Times New Roman"/>
          <w:sz w:val="28"/>
          <w:szCs w:val="28"/>
        </w:rPr>
        <w:t>)</w:t>
      </w:r>
      <w:r w:rsidRPr="003E13F6">
        <w:rPr>
          <w:rFonts w:ascii="Times New Roman" w:hAnsi="Times New Roman" w:cs="Times New Roman"/>
          <w:sz w:val="28"/>
          <w:szCs w:val="28"/>
        </w:rPr>
        <w:t>, 217-234.</w:t>
      </w:r>
    </w:p>
    <w:p w:rsidR="00343D62" w:rsidRPr="003E13F6" w:rsidRDefault="00343D6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Gumbrecht</w:t>
      </w:r>
      <w:proofErr w:type="spellEnd"/>
      <w:r w:rsidRPr="003E13F6">
        <w:rPr>
          <w:rFonts w:ascii="Times New Roman" w:hAnsi="Times New Roman" w:cs="Times New Roman"/>
          <w:sz w:val="28"/>
          <w:szCs w:val="28"/>
        </w:rPr>
        <w:t>, M. (2005). </w:t>
      </w:r>
      <w:hyperlink r:id="rId12" w:history="1">
        <w:r w:rsidRPr="003E13F6">
          <w:rPr>
            <w:rFonts w:ascii="Times New Roman" w:hAnsi="Times New Roman" w:cs="Times New Roman"/>
            <w:sz w:val="28"/>
            <w:szCs w:val="28"/>
          </w:rPr>
          <w:t>Blogs as "protected space".</w:t>
        </w:r>
      </w:hyperlink>
      <w:r w:rsidRPr="003E13F6">
        <w:rPr>
          <w:rFonts w:ascii="Times New Roman" w:hAnsi="Times New Roman" w:cs="Times New Roman"/>
          <w:sz w:val="28"/>
          <w:szCs w:val="28"/>
        </w:rPr>
        <w:t xml:space="preserve"> Paper presented at the Workshop on the </w:t>
      </w:r>
      <w:proofErr w:type="spellStart"/>
      <w:r w:rsidRPr="003E13F6">
        <w:rPr>
          <w:rFonts w:ascii="Times New Roman" w:hAnsi="Times New Roman" w:cs="Times New Roman"/>
          <w:sz w:val="28"/>
          <w:szCs w:val="28"/>
        </w:rPr>
        <w:t>Weblogging</w:t>
      </w:r>
      <w:proofErr w:type="spellEnd"/>
      <w:r w:rsidRPr="003E13F6">
        <w:rPr>
          <w:rFonts w:ascii="Times New Roman" w:hAnsi="Times New Roman" w:cs="Times New Roman"/>
          <w:sz w:val="28"/>
          <w:szCs w:val="28"/>
        </w:rPr>
        <w:t xml:space="preserve"> Ecosystem: Aggregation, Analysis and Dynamics, New York. Retrieved from http://www.blogpulse.com/papers/www2004gumbrecht.pdf (Archived by </w:t>
      </w:r>
      <w:proofErr w:type="spellStart"/>
      <w:r w:rsidRPr="003E13F6">
        <w:rPr>
          <w:rFonts w:ascii="Times New Roman" w:hAnsi="Times New Roman" w:cs="Times New Roman"/>
          <w:sz w:val="28"/>
          <w:szCs w:val="28"/>
        </w:rPr>
        <w:t>WebCite</w:t>
      </w:r>
      <w:proofErr w:type="spellEnd"/>
      <w:r w:rsidRPr="003E13F6">
        <w:rPr>
          <w:rFonts w:ascii="Times New Roman" w:hAnsi="Times New Roman" w:cs="Times New Roman"/>
          <w:sz w:val="28"/>
          <w:szCs w:val="28"/>
        </w:rPr>
        <w:t>® at http://www.webcitation.org/6KPQMK3GK).</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Hammarberg</w:t>
      </w:r>
      <w:proofErr w:type="spellEnd"/>
      <w:r w:rsidRPr="003E13F6">
        <w:rPr>
          <w:rFonts w:ascii="Times New Roman" w:hAnsi="Times New Roman" w:cs="Times New Roman"/>
          <w:sz w:val="28"/>
          <w:szCs w:val="28"/>
        </w:rPr>
        <w:t xml:space="preserve">, K., </w:t>
      </w:r>
      <w:proofErr w:type="spellStart"/>
      <w:r w:rsidRPr="003E13F6">
        <w:rPr>
          <w:rFonts w:ascii="Times New Roman" w:hAnsi="Times New Roman" w:cs="Times New Roman"/>
          <w:sz w:val="28"/>
          <w:szCs w:val="28"/>
        </w:rPr>
        <w:t>Astbury</w:t>
      </w:r>
      <w:proofErr w:type="spellEnd"/>
      <w:r w:rsidRPr="003E13F6">
        <w:rPr>
          <w:rFonts w:ascii="Times New Roman" w:hAnsi="Times New Roman" w:cs="Times New Roman"/>
          <w:sz w:val="28"/>
          <w:szCs w:val="28"/>
        </w:rPr>
        <w:t xml:space="preserve">, J. </w:t>
      </w:r>
      <w:r w:rsidR="001915F7" w:rsidRPr="003E13F6">
        <w:rPr>
          <w:rFonts w:ascii="Times New Roman" w:hAnsi="Times New Roman" w:cs="Times New Roman"/>
          <w:sz w:val="28"/>
          <w:szCs w:val="28"/>
        </w:rPr>
        <w:t>&amp;</w:t>
      </w:r>
      <w:r w:rsidR="00C26D04" w:rsidRPr="003E13F6">
        <w:rPr>
          <w:rFonts w:ascii="Times New Roman" w:hAnsi="Times New Roman" w:cs="Times New Roman"/>
          <w:sz w:val="28"/>
          <w:szCs w:val="28"/>
        </w:rPr>
        <w:t xml:space="preserve"> Baker, H. W. G. (2001).</w:t>
      </w:r>
      <w:r w:rsidRPr="003E13F6">
        <w:rPr>
          <w:rFonts w:ascii="Times New Roman" w:hAnsi="Times New Roman" w:cs="Times New Roman"/>
          <w:sz w:val="28"/>
          <w:szCs w:val="28"/>
        </w:rPr>
        <w:t>Women’s exper</w:t>
      </w:r>
      <w:r w:rsidR="00370BD6" w:rsidRPr="003E13F6">
        <w:rPr>
          <w:rFonts w:ascii="Times New Roman" w:hAnsi="Times New Roman" w:cs="Times New Roman"/>
          <w:sz w:val="28"/>
          <w:szCs w:val="28"/>
        </w:rPr>
        <w:t>i</w:t>
      </w:r>
      <w:r w:rsidR="00C90708" w:rsidRPr="003E13F6">
        <w:rPr>
          <w:rFonts w:ascii="Times New Roman" w:hAnsi="Times New Roman" w:cs="Times New Roman"/>
          <w:sz w:val="28"/>
          <w:szCs w:val="28"/>
        </w:rPr>
        <w:t xml:space="preserve">ence of IVF: a follow-up </w:t>
      </w:r>
      <w:proofErr w:type="spellStart"/>
      <w:r w:rsidR="00C90708" w:rsidRPr="003E13F6">
        <w:rPr>
          <w:rFonts w:ascii="Times New Roman" w:hAnsi="Times New Roman" w:cs="Times New Roman"/>
          <w:sz w:val="28"/>
          <w:szCs w:val="28"/>
        </w:rPr>
        <w:t>study</w:t>
      </w:r>
      <w:proofErr w:type="spellEnd"/>
      <w:r w:rsidR="00C90708"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Pr="003E13F6">
        <w:rPr>
          <w:rFonts w:ascii="Times New Roman" w:hAnsi="Times New Roman" w:cs="Times New Roman"/>
          <w:i/>
          <w:iCs/>
          <w:sz w:val="28"/>
          <w:szCs w:val="28"/>
        </w:rPr>
        <w:t>Human Reproduction</w:t>
      </w:r>
      <w:r w:rsidRPr="003E13F6">
        <w:rPr>
          <w:rFonts w:ascii="Times New Roman" w:hAnsi="Times New Roman" w:cs="Times New Roman"/>
          <w:sz w:val="28"/>
          <w:szCs w:val="28"/>
        </w:rPr>
        <w:t xml:space="preserve">, </w:t>
      </w:r>
      <w:r w:rsidRPr="00E126EA">
        <w:rPr>
          <w:rFonts w:ascii="Times New Roman" w:hAnsi="Times New Roman" w:cs="Times New Roman"/>
          <w:bCs/>
          <w:i/>
          <w:sz w:val="28"/>
          <w:szCs w:val="28"/>
        </w:rPr>
        <w:t>16</w:t>
      </w:r>
      <w:r w:rsidR="00C90708" w:rsidRPr="00E126EA">
        <w:rPr>
          <w:rFonts w:ascii="Times New Roman" w:hAnsi="Times New Roman" w:cs="Times New Roman"/>
          <w:i/>
          <w:sz w:val="28"/>
          <w:szCs w:val="28"/>
        </w:rPr>
        <w:t>(</w:t>
      </w:r>
      <w:r w:rsidR="00370BD6" w:rsidRPr="003E13F6">
        <w:rPr>
          <w:rFonts w:ascii="Times New Roman" w:hAnsi="Times New Roman" w:cs="Times New Roman"/>
          <w:sz w:val="28"/>
          <w:szCs w:val="28"/>
        </w:rPr>
        <w:t>2</w:t>
      </w:r>
      <w:r w:rsidR="00C90708" w:rsidRPr="003E13F6">
        <w:rPr>
          <w:rFonts w:ascii="Times New Roman" w:hAnsi="Times New Roman" w:cs="Times New Roman"/>
          <w:sz w:val="28"/>
          <w:szCs w:val="28"/>
        </w:rPr>
        <w:t>),</w:t>
      </w:r>
      <w:r w:rsidRPr="003E13F6">
        <w:rPr>
          <w:rFonts w:ascii="Times New Roman" w:hAnsi="Times New Roman" w:cs="Times New Roman"/>
          <w:sz w:val="28"/>
          <w:szCs w:val="28"/>
        </w:rPr>
        <w:t>374–383.</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 Ho, S. S. </w:t>
      </w:r>
      <w:r w:rsidR="001915F7" w:rsidRPr="003E13F6">
        <w:rPr>
          <w:rFonts w:ascii="Times New Roman" w:hAnsi="Times New Roman" w:cs="Times New Roman"/>
          <w:sz w:val="28"/>
          <w:szCs w:val="28"/>
        </w:rPr>
        <w:t xml:space="preserve">&amp; McLeod, D. M. (2008). </w:t>
      </w:r>
      <w:r w:rsidRPr="003E13F6">
        <w:rPr>
          <w:rFonts w:ascii="Times New Roman" w:hAnsi="Times New Roman" w:cs="Times New Roman"/>
          <w:sz w:val="28"/>
          <w:szCs w:val="28"/>
        </w:rPr>
        <w:t xml:space="preserve">Social-psychological influences on opinion expression in face-to-face and </w:t>
      </w:r>
      <w:r w:rsidR="001915F7" w:rsidRPr="003E13F6">
        <w:rPr>
          <w:rFonts w:ascii="Times New Roman" w:hAnsi="Times New Roman" w:cs="Times New Roman"/>
          <w:sz w:val="28"/>
          <w:szCs w:val="28"/>
        </w:rPr>
        <w:t>computer-mediated communication</w:t>
      </w:r>
      <w:r w:rsidR="00E126EA">
        <w:rPr>
          <w:rFonts w:ascii="Times New Roman" w:hAnsi="Times New Roman" w:cs="Times New Roman"/>
          <w:sz w:val="28"/>
          <w:szCs w:val="28"/>
        </w:rPr>
        <w:t xml:space="preserve">. </w:t>
      </w:r>
      <w:r w:rsidRPr="003E13F6">
        <w:rPr>
          <w:rFonts w:ascii="Times New Roman" w:hAnsi="Times New Roman" w:cs="Times New Roman"/>
          <w:i/>
          <w:iCs/>
          <w:sz w:val="28"/>
          <w:szCs w:val="28"/>
        </w:rPr>
        <w:t xml:space="preserve">Communication Research, </w:t>
      </w:r>
      <w:r w:rsidR="00D912D0" w:rsidRPr="00E126EA">
        <w:rPr>
          <w:rFonts w:ascii="Times New Roman" w:hAnsi="Times New Roman" w:cs="Times New Roman"/>
          <w:bCs/>
          <w:i/>
          <w:sz w:val="28"/>
          <w:szCs w:val="28"/>
        </w:rPr>
        <w:t>35</w:t>
      </w:r>
      <w:r w:rsidR="001915F7" w:rsidRPr="003E13F6">
        <w:rPr>
          <w:rFonts w:ascii="Times New Roman" w:hAnsi="Times New Roman" w:cs="Times New Roman"/>
          <w:sz w:val="28"/>
          <w:szCs w:val="28"/>
        </w:rPr>
        <w:t>(</w:t>
      </w:r>
      <w:r w:rsidR="00D912D0" w:rsidRPr="003E13F6">
        <w:rPr>
          <w:rFonts w:ascii="Times New Roman" w:hAnsi="Times New Roman" w:cs="Times New Roman"/>
          <w:sz w:val="28"/>
          <w:szCs w:val="28"/>
        </w:rPr>
        <w:t xml:space="preserve"> 2</w:t>
      </w:r>
      <w:r w:rsidR="001915F7" w:rsidRPr="003E13F6">
        <w:rPr>
          <w:rFonts w:ascii="Times New Roman" w:hAnsi="Times New Roman" w:cs="Times New Roman"/>
          <w:sz w:val="28"/>
          <w:szCs w:val="28"/>
        </w:rPr>
        <w:t>),</w:t>
      </w:r>
      <w:r w:rsidRPr="003E13F6">
        <w:rPr>
          <w:rFonts w:ascii="Times New Roman" w:hAnsi="Times New Roman" w:cs="Times New Roman"/>
          <w:sz w:val="28"/>
          <w:szCs w:val="28"/>
        </w:rPr>
        <w:t xml:space="preserve"> 190–207.</w:t>
      </w:r>
    </w:p>
    <w:p w:rsidR="004A5F52" w:rsidRPr="00E126EA" w:rsidRDefault="001915F7"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Hodkinson</w:t>
      </w:r>
      <w:proofErr w:type="spellEnd"/>
      <w:r w:rsidRPr="003E13F6">
        <w:rPr>
          <w:rFonts w:ascii="Times New Roman" w:hAnsi="Times New Roman" w:cs="Times New Roman"/>
          <w:sz w:val="28"/>
          <w:szCs w:val="28"/>
        </w:rPr>
        <w:t xml:space="preserve">, P. (2006). </w:t>
      </w:r>
      <w:proofErr w:type="spellStart"/>
      <w:r w:rsidR="004A5F52" w:rsidRPr="003E13F6">
        <w:rPr>
          <w:rFonts w:ascii="Times New Roman" w:hAnsi="Times New Roman" w:cs="Times New Roman"/>
          <w:sz w:val="28"/>
          <w:szCs w:val="28"/>
        </w:rPr>
        <w:t>Subcultural</w:t>
      </w:r>
      <w:proofErr w:type="spellEnd"/>
      <w:r w:rsidR="004A5F52" w:rsidRPr="003E13F6">
        <w:rPr>
          <w:rFonts w:ascii="Times New Roman" w:hAnsi="Times New Roman" w:cs="Times New Roman"/>
          <w:sz w:val="28"/>
          <w:szCs w:val="28"/>
        </w:rPr>
        <w:t xml:space="preserve"> </w:t>
      </w:r>
      <w:proofErr w:type="spellStart"/>
      <w:r w:rsidR="004A5F52" w:rsidRPr="003E13F6">
        <w:rPr>
          <w:rFonts w:ascii="Times New Roman" w:hAnsi="Times New Roman" w:cs="Times New Roman"/>
          <w:sz w:val="28"/>
          <w:szCs w:val="28"/>
        </w:rPr>
        <w:t>blogging</w:t>
      </w:r>
      <w:proofErr w:type="spellEnd"/>
      <w:r w:rsidR="004A5F52"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004A5F52" w:rsidRPr="003E13F6">
        <w:rPr>
          <w:rFonts w:ascii="Times New Roman" w:hAnsi="Times New Roman" w:cs="Times New Roman"/>
          <w:sz w:val="28"/>
          <w:szCs w:val="28"/>
        </w:rPr>
        <w:t>Online journals and g</w:t>
      </w:r>
      <w:r w:rsidR="00D912D0" w:rsidRPr="003E13F6">
        <w:rPr>
          <w:rFonts w:ascii="Times New Roman" w:hAnsi="Times New Roman" w:cs="Times New Roman"/>
          <w:sz w:val="28"/>
          <w:szCs w:val="28"/>
        </w:rPr>
        <w:t>rou</w:t>
      </w:r>
      <w:r w:rsidRPr="003E13F6">
        <w:rPr>
          <w:rFonts w:ascii="Times New Roman" w:hAnsi="Times New Roman" w:cs="Times New Roman"/>
          <w:sz w:val="28"/>
          <w:szCs w:val="28"/>
        </w:rPr>
        <w:t xml:space="preserve">p involvement among UK </w:t>
      </w:r>
      <w:proofErr w:type="spellStart"/>
      <w:r w:rsidRPr="003E13F6">
        <w:rPr>
          <w:rFonts w:ascii="Times New Roman" w:hAnsi="Times New Roman" w:cs="Times New Roman"/>
          <w:sz w:val="28"/>
          <w:szCs w:val="28"/>
        </w:rPr>
        <w:t>Goths</w:t>
      </w:r>
      <w:proofErr w:type="spellEnd"/>
      <w:r w:rsidR="00A46E63"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r w:rsidR="004A5F52" w:rsidRPr="003E13F6">
        <w:rPr>
          <w:rFonts w:ascii="Times New Roman" w:hAnsi="Times New Roman" w:cs="Times New Roman"/>
          <w:i/>
          <w:iCs/>
          <w:sz w:val="28"/>
          <w:szCs w:val="28"/>
        </w:rPr>
        <w:t>Uses of blogs</w:t>
      </w:r>
      <w:r w:rsidR="004A5F52" w:rsidRPr="003E13F6">
        <w:rPr>
          <w:rFonts w:ascii="Times New Roman" w:hAnsi="Times New Roman" w:cs="Times New Roman"/>
          <w:sz w:val="28"/>
          <w:szCs w:val="28"/>
        </w:rPr>
        <w:t>, 187–198.</w:t>
      </w:r>
      <w:r w:rsidR="00E126EA">
        <w:rPr>
          <w:rFonts w:ascii="Times New Roman" w:hAnsi="Times New Roman" w:cs="Times New Roman"/>
          <w:sz w:val="28"/>
          <w:szCs w:val="28"/>
        </w:rPr>
        <w:t xml:space="preserve"> </w:t>
      </w:r>
      <w:r w:rsidR="00E126EA">
        <w:rPr>
          <w:rFonts w:ascii="Times New Roman" w:hAnsi="Times New Roman" w:cs="Times New Roman"/>
          <w:color w:val="FF0000"/>
          <w:sz w:val="28"/>
          <w:szCs w:val="28"/>
        </w:rPr>
        <w:t>[Incomplete reference – is this a chapter in a book??]</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Hollenbaugh</w:t>
      </w:r>
      <w:proofErr w:type="spellEnd"/>
      <w:r w:rsidRPr="003E13F6">
        <w:rPr>
          <w:rFonts w:ascii="Times New Roman" w:hAnsi="Times New Roman" w:cs="Times New Roman"/>
          <w:sz w:val="28"/>
          <w:szCs w:val="28"/>
        </w:rPr>
        <w:t>, E</w:t>
      </w:r>
      <w:r w:rsidR="00A07E13" w:rsidRPr="003E13F6">
        <w:rPr>
          <w:rFonts w:ascii="Times New Roman" w:hAnsi="Times New Roman" w:cs="Times New Roman"/>
          <w:sz w:val="28"/>
          <w:szCs w:val="28"/>
        </w:rPr>
        <w:t>.</w:t>
      </w:r>
      <w:r w:rsidRPr="003E13F6">
        <w:rPr>
          <w:rFonts w:ascii="Times New Roman" w:hAnsi="Times New Roman" w:cs="Times New Roman"/>
          <w:sz w:val="28"/>
          <w:szCs w:val="28"/>
        </w:rPr>
        <w:t xml:space="preserve">E. </w:t>
      </w:r>
      <w:r w:rsidR="00D912D0" w:rsidRPr="003E13F6">
        <w:rPr>
          <w:rFonts w:ascii="Times New Roman" w:hAnsi="Times New Roman" w:cs="Times New Roman"/>
          <w:sz w:val="28"/>
          <w:szCs w:val="28"/>
        </w:rPr>
        <w:t>(20</w:t>
      </w:r>
      <w:r w:rsidR="00074875" w:rsidRPr="003E13F6">
        <w:rPr>
          <w:rFonts w:ascii="Times New Roman" w:hAnsi="Times New Roman" w:cs="Times New Roman"/>
          <w:sz w:val="28"/>
          <w:szCs w:val="28"/>
        </w:rPr>
        <w:t>10</w:t>
      </w:r>
      <w:r w:rsidR="001915F7" w:rsidRPr="003E13F6">
        <w:rPr>
          <w:rFonts w:ascii="Times New Roman" w:hAnsi="Times New Roman" w:cs="Times New Roman"/>
          <w:sz w:val="28"/>
          <w:szCs w:val="28"/>
        </w:rPr>
        <w:t xml:space="preserve">). </w:t>
      </w:r>
      <w:r w:rsidR="00C90708" w:rsidRPr="003E13F6">
        <w:rPr>
          <w:rFonts w:ascii="Times New Roman" w:hAnsi="Times New Roman" w:cs="Times New Roman"/>
          <w:sz w:val="28"/>
          <w:szCs w:val="28"/>
        </w:rPr>
        <w:t>Personal journal b</w:t>
      </w:r>
      <w:r w:rsidRPr="003E13F6">
        <w:rPr>
          <w:rFonts w:ascii="Times New Roman" w:hAnsi="Times New Roman" w:cs="Times New Roman"/>
          <w:sz w:val="28"/>
          <w:szCs w:val="28"/>
        </w:rPr>
        <w:t>logge</w:t>
      </w:r>
      <w:r w:rsidR="00D912D0" w:rsidRPr="003E13F6">
        <w:rPr>
          <w:rFonts w:ascii="Times New Roman" w:hAnsi="Times New Roman" w:cs="Times New Roman"/>
          <w:sz w:val="28"/>
          <w:szCs w:val="28"/>
        </w:rPr>
        <w:t xml:space="preserve">rs: Profiles of </w:t>
      </w:r>
      <w:proofErr w:type="spellStart"/>
      <w:r w:rsidR="00C90708" w:rsidRPr="003E13F6">
        <w:rPr>
          <w:rFonts w:ascii="Times New Roman" w:hAnsi="Times New Roman" w:cs="Times New Roman"/>
          <w:sz w:val="28"/>
          <w:szCs w:val="28"/>
        </w:rPr>
        <w:t>d</w:t>
      </w:r>
      <w:r w:rsidR="001915F7" w:rsidRPr="003E13F6">
        <w:rPr>
          <w:rFonts w:ascii="Times New Roman" w:hAnsi="Times New Roman" w:cs="Times New Roman"/>
          <w:sz w:val="28"/>
          <w:szCs w:val="28"/>
        </w:rPr>
        <w:t>isclosiveness</w:t>
      </w:r>
      <w:proofErr w:type="spellEnd"/>
      <w:r w:rsidR="00C90708" w:rsidRPr="003E13F6">
        <w:rPr>
          <w:rFonts w:ascii="Times New Roman" w:hAnsi="Times New Roman" w:cs="Times New Roman"/>
          <w:sz w:val="28"/>
          <w:szCs w:val="28"/>
        </w:rPr>
        <w:t>.</w:t>
      </w:r>
      <w:r w:rsidRPr="003E13F6">
        <w:rPr>
          <w:rFonts w:ascii="Times New Roman" w:hAnsi="Times New Roman" w:cs="Times New Roman"/>
          <w:i/>
          <w:iCs/>
          <w:sz w:val="28"/>
          <w:szCs w:val="28"/>
        </w:rPr>
        <w:t xml:space="preserve"> Computers in Human Behavior</w:t>
      </w:r>
      <w:r w:rsidRPr="00E126EA">
        <w:rPr>
          <w:rFonts w:ascii="Times New Roman" w:hAnsi="Times New Roman" w:cs="Times New Roman"/>
          <w:i/>
          <w:iCs/>
          <w:sz w:val="28"/>
          <w:szCs w:val="28"/>
        </w:rPr>
        <w:t xml:space="preserve">, </w:t>
      </w:r>
      <w:r w:rsidRPr="00E126EA">
        <w:rPr>
          <w:rFonts w:ascii="Times New Roman" w:hAnsi="Times New Roman" w:cs="Times New Roman"/>
          <w:bCs/>
          <w:i/>
          <w:sz w:val="28"/>
          <w:szCs w:val="28"/>
        </w:rPr>
        <w:t>26</w:t>
      </w:r>
      <w:r w:rsidR="001915F7" w:rsidRPr="00E126EA">
        <w:rPr>
          <w:rFonts w:ascii="Times New Roman" w:hAnsi="Times New Roman" w:cs="Times New Roman"/>
          <w:i/>
          <w:sz w:val="28"/>
          <w:szCs w:val="28"/>
        </w:rPr>
        <w:t>(</w:t>
      </w:r>
      <w:r w:rsidR="00D912D0" w:rsidRPr="003E13F6">
        <w:rPr>
          <w:rFonts w:ascii="Times New Roman" w:hAnsi="Times New Roman" w:cs="Times New Roman"/>
          <w:sz w:val="28"/>
          <w:szCs w:val="28"/>
        </w:rPr>
        <w:t>6</w:t>
      </w:r>
      <w:r w:rsidR="001915F7" w:rsidRPr="003E13F6">
        <w:rPr>
          <w:rFonts w:ascii="Times New Roman" w:hAnsi="Times New Roman" w:cs="Times New Roman"/>
          <w:sz w:val="28"/>
          <w:szCs w:val="28"/>
        </w:rPr>
        <w:t>)</w:t>
      </w:r>
      <w:r w:rsidRPr="003E13F6">
        <w:rPr>
          <w:rFonts w:ascii="Times New Roman" w:hAnsi="Times New Roman" w:cs="Times New Roman"/>
          <w:sz w:val="28"/>
          <w:szCs w:val="28"/>
        </w:rPr>
        <w:t xml:space="preserve">, </w:t>
      </w:r>
      <w:r w:rsidR="00A07E13" w:rsidRPr="003E13F6">
        <w:rPr>
          <w:rFonts w:ascii="Times New Roman" w:hAnsi="Times New Roman" w:cs="Times New Roman"/>
          <w:sz w:val="28"/>
          <w:szCs w:val="28"/>
        </w:rPr>
        <w:t>1657-166</w:t>
      </w:r>
    </w:p>
    <w:p w:rsidR="00A07E13" w:rsidRPr="003E13F6" w:rsidRDefault="001915F7"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Hollenbaugh</w:t>
      </w:r>
      <w:proofErr w:type="spellEnd"/>
      <w:r w:rsidRPr="003E13F6">
        <w:rPr>
          <w:rFonts w:ascii="Times New Roman" w:hAnsi="Times New Roman" w:cs="Times New Roman"/>
          <w:sz w:val="28"/>
          <w:szCs w:val="28"/>
        </w:rPr>
        <w:t xml:space="preserve">, E. E. (2011). </w:t>
      </w:r>
      <w:r w:rsidR="00A07E13" w:rsidRPr="003E13F6">
        <w:rPr>
          <w:rFonts w:ascii="Times New Roman" w:hAnsi="Times New Roman" w:cs="Times New Roman"/>
          <w:sz w:val="28"/>
          <w:szCs w:val="28"/>
        </w:rPr>
        <w:t>Motives for maintaining persona</w:t>
      </w:r>
      <w:r w:rsidRPr="003E13F6">
        <w:rPr>
          <w:rFonts w:ascii="Times New Roman" w:hAnsi="Times New Roman" w:cs="Times New Roman"/>
          <w:sz w:val="28"/>
          <w:szCs w:val="28"/>
        </w:rPr>
        <w:t xml:space="preserve">l journal </w:t>
      </w:r>
      <w:proofErr w:type="spellStart"/>
      <w:r w:rsidRPr="003E13F6">
        <w:rPr>
          <w:rFonts w:ascii="Times New Roman" w:hAnsi="Times New Roman" w:cs="Times New Roman"/>
          <w:sz w:val="28"/>
          <w:szCs w:val="28"/>
        </w:rPr>
        <w:t>blogs</w:t>
      </w:r>
      <w:proofErr w:type="spellEnd"/>
      <w:r w:rsidRPr="003E13F6">
        <w:rPr>
          <w:rFonts w:ascii="Times New Roman" w:hAnsi="Times New Roman" w:cs="Times New Roman"/>
          <w:sz w:val="28"/>
          <w:szCs w:val="28"/>
        </w:rPr>
        <w:t>.</w:t>
      </w:r>
      <w:r w:rsidR="00E126EA">
        <w:rPr>
          <w:rFonts w:ascii="Times New Roman" w:hAnsi="Times New Roman" w:cs="Times New Roman"/>
          <w:sz w:val="28"/>
          <w:szCs w:val="28"/>
        </w:rPr>
        <w:t xml:space="preserve"> </w:t>
      </w:r>
      <w:proofErr w:type="spellStart"/>
      <w:r w:rsidR="00A07E13" w:rsidRPr="003E13F6">
        <w:rPr>
          <w:rFonts w:ascii="Times New Roman" w:hAnsi="Times New Roman" w:cs="Times New Roman"/>
          <w:i/>
          <w:iCs/>
          <w:sz w:val="28"/>
          <w:szCs w:val="28"/>
        </w:rPr>
        <w:t>Cyberpsychology</w:t>
      </w:r>
      <w:proofErr w:type="spellEnd"/>
      <w:r w:rsidR="00A07E13" w:rsidRPr="003E13F6">
        <w:rPr>
          <w:rFonts w:ascii="Times New Roman" w:hAnsi="Times New Roman" w:cs="Times New Roman"/>
          <w:i/>
          <w:iCs/>
          <w:sz w:val="28"/>
          <w:szCs w:val="28"/>
        </w:rPr>
        <w:t>, Behavior, and Social Networking,</w:t>
      </w:r>
      <w:r w:rsidR="00A07E13" w:rsidRPr="003E13F6">
        <w:rPr>
          <w:rFonts w:ascii="Times New Roman" w:hAnsi="Times New Roman" w:cs="Times New Roman"/>
          <w:sz w:val="28"/>
          <w:szCs w:val="28"/>
        </w:rPr>
        <w:t> </w:t>
      </w:r>
      <w:r w:rsidR="00A07E13" w:rsidRPr="00E126EA">
        <w:rPr>
          <w:rFonts w:ascii="Times New Roman" w:hAnsi="Times New Roman" w:cs="Times New Roman"/>
          <w:bCs/>
          <w:i/>
          <w:sz w:val="28"/>
          <w:szCs w:val="28"/>
        </w:rPr>
        <w:t>14</w:t>
      </w:r>
      <w:r w:rsidRPr="003E13F6">
        <w:rPr>
          <w:rFonts w:ascii="Times New Roman" w:hAnsi="Times New Roman" w:cs="Times New Roman"/>
          <w:sz w:val="28"/>
          <w:szCs w:val="28"/>
        </w:rPr>
        <w:t>(</w:t>
      </w:r>
      <w:r w:rsidR="00A07E13" w:rsidRPr="003E13F6">
        <w:rPr>
          <w:rFonts w:ascii="Times New Roman" w:hAnsi="Times New Roman" w:cs="Times New Roman"/>
          <w:sz w:val="28"/>
          <w:szCs w:val="28"/>
        </w:rPr>
        <w:t>1-2</w:t>
      </w:r>
      <w:r w:rsidRPr="003E13F6">
        <w:rPr>
          <w:rFonts w:ascii="Times New Roman" w:hAnsi="Times New Roman" w:cs="Times New Roman"/>
          <w:sz w:val="28"/>
          <w:szCs w:val="28"/>
        </w:rPr>
        <w:t>)</w:t>
      </w:r>
      <w:r w:rsidR="00A07E13" w:rsidRPr="003E13F6">
        <w:rPr>
          <w:rFonts w:ascii="Times New Roman" w:hAnsi="Times New Roman" w:cs="Times New Roman"/>
          <w:sz w:val="28"/>
          <w:szCs w:val="28"/>
        </w:rPr>
        <w:t>, 13-20.</w:t>
      </w:r>
    </w:p>
    <w:p w:rsidR="00FE730A" w:rsidRPr="003E13F6" w:rsidRDefault="00A07E13"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Hollenbaugh</w:t>
      </w:r>
      <w:proofErr w:type="spellEnd"/>
      <w:r w:rsidRPr="003E13F6">
        <w:rPr>
          <w:rFonts w:ascii="Times New Roman" w:hAnsi="Times New Roman" w:cs="Times New Roman"/>
          <w:sz w:val="28"/>
          <w:szCs w:val="28"/>
        </w:rPr>
        <w:t>, E.</w:t>
      </w:r>
      <w:r w:rsidR="00FE730A" w:rsidRPr="003E13F6">
        <w:rPr>
          <w:rFonts w:ascii="Times New Roman" w:hAnsi="Times New Roman" w:cs="Times New Roman"/>
          <w:sz w:val="28"/>
          <w:szCs w:val="28"/>
        </w:rPr>
        <w:t xml:space="preserve">E. </w:t>
      </w:r>
      <w:r w:rsidR="001915F7" w:rsidRPr="003E13F6">
        <w:rPr>
          <w:rFonts w:ascii="Times New Roman" w:hAnsi="Times New Roman" w:cs="Times New Roman"/>
          <w:sz w:val="28"/>
          <w:szCs w:val="28"/>
        </w:rPr>
        <w:t>&amp;</w:t>
      </w:r>
      <w:r w:rsidRPr="003E13F6">
        <w:rPr>
          <w:rFonts w:ascii="Times New Roman" w:hAnsi="Times New Roman" w:cs="Times New Roman"/>
          <w:sz w:val="28"/>
          <w:szCs w:val="28"/>
        </w:rPr>
        <w:t xml:space="preserve"> Everett, M.K.</w:t>
      </w:r>
      <w:r w:rsidR="001915F7" w:rsidRPr="003E13F6">
        <w:rPr>
          <w:rFonts w:ascii="Times New Roman" w:hAnsi="Times New Roman" w:cs="Times New Roman"/>
          <w:sz w:val="28"/>
          <w:szCs w:val="28"/>
        </w:rPr>
        <w:t xml:space="preserve"> (2013).</w:t>
      </w:r>
      <w:r w:rsidR="00C90708" w:rsidRPr="003E13F6">
        <w:rPr>
          <w:rFonts w:ascii="Times New Roman" w:hAnsi="Times New Roman" w:cs="Times New Roman"/>
          <w:sz w:val="28"/>
          <w:szCs w:val="28"/>
        </w:rPr>
        <w:t xml:space="preserve">The effects of anonymity on self-disclosure in blogs: </w:t>
      </w:r>
      <w:r w:rsidR="009E4959">
        <w:rPr>
          <w:rFonts w:ascii="Times New Roman" w:hAnsi="Times New Roman" w:cs="Times New Roman"/>
          <w:sz w:val="28"/>
          <w:szCs w:val="28"/>
        </w:rPr>
        <w:t>a</w:t>
      </w:r>
      <w:r w:rsidR="00C90708" w:rsidRPr="003E13F6">
        <w:rPr>
          <w:rFonts w:ascii="Times New Roman" w:hAnsi="Times New Roman" w:cs="Times New Roman"/>
          <w:sz w:val="28"/>
          <w:szCs w:val="28"/>
        </w:rPr>
        <w:t>n a</w:t>
      </w:r>
      <w:r w:rsidR="00FE730A" w:rsidRPr="003E13F6">
        <w:rPr>
          <w:rFonts w:ascii="Times New Roman" w:hAnsi="Times New Roman" w:cs="Times New Roman"/>
          <w:sz w:val="28"/>
          <w:szCs w:val="28"/>
        </w:rPr>
        <w:t>pplication of th</w:t>
      </w:r>
      <w:r w:rsidR="00C90708" w:rsidRPr="003E13F6">
        <w:rPr>
          <w:rFonts w:ascii="Times New Roman" w:hAnsi="Times New Roman" w:cs="Times New Roman"/>
          <w:sz w:val="28"/>
          <w:szCs w:val="28"/>
        </w:rPr>
        <w:t xml:space="preserve">e online </w:t>
      </w:r>
      <w:proofErr w:type="spellStart"/>
      <w:r w:rsidR="00C90708" w:rsidRPr="003E13F6">
        <w:rPr>
          <w:rFonts w:ascii="Times New Roman" w:hAnsi="Times New Roman" w:cs="Times New Roman"/>
          <w:sz w:val="28"/>
          <w:szCs w:val="28"/>
        </w:rPr>
        <w:t>disinhibition</w:t>
      </w:r>
      <w:proofErr w:type="spellEnd"/>
      <w:r w:rsidR="00C90708" w:rsidRPr="003E13F6">
        <w:rPr>
          <w:rFonts w:ascii="Times New Roman" w:hAnsi="Times New Roman" w:cs="Times New Roman"/>
          <w:sz w:val="28"/>
          <w:szCs w:val="28"/>
        </w:rPr>
        <w:t xml:space="preserve"> e</w:t>
      </w:r>
      <w:r w:rsidR="001915F7" w:rsidRPr="003E13F6">
        <w:rPr>
          <w:rFonts w:ascii="Times New Roman" w:hAnsi="Times New Roman" w:cs="Times New Roman"/>
          <w:sz w:val="28"/>
          <w:szCs w:val="28"/>
        </w:rPr>
        <w:t xml:space="preserve">ffect. </w:t>
      </w:r>
      <w:r w:rsidR="00FE730A" w:rsidRPr="003E13F6">
        <w:rPr>
          <w:rFonts w:ascii="Times New Roman" w:hAnsi="Times New Roman" w:cs="Times New Roman"/>
          <w:i/>
          <w:iCs/>
          <w:sz w:val="28"/>
          <w:szCs w:val="28"/>
        </w:rPr>
        <w:t>Journal of Computer-Mediated Communication</w:t>
      </w:r>
      <w:r w:rsidR="00FE730A"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Pr="009E4959">
        <w:rPr>
          <w:rFonts w:ascii="Times New Roman" w:hAnsi="Times New Roman" w:cs="Times New Roman"/>
          <w:bCs/>
          <w:i/>
          <w:sz w:val="28"/>
          <w:szCs w:val="28"/>
        </w:rPr>
        <w:t>18</w:t>
      </w:r>
      <w:r w:rsidR="001915F7" w:rsidRPr="003E13F6">
        <w:rPr>
          <w:rFonts w:ascii="Times New Roman" w:hAnsi="Times New Roman" w:cs="Times New Roman"/>
          <w:sz w:val="28"/>
          <w:szCs w:val="28"/>
        </w:rPr>
        <w:t>(</w:t>
      </w:r>
      <w:r w:rsidRPr="003E13F6">
        <w:rPr>
          <w:rFonts w:ascii="Times New Roman" w:hAnsi="Times New Roman" w:cs="Times New Roman"/>
          <w:sz w:val="28"/>
          <w:szCs w:val="28"/>
        </w:rPr>
        <w:t>3</w:t>
      </w:r>
      <w:r w:rsidR="001915F7" w:rsidRPr="003E13F6">
        <w:rPr>
          <w:rFonts w:ascii="Times New Roman" w:hAnsi="Times New Roman" w:cs="Times New Roman"/>
          <w:sz w:val="28"/>
          <w:szCs w:val="28"/>
        </w:rPr>
        <w:t>)</w:t>
      </w:r>
      <w:r w:rsidRPr="003E13F6">
        <w:rPr>
          <w:rFonts w:ascii="Times New Roman" w:hAnsi="Times New Roman" w:cs="Times New Roman"/>
          <w:sz w:val="28"/>
          <w:szCs w:val="28"/>
        </w:rPr>
        <w:t xml:space="preserve">, </w:t>
      </w:r>
      <w:r w:rsidR="00FE730A" w:rsidRPr="003E13F6">
        <w:rPr>
          <w:rFonts w:ascii="Times New Roman" w:hAnsi="Times New Roman" w:cs="Times New Roman"/>
          <w:sz w:val="28"/>
          <w:szCs w:val="28"/>
        </w:rPr>
        <w:t>283-302.</w:t>
      </w:r>
    </w:p>
    <w:p w:rsidR="00433AA1" w:rsidRPr="009E4959" w:rsidRDefault="001915F7"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Hong-min, L. U. (2011). </w:t>
      </w:r>
      <w:r w:rsidR="00433AA1" w:rsidRPr="003E13F6">
        <w:rPr>
          <w:rFonts w:ascii="Times New Roman" w:hAnsi="Times New Roman" w:cs="Times New Roman"/>
          <w:sz w:val="28"/>
          <w:szCs w:val="28"/>
        </w:rPr>
        <w:t xml:space="preserve">A Survey on the Motivations of Blog Writing for Higher Vocational College </w:t>
      </w:r>
      <w:proofErr w:type="spellStart"/>
      <w:r w:rsidR="00433AA1" w:rsidRPr="003E13F6">
        <w:rPr>
          <w:rFonts w:ascii="Times New Roman" w:hAnsi="Times New Roman" w:cs="Times New Roman"/>
          <w:sz w:val="28"/>
          <w:szCs w:val="28"/>
        </w:rPr>
        <w:t>Students</w:t>
      </w:r>
      <w:proofErr w:type="spellEnd"/>
      <w:r w:rsidRPr="003E13F6">
        <w:rPr>
          <w:rFonts w:ascii="Times New Roman" w:hAnsi="Times New Roman" w:cs="Times New Roman"/>
          <w:i/>
          <w:iCs/>
          <w:sz w:val="28"/>
          <w:szCs w:val="28"/>
        </w:rPr>
        <w:t>.</w:t>
      </w:r>
      <w:r w:rsidR="009E4959">
        <w:rPr>
          <w:rFonts w:ascii="Times New Roman" w:hAnsi="Times New Roman" w:cs="Times New Roman"/>
          <w:i/>
          <w:iCs/>
          <w:sz w:val="28"/>
          <w:szCs w:val="28"/>
        </w:rPr>
        <w:t xml:space="preserve"> </w:t>
      </w:r>
      <w:r w:rsidR="00433AA1" w:rsidRPr="003E13F6">
        <w:rPr>
          <w:rFonts w:ascii="Times New Roman" w:hAnsi="Times New Roman" w:cs="Times New Roman"/>
          <w:i/>
          <w:iCs/>
          <w:sz w:val="28"/>
          <w:szCs w:val="28"/>
        </w:rPr>
        <w:t xml:space="preserve">Journal of Guangzhou </w:t>
      </w:r>
      <w:proofErr w:type="spellStart"/>
      <w:r w:rsidR="00433AA1" w:rsidRPr="003E13F6">
        <w:rPr>
          <w:rFonts w:ascii="Times New Roman" w:hAnsi="Times New Roman" w:cs="Times New Roman"/>
          <w:i/>
          <w:iCs/>
          <w:sz w:val="28"/>
          <w:szCs w:val="28"/>
        </w:rPr>
        <w:t>Panyu</w:t>
      </w:r>
      <w:proofErr w:type="spellEnd"/>
      <w:r w:rsidR="00433AA1" w:rsidRPr="003E13F6">
        <w:rPr>
          <w:rFonts w:ascii="Times New Roman" w:hAnsi="Times New Roman" w:cs="Times New Roman"/>
          <w:i/>
          <w:iCs/>
          <w:sz w:val="28"/>
          <w:szCs w:val="28"/>
        </w:rPr>
        <w:t xml:space="preserve"> Polytechnic</w:t>
      </w:r>
      <w:r w:rsidR="00433AA1" w:rsidRPr="003E13F6">
        <w:rPr>
          <w:rFonts w:ascii="Times New Roman" w:hAnsi="Times New Roman" w:cs="Times New Roman"/>
          <w:sz w:val="28"/>
          <w:szCs w:val="28"/>
        </w:rPr>
        <w:t xml:space="preserve">,  </w:t>
      </w:r>
      <w:r w:rsidR="00433AA1" w:rsidRPr="003E13F6">
        <w:rPr>
          <w:rFonts w:ascii="Times New Roman" w:hAnsi="Times New Roman" w:cs="Times New Roman"/>
          <w:b/>
          <w:bCs/>
          <w:sz w:val="28"/>
          <w:szCs w:val="28"/>
        </w:rPr>
        <w:t>2</w:t>
      </w:r>
      <w:r w:rsidR="00433AA1" w:rsidRPr="003E13F6">
        <w:rPr>
          <w:rFonts w:ascii="Times New Roman" w:hAnsi="Times New Roman" w:cs="Times New Roman"/>
          <w:sz w:val="28"/>
          <w:szCs w:val="28"/>
        </w:rPr>
        <w:t xml:space="preserve">, </w:t>
      </w:r>
      <w:r w:rsidRPr="003E13F6">
        <w:rPr>
          <w:rFonts w:ascii="Times New Roman" w:hAnsi="Times New Roman" w:cs="Times New Roman"/>
          <w:sz w:val="28"/>
          <w:szCs w:val="28"/>
        </w:rPr>
        <w:t>Retrieved from</w:t>
      </w:r>
      <w:r w:rsidR="009E4959">
        <w:rPr>
          <w:rFonts w:ascii="Times New Roman" w:hAnsi="Times New Roman" w:cs="Times New Roman"/>
          <w:sz w:val="28"/>
          <w:szCs w:val="28"/>
        </w:rPr>
        <w:t xml:space="preserve"> </w:t>
      </w:r>
      <w:hyperlink r:id="rId13" w:history="1">
        <w:r w:rsidR="00433AA1" w:rsidRPr="003E13F6">
          <w:rPr>
            <w:rStyle w:val="Hyperlink"/>
            <w:rFonts w:ascii="Times New Roman" w:hAnsi="Times New Roman" w:cs="Times New Roman"/>
            <w:sz w:val="28"/>
            <w:szCs w:val="28"/>
          </w:rPr>
          <w:t>http://en.cnki.com.cn/Article_en/CJFDTOTAL-YXZY201102012.htm</w:t>
        </w:r>
      </w:hyperlink>
      <w:r w:rsidR="009E4959">
        <w:t xml:space="preserve"> </w:t>
      </w:r>
      <w:r w:rsidR="009E4959">
        <w:rPr>
          <w:color w:val="FF0000"/>
        </w:rPr>
        <w:t xml:space="preserve">[Needs archiving to </w:t>
      </w:r>
      <w:proofErr w:type="spellStart"/>
      <w:r w:rsidR="009E4959">
        <w:rPr>
          <w:color w:val="FF0000"/>
        </w:rPr>
        <w:t>WebCite</w:t>
      </w:r>
      <w:proofErr w:type="spellEnd"/>
      <w:r w:rsidR="009E4959">
        <w:rPr>
          <w:color w:val="FF0000"/>
        </w:rPr>
        <w:t>]</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color w:val="222222"/>
          <w:sz w:val="28"/>
          <w:szCs w:val="28"/>
          <w:shd w:val="clear" w:color="auto" w:fill="FFFFFF"/>
        </w:rPr>
        <w:t xml:space="preserve">Hsu, C. L. </w:t>
      </w:r>
      <w:r w:rsidR="00D83557" w:rsidRPr="003E13F6">
        <w:rPr>
          <w:rFonts w:ascii="Times New Roman" w:hAnsi="Times New Roman" w:cs="Times New Roman"/>
          <w:color w:val="222222"/>
          <w:sz w:val="28"/>
          <w:szCs w:val="28"/>
          <w:shd w:val="clear" w:color="auto" w:fill="FFFFFF"/>
        </w:rPr>
        <w:t>and</w:t>
      </w:r>
      <w:r w:rsidR="001915F7" w:rsidRPr="003E13F6">
        <w:rPr>
          <w:rFonts w:ascii="Times New Roman" w:hAnsi="Times New Roman" w:cs="Times New Roman"/>
          <w:color w:val="222222"/>
          <w:sz w:val="28"/>
          <w:szCs w:val="28"/>
          <w:shd w:val="clear" w:color="auto" w:fill="FFFFFF"/>
        </w:rPr>
        <w:t xml:space="preserve"> Lin, J. C. C. (2008).</w:t>
      </w:r>
      <w:r w:rsidR="009E4959">
        <w:rPr>
          <w:rFonts w:ascii="Times New Roman" w:hAnsi="Times New Roman" w:cs="Times New Roman"/>
          <w:color w:val="222222"/>
          <w:sz w:val="28"/>
          <w:szCs w:val="28"/>
          <w:shd w:val="clear" w:color="auto" w:fill="FFFFFF"/>
        </w:rPr>
        <w:t xml:space="preserve"> </w:t>
      </w:r>
      <w:r w:rsidRPr="003E13F6">
        <w:rPr>
          <w:rFonts w:ascii="Times New Roman" w:hAnsi="Times New Roman" w:cs="Times New Roman"/>
          <w:color w:val="222222"/>
          <w:sz w:val="28"/>
          <w:szCs w:val="28"/>
          <w:shd w:val="clear" w:color="auto" w:fill="FFFFFF"/>
        </w:rPr>
        <w:t xml:space="preserve">Acceptance of blog usage: </w:t>
      </w:r>
      <w:r w:rsidR="009E4959">
        <w:rPr>
          <w:rFonts w:ascii="Times New Roman" w:hAnsi="Times New Roman" w:cs="Times New Roman"/>
          <w:color w:val="222222"/>
          <w:sz w:val="28"/>
          <w:szCs w:val="28"/>
          <w:shd w:val="clear" w:color="auto" w:fill="FFFFFF"/>
        </w:rPr>
        <w:t xml:space="preserve">t </w:t>
      </w:r>
      <w:r w:rsidRPr="003E13F6">
        <w:rPr>
          <w:rFonts w:ascii="Times New Roman" w:hAnsi="Times New Roman" w:cs="Times New Roman"/>
          <w:color w:val="222222"/>
          <w:sz w:val="28"/>
          <w:szCs w:val="28"/>
          <w:shd w:val="clear" w:color="auto" w:fill="FFFFFF"/>
        </w:rPr>
        <w:t>he roles of technology acceptance, social influence a</w:t>
      </w:r>
      <w:r w:rsidR="00DF58CC" w:rsidRPr="003E13F6">
        <w:rPr>
          <w:rFonts w:ascii="Times New Roman" w:hAnsi="Times New Roman" w:cs="Times New Roman"/>
          <w:color w:val="222222"/>
          <w:sz w:val="28"/>
          <w:szCs w:val="28"/>
          <w:shd w:val="clear" w:color="auto" w:fill="FFFFFF"/>
        </w:rPr>
        <w:t>nd</w:t>
      </w:r>
      <w:r w:rsidR="00A46E63" w:rsidRPr="003E13F6">
        <w:rPr>
          <w:rFonts w:ascii="Times New Roman" w:hAnsi="Times New Roman" w:cs="Times New Roman"/>
          <w:color w:val="222222"/>
          <w:sz w:val="28"/>
          <w:szCs w:val="28"/>
          <w:shd w:val="clear" w:color="auto" w:fill="FFFFFF"/>
        </w:rPr>
        <w:t xml:space="preserve"> knowledge sharing motivation. </w:t>
      </w:r>
      <w:r w:rsidRPr="003E13F6">
        <w:rPr>
          <w:rFonts w:ascii="Times New Roman" w:hAnsi="Times New Roman" w:cs="Times New Roman"/>
          <w:i/>
          <w:iCs/>
          <w:color w:val="222222"/>
          <w:sz w:val="28"/>
          <w:szCs w:val="28"/>
          <w:shd w:val="clear" w:color="auto" w:fill="FFFFFF"/>
        </w:rPr>
        <w:t xml:space="preserve">Information </w:t>
      </w:r>
      <w:r w:rsidR="00D83557" w:rsidRPr="003E13F6">
        <w:rPr>
          <w:rFonts w:ascii="Times New Roman" w:hAnsi="Times New Roman" w:cs="Times New Roman"/>
          <w:i/>
          <w:iCs/>
          <w:color w:val="222222"/>
          <w:sz w:val="28"/>
          <w:szCs w:val="28"/>
          <w:shd w:val="clear" w:color="auto" w:fill="FFFFFF"/>
        </w:rPr>
        <w:t>and</w:t>
      </w:r>
      <w:r w:rsidRPr="003E13F6">
        <w:rPr>
          <w:rFonts w:ascii="Times New Roman" w:hAnsi="Times New Roman" w:cs="Times New Roman"/>
          <w:i/>
          <w:iCs/>
          <w:color w:val="222222"/>
          <w:sz w:val="28"/>
          <w:szCs w:val="28"/>
          <w:shd w:val="clear" w:color="auto" w:fill="FFFFFF"/>
        </w:rPr>
        <w:t xml:space="preserve"> Management</w:t>
      </w:r>
      <w:r w:rsidRPr="003E13F6">
        <w:rPr>
          <w:rFonts w:ascii="Times New Roman" w:hAnsi="Times New Roman" w:cs="Times New Roman"/>
          <w:color w:val="222222"/>
          <w:sz w:val="28"/>
          <w:szCs w:val="28"/>
          <w:shd w:val="clear" w:color="auto" w:fill="FFFFFF"/>
        </w:rPr>
        <w:t>,</w:t>
      </w:r>
      <w:r w:rsidR="009E4959">
        <w:rPr>
          <w:rFonts w:ascii="Times New Roman" w:hAnsi="Times New Roman" w:cs="Times New Roman"/>
          <w:color w:val="222222"/>
          <w:sz w:val="28"/>
          <w:szCs w:val="28"/>
          <w:shd w:val="clear" w:color="auto" w:fill="FFFFFF"/>
        </w:rPr>
        <w:t xml:space="preserve"> </w:t>
      </w:r>
      <w:r w:rsidRPr="009E4959">
        <w:rPr>
          <w:rFonts w:ascii="Times New Roman" w:hAnsi="Times New Roman" w:cs="Times New Roman"/>
          <w:bCs/>
          <w:i/>
          <w:color w:val="222222"/>
          <w:sz w:val="28"/>
          <w:szCs w:val="28"/>
          <w:shd w:val="clear" w:color="auto" w:fill="FFFFFF"/>
        </w:rPr>
        <w:t>45</w:t>
      </w:r>
      <w:r w:rsidR="001915F7" w:rsidRPr="003E13F6">
        <w:rPr>
          <w:rFonts w:ascii="Times New Roman" w:hAnsi="Times New Roman" w:cs="Times New Roman"/>
          <w:color w:val="222222"/>
          <w:sz w:val="28"/>
          <w:szCs w:val="28"/>
          <w:shd w:val="clear" w:color="auto" w:fill="FFFFFF"/>
        </w:rPr>
        <w:t>(</w:t>
      </w:r>
      <w:r w:rsidR="00DF58CC" w:rsidRPr="003E13F6">
        <w:rPr>
          <w:rFonts w:ascii="Times New Roman" w:hAnsi="Times New Roman" w:cs="Times New Roman"/>
          <w:color w:val="222222"/>
          <w:sz w:val="28"/>
          <w:szCs w:val="28"/>
          <w:shd w:val="clear" w:color="auto" w:fill="FFFFFF"/>
        </w:rPr>
        <w:t>1</w:t>
      </w:r>
      <w:r w:rsidR="001915F7" w:rsidRPr="003E13F6">
        <w:rPr>
          <w:rFonts w:ascii="Times New Roman" w:hAnsi="Times New Roman" w:cs="Times New Roman"/>
          <w:color w:val="222222"/>
          <w:sz w:val="28"/>
          <w:szCs w:val="28"/>
          <w:shd w:val="clear" w:color="auto" w:fill="FFFFFF"/>
        </w:rPr>
        <w:t>),</w:t>
      </w:r>
      <w:r w:rsidRPr="003E13F6">
        <w:rPr>
          <w:rFonts w:ascii="Times New Roman" w:hAnsi="Times New Roman" w:cs="Times New Roman"/>
          <w:color w:val="222222"/>
          <w:sz w:val="28"/>
          <w:szCs w:val="28"/>
          <w:shd w:val="clear" w:color="auto" w:fill="FFFFFF"/>
        </w:rPr>
        <w:t>65-74.</w:t>
      </w:r>
    </w:p>
    <w:p w:rsidR="009E4959" w:rsidRPr="009E4959" w:rsidRDefault="004A5F52" w:rsidP="009E4959">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Jones, S. </w:t>
      </w:r>
      <w:r w:rsidR="00D83557" w:rsidRPr="003E13F6">
        <w:rPr>
          <w:rFonts w:ascii="Times New Roman" w:hAnsi="Times New Roman" w:cs="Times New Roman"/>
          <w:sz w:val="28"/>
          <w:szCs w:val="28"/>
        </w:rPr>
        <w:t>and</w:t>
      </w:r>
      <w:r w:rsidR="001915F7" w:rsidRPr="003E13F6">
        <w:rPr>
          <w:rFonts w:ascii="Times New Roman" w:hAnsi="Times New Roman" w:cs="Times New Roman"/>
          <w:sz w:val="28"/>
          <w:szCs w:val="28"/>
        </w:rPr>
        <w:t xml:space="preserve"> Fox, S., (2009).  Pew </w:t>
      </w:r>
      <w:r w:rsidR="00920319" w:rsidRPr="003E13F6">
        <w:rPr>
          <w:rFonts w:ascii="Times New Roman" w:hAnsi="Times New Roman" w:cs="Times New Roman"/>
          <w:sz w:val="28"/>
          <w:szCs w:val="28"/>
        </w:rPr>
        <w:t>Internet</w:t>
      </w:r>
      <w:r w:rsidR="001915F7" w:rsidRPr="003E13F6">
        <w:rPr>
          <w:rFonts w:ascii="Times New Roman" w:hAnsi="Times New Roman" w:cs="Times New Roman"/>
          <w:sz w:val="28"/>
          <w:szCs w:val="28"/>
        </w:rPr>
        <w:t xml:space="preserve"> and data </w:t>
      </w:r>
      <w:proofErr w:type="spellStart"/>
      <w:r w:rsidR="001915F7" w:rsidRPr="003E13F6">
        <w:rPr>
          <w:rFonts w:ascii="Times New Roman" w:hAnsi="Times New Roman" w:cs="Times New Roman"/>
          <w:sz w:val="28"/>
          <w:szCs w:val="28"/>
        </w:rPr>
        <w:t>memo</w:t>
      </w:r>
      <w:proofErr w:type="spellEnd"/>
      <w:r w:rsidR="001915F7"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Pr="003E13F6">
        <w:rPr>
          <w:rFonts w:ascii="Times New Roman" w:hAnsi="Times New Roman" w:cs="Times New Roman"/>
          <w:i/>
          <w:iCs/>
          <w:sz w:val="28"/>
          <w:szCs w:val="28"/>
        </w:rPr>
        <w:t xml:space="preserve">Pew </w:t>
      </w:r>
      <w:proofErr w:type="spellStart"/>
      <w:r w:rsidR="00920319" w:rsidRPr="003E13F6">
        <w:rPr>
          <w:rFonts w:ascii="Times New Roman" w:hAnsi="Times New Roman" w:cs="Times New Roman"/>
          <w:i/>
          <w:iCs/>
          <w:sz w:val="28"/>
          <w:szCs w:val="28"/>
        </w:rPr>
        <w:t>Internet</w:t>
      </w:r>
      <w:r w:rsidR="00D83557" w:rsidRPr="003E13F6">
        <w:rPr>
          <w:rFonts w:ascii="Times New Roman" w:hAnsi="Times New Roman" w:cs="Times New Roman"/>
          <w:i/>
          <w:iCs/>
          <w:sz w:val="28"/>
          <w:szCs w:val="28"/>
        </w:rPr>
        <w:t>and</w:t>
      </w:r>
      <w:proofErr w:type="spellEnd"/>
      <w:r w:rsidRPr="003E13F6">
        <w:rPr>
          <w:rFonts w:ascii="Times New Roman" w:hAnsi="Times New Roman" w:cs="Times New Roman"/>
          <w:i/>
          <w:iCs/>
          <w:sz w:val="28"/>
          <w:szCs w:val="28"/>
        </w:rPr>
        <w:t xml:space="preserve"> American Life Project, </w:t>
      </w:r>
      <w:r w:rsidR="00A46E63" w:rsidRPr="003E13F6">
        <w:rPr>
          <w:rFonts w:ascii="Times New Roman" w:hAnsi="Times New Roman" w:cs="Times New Roman"/>
          <w:sz w:val="28"/>
          <w:szCs w:val="28"/>
        </w:rPr>
        <w:t xml:space="preserve">Retrieved </w:t>
      </w:r>
      <w:r w:rsidR="001915F7" w:rsidRPr="003E13F6">
        <w:rPr>
          <w:rFonts w:ascii="Times New Roman" w:hAnsi="Times New Roman" w:cs="Times New Roman"/>
          <w:sz w:val="28"/>
          <w:szCs w:val="28"/>
        </w:rPr>
        <w:t>from</w:t>
      </w:r>
      <w:hyperlink r:id="rId14" w:history="1">
        <w:r w:rsidRPr="003E13F6">
          <w:rPr>
            <w:rStyle w:val="Hyperlink"/>
            <w:rFonts w:ascii="Times New Roman" w:hAnsi="Times New Roman" w:cs="Times New Roman"/>
            <w:sz w:val="28"/>
            <w:szCs w:val="28"/>
          </w:rPr>
          <w:t>http://www.pew</w:t>
        </w:r>
        <w:r w:rsidR="00920319" w:rsidRPr="003E13F6">
          <w:rPr>
            <w:rStyle w:val="Hyperlink"/>
            <w:rFonts w:ascii="Times New Roman" w:hAnsi="Times New Roman" w:cs="Times New Roman"/>
            <w:sz w:val="28"/>
            <w:szCs w:val="28"/>
          </w:rPr>
          <w:t>Internet</w:t>
        </w:r>
        <w:r w:rsidRPr="003E13F6">
          <w:rPr>
            <w:rStyle w:val="Hyperlink"/>
            <w:rFonts w:ascii="Times New Roman" w:hAnsi="Times New Roman" w:cs="Times New Roman"/>
            <w:sz w:val="28"/>
            <w:szCs w:val="28"/>
          </w:rPr>
          <w:t>.org/~/media/Files/Reports/2009/PIP_Generations_2009.pdf</w:t>
        </w:r>
      </w:hyperlink>
      <w:r w:rsidR="009E4959">
        <w:t xml:space="preserve"> </w:t>
      </w:r>
      <w:r w:rsidR="009E4959">
        <w:rPr>
          <w:color w:val="FF0000"/>
        </w:rPr>
        <w:t xml:space="preserve">[Needs archiving to </w:t>
      </w:r>
      <w:proofErr w:type="spellStart"/>
      <w:r w:rsidR="009E4959">
        <w:rPr>
          <w:color w:val="FF0000"/>
        </w:rPr>
        <w:t>WebCite</w:t>
      </w:r>
      <w:proofErr w:type="spellEnd"/>
      <w:r w:rsidR="009E4959">
        <w:rPr>
          <w:color w:val="FF0000"/>
        </w:rPr>
        <w:t>]</w:t>
      </w:r>
    </w:p>
    <w:p w:rsidR="004A5F52" w:rsidRPr="009E4959" w:rsidRDefault="004A5F52"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color w:val="222222"/>
          <w:sz w:val="28"/>
          <w:szCs w:val="28"/>
          <w:shd w:val="clear" w:color="auto" w:fill="FFFFFF"/>
        </w:rPr>
        <w:t>Ko</w:t>
      </w:r>
      <w:proofErr w:type="spellEnd"/>
      <w:r w:rsidRPr="003E13F6">
        <w:rPr>
          <w:rFonts w:ascii="Times New Roman" w:hAnsi="Times New Roman" w:cs="Times New Roman"/>
          <w:color w:val="222222"/>
          <w:sz w:val="28"/>
          <w:szCs w:val="28"/>
          <w:shd w:val="clear" w:color="auto" w:fill="FFFFFF"/>
        </w:rPr>
        <w:t xml:space="preserve">, H.C. </w:t>
      </w:r>
      <w:r w:rsidR="001915F7" w:rsidRPr="003E13F6">
        <w:rPr>
          <w:rFonts w:ascii="Times New Roman" w:hAnsi="Times New Roman" w:cs="Times New Roman"/>
          <w:color w:val="222222"/>
          <w:sz w:val="28"/>
          <w:szCs w:val="28"/>
          <w:shd w:val="clear" w:color="auto" w:fill="FFFFFF"/>
        </w:rPr>
        <w:t xml:space="preserve">&amp; Chen, T. K. (2009). </w:t>
      </w:r>
      <w:r w:rsidRPr="003E13F6">
        <w:rPr>
          <w:rFonts w:ascii="Times New Roman" w:hAnsi="Times New Roman" w:cs="Times New Roman"/>
          <w:color w:val="222222"/>
          <w:sz w:val="28"/>
          <w:szCs w:val="28"/>
          <w:shd w:val="clear" w:color="auto" w:fill="FFFFFF"/>
        </w:rPr>
        <w:t>Understanding the continuous self-disclosure of bloggers fr</w:t>
      </w:r>
      <w:r w:rsidR="001E040A" w:rsidRPr="003E13F6">
        <w:rPr>
          <w:rFonts w:ascii="Times New Roman" w:hAnsi="Times New Roman" w:cs="Times New Roman"/>
          <w:color w:val="222222"/>
          <w:sz w:val="28"/>
          <w:szCs w:val="28"/>
          <w:shd w:val="clear" w:color="auto" w:fill="FFFFFF"/>
        </w:rPr>
        <w:t xml:space="preserve">om the cost-benefit </w:t>
      </w:r>
      <w:proofErr w:type="spellStart"/>
      <w:r w:rsidR="001E040A" w:rsidRPr="003E13F6">
        <w:rPr>
          <w:rFonts w:ascii="Times New Roman" w:hAnsi="Times New Roman" w:cs="Times New Roman"/>
          <w:color w:val="222222"/>
          <w:sz w:val="28"/>
          <w:szCs w:val="28"/>
          <w:shd w:val="clear" w:color="auto" w:fill="FFFFFF"/>
        </w:rPr>
        <w:t>perspect</w:t>
      </w:r>
      <w:r w:rsidR="001915F7" w:rsidRPr="003E13F6">
        <w:rPr>
          <w:rFonts w:ascii="Times New Roman" w:hAnsi="Times New Roman" w:cs="Times New Roman"/>
          <w:color w:val="222222"/>
          <w:sz w:val="28"/>
          <w:szCs w:val="28"/>
          <w:shd w:val="clear" w:color="auto" w:fill="FFFFFF"/>
        </w:rPr>
        <w:t>ive</w:t>
      </w:r>
      <w:proofErr w:type="spellEnd"/>
      <w:r w:rsidR="001915F7" w:rsidRPr="003E13F6">
        <w:rPr>
          <w:rFonts w:ascii="Times New Roman" w:hAnsi="Times New Roman" w:cs="Times New Roman"/>
          <w:color w:val="222222"/>
          <w:sz w:val="28"/>
          <w:szCs w:val="28"/>
          <w:shd w:val="clear" w:color="auto" w:fill="FFFFFF"/>
        </w:rPr>
        <w:t>.</w:t>
      </w:r>
      <w:r w:rsidR="009E4959">
        <w:rPr>
          <w:rFonts w:ascii="Times New Roman" w:hAnsi="Times New Roman" w:cs="Times New Roman"/>
          <w:color w:val="222222"/>
          <w:sz w:val="28"/>
          <w:szCs w:val="28"/>
          <w:shd w:val="clear" w:color="auto" w:fill="FFFFFF"/>
        </w:rPr>
        <w:t xml:space="preserve"> </w:t>
      </w:r>
      <w:r w:rsidR="001915F7" w:rsidRPr="003E13F6">
        <w:rPr>
          <w:rFonts w:ascii="Times New Roman" w:hAnsi="Times New Roman" w:cs="Times New Roman"/>
          <w:color w:val="222222"/>
          <w:sz w:val="28"/>
          <w:szCs w:val="28"/>
          <w:shd w:val="clear" w:color="auto" w:fill="FFFFFF"/>
        </w:rPr>
        <w:t>I</w:t>
      </w:r>
      <w:r w:rsidRPr="003E13F6">
        <w:rPr>
          <w:rFonts w:ascii="Times New Roman" w:hAnsi="Times New Roman" w:cs="Times New Roman"/>
          <w:color w:val="222222"/>
          <w:sz w:val="28"/>
          <w:szCs w:val="28"/>
          <w:shd w:val="clear" w:color="auto" w:fill="FFFFFF"/>
        </w:rPr>
        <w:t>n</w:t>
      </w:r>
      <w:r w:rsidRPr="003E13F6">
        <w:rPr>
          <w:rStyle w:val="apple-converted-space"/>
          <w:rFonts w:ascii="Times New Roman" w:hAnsi="Times New Roman" w:cs="Times New Roman"/>
          <w:color w:val="222222"/>
          <w:sz w:val="28"/>
          <w:szCs w:val="28"/>
          <w:shd w:val="clear" w:color="auto" w:fill="FFFFFF"/>
        </w:rPr>
        <w:t> </w:t>
      </w:r>
      <w:r w:rsidRPr="003E13F6">
        <w:rPr>
          <w:rFonts w:ascii="Times New Roman" w:hAnsi="Times New Roman" w:cs="Times New Roman"/>
          <w:i/>
          <w:iCs/>
          <w:color w:val="222222"/>
          <w:sz w:val="28"/>
          <w:szCs w:val="28"/>
          <w:shd w:val="clear" w:color="auto" w:fill="FFFFFF"/>
        </w:rPr>
        <w:t>Human System Interactions, 2009.HSI'09. 2nd Conference on</w:t>
      </w:r>
      <w:r w:rsidRPr="003E13F6">
        <w:rPr>
          <w:rStyle w:val="apple-converted-space"/>
          <w:rFonts w:ascii="Times New Roman" w:hAnsi="Times New Roman" w:cs="Times New Roman"/>
          <w:color w:val="222222"/>
          <w:sz w:val="28"/>
          <w:szCs w:val="28"/>
          <w:shd w:val="clear" w:color="auto" w:fill="FFFFFF"/>
        </w:rPr>
        <w:t> </w:t>
      </w:r>
      <w:r w:rsidRPr="003E13F6">
        <w:rPr>
          <w:rFonts w:ascii="Times New Roman" w:hAnsi="Times New Roman" w:cs="Times New Roman"/>
          <w:color w:val="222222"/>
          <w:sz w:val="28"/>
          <w:szCs w:val="28"/>
          <w:shd w:val="clear" w:color="auto" w:fill="FFFFFF"/>
        </w:rPr>
        <w:t>(pp. 520-527). IEEE.</w:t>
      </w:r>
      <w:r w:rsidR="009E4959">
        <w:rPr>
          <w:rFonts w:ascii="Times New Roman" w:hAnsi="Times New Roman" w:cs="Times New Roman"/>
          <w:color w:val="222222"/>
          <w:sz w:val="28"/>
          <w:szCs w:val="28"/>
          <w:shd w:val="clear" w:color="auto" w:fill="FFFFFF"/>
        </w:rPr>
        <w:t xml:space="preserve">  [</w:t>
      </w:r>
      <w:r w:rsidR="009E4959" w:rsidRPr="009E4959">
        <w:rPr>
          <w:rFonts w:ascii="Times New Roman" w:hAnsi="Times New Roman" w:cs="Times New Roman"/>
          <w:color w:val="FF0000"/>
          <w:sz w:val="28"/>
          <w:szCs w:val="28"/>
          <w:shd w:val="clear" w:color="auto" w:fill="FFFFFF"/>
        </w:rPr>
        <w:t>Needs place of publication</w:t>
      </w:r>
      <w:r w:rsidR="009E4959">
        <w:rPr>
          <w:rFonts w:ascii="Times New Roman" w:hAnsi="Times New Roman" w:cs="Times New Roman"/>
          <w:color w:val="FF0000"/>
          <w:sz w:val="28"/>
          <w:szCs w:val="28"/>
          <w:shd w:val="clear" w:color="auto" w:fill="FFFFFF"/>
        </w:rPr>
        <w:t>]</w:t>
      </w:r>
    </w:p>
    <w:p w:rsidR="004A5F52" w:rsidRPr="003E13F6" w:rsidRDefault="004A5F52" w:rsidP="003E13F6">
      <w:pPr>
        <w:autoSpaceDE w:val="0"/>
        <w:spacing w:after="0" w:line="480" w:lineRule="auto"/>
        <w:ind w:left="720" w:hanging="720"/>
        <w:rPr>
          <w:rFonts w:ascii="Times New Roman" w:hAnsi="Times New Roman" w:cs="Times New Roman"/>
          <w:color w:val="222222"/>
          <w:sz w:val="28"/>
          <w:szCs w:val="28"/>
          <w:shd w:val="clear" w:color="auto" w:fill="FFFFFF"/>
        </w:rPr>
      </w:pPr>
      <w:proofErr w:type="spellStart"/>
      <w:r w:rsidRPr="003E13F6">
        <w:rPr>
          <w:rFonts w:ascii="Times New Roman" w:hAnsi="Times New Roman" w:cs="Times New Roman"/>
          <w:color w:val="222222"/>
          <w:sz w:val="28"/>
          <w:szCs w:val="28"/>
          <w:shd w:val="clear" w:color="auto" w:fill="FFFFFF"/>
        </w:rPr>
        <w:t>Lechner</w:t>
      </w:r>
      <w:proofErr w:type="spellEnd"/>
      <w:r w:rsidRPr="003E13F6">
        <w:rPr>
          <w:rFonts w:ascii="Times New Roman" w:hAnsi="Times New Roman" w:cs="Times New Roman"/>
          <w:color w:val="222222"/>
          <w:sz w:val="28"/>
          <w:szCs w:val="28"/>
          <w:shd w:val="clear" w:color="auto" w:fill="FFFFFF"/>
        </w:rPr>
        <w:t xml:space="preserve">, L., </w:t>
      </w:r>
      <w:proofErr w:type="spellStart"/>
      <w:r w:rsidRPr="003E13F6">
        <w:rPr>
          <w:rFonts w:ascii="Times New Roman" w:hAnsi="Times New Roman" w:cs="Times New Roman"/>
          <w:color w:val="222222"/>
          <w:sz w:val="28"/>
          <w:szCs w:val="28"/>
          <w:shd w:val="clear" w:color="auto" w:fill="FFFFFF"/>
        </w:rPr>
        <w:t>Bolman</w:t>
      </w:r>
      <w:proofErr w:type="spellEnd"/>
      <w:r w:rsidRPr="003E13F6">
        <w:rPr>
          <w:rFonts w:ascii="Times New Roman" w:hAnsi="Times New Roman" w:cs="Times New Roman"/>
          <w:color w:val="222222"/>
          <w:sz w:val="28"/>
          <w:szCs w:val="28"/>
          <w:shd w:val="clear" w:color="auto" w:fill="FFFFFF"/>
        </w:rPr>
        <w:t>, C.</w:t>
      </w:r>
      <w:r w:rsidR="009E4959">
        <w:rPr>
          <w:rFonts w:ascii="Times New Roman" w:hAnsi="Times New Roman" w:cs="Times New Roman"/>
          <w:color w:val="222222"/>
          <w:sz w:val="28"/>
          <w:szCs w:val="28"/>
          <w:shd w:val="clear" w:color="auto" w:fill="FFFFFF"/>
        </w:rPr>
        <w:t xml:space="preserve"> </w:t>
      </w:r>
      <w:r w:rsidR="001915F7" w:rsidRPr="003E13F6">
        <w:rPr>
          <w:rFonts w:ascii="Times New Roman" w:hAnsi="Times New Roman" w:cs="Times New Roman"/>
          <w:color w:val="222222"/>
          <w:sz w:val="28"/>
          <w:szCs w:val="28"/>
          <w:shd w:val="clear" w:color="auto" w:fill="FFFFFF"/>
        </w:rPr>
        <w:t>&amp; Van Dalen, A. (2007).</w:t>
      </w:r>
      <w:r w:rsidR="009E4959">
        <w:rPr>
          <w:rFonts w:ascii="Times New Roman" w:hAnsi="Times New Roman" w:cs="Times New Roman"/>
          <w:color w:val="222222"/>
          <w:sz w:val="28"/>
          <w:szCs w:val="28"/>
          <w:shd w:val="clear" w:color="auto" w:fill="FFFFFF"/>
        </w:rPr>
        <w:t xml:space="preserve"> </w:t>
      </w:r>
      <w:r w:rsidRPr="003E13F6">
        <w:rPr>
          <w:rFonts w:ascii="Times New Roman" w:hAnsi="Times New Roman" w:cs="Times New Roman"/>
          <w:color w:val="222222"/>
          <w:sz w:val="28"/>
          <w:szCs w:val="28"/>
          <w:shd w:val="clear" w:color="auto" w:fill="FFFFFF"/>
        </w:rPr>
        <w:t>Definite involuntary childlessness: associations between coping, social sup</w:t>
      </w:r>
      <w:r w:rsidR="001E040A" w:rsidRPr="003E13F6">
        <w:rPr>
          <w:rFonts w:ascii="Times New Roman" w:hAnsi="Times New Roman" w:cs="Times New Roman"/>
          <w:color w:val="222222"/>
          <w:sz w:val="28"/>
          <w:szCs w:val="28"/>
          <w:shd w:val="clear" w:color="auto" w:fill="FFFFFF"/>
        </w:rPr>
        <w:t>po</w:t>
      </w:r>
      <w:r w:rsidR="001915F7" w:rsidRPr="003E13F6">
        <w:rPr>
          <w:rFonts w:ascii="Times New Roman" w:hAnsi="Times New Roman" w:cs="Times New Roman"/>
          <w:color w:val="222222"/>
          <w:sz w:val="28"/>
          <w:szCs w:val="28"/>
          <w:shd w:val="clear" w:color="auto" w:fill="FFFFFF"/>
        </w:rPr>
        <w:t xml:space="preserve">rt and psychological distress. </w:t>
      </w:r>
      <w:r w:rsidRPr="003E13F6">
        <w:rPr>
          <w:rFonts w:ascii="Times New Roman" w:hAnsi="Times New Roman" w:cs="Times New Roman"/>
          <w:i/>
          <w:iCs/>
          <w:color w:val="222222"/>
          <w:sz w:val="28"/>
          <w:szCs w:val="28"/>
          <w:shd w:val="clear" w:color="auto" w:fill="FFFFFF"/>
        </w:rPr>
        <w:t>Human Reproduction,</w:t>
      </w:r>
      <w:r w:rsidRPr="009E4959">
        <w:rPr>
          <w:rFonts w:ascii="Times New Roman" w:hAnsi="Times New Roman" w:cs="Times New Roman"/>
          <w:i/>
          <w:iCs/>
          <w:color w:val="222222"/>
          <w:sz w:val="28"/>
          <w:szCs w:val="28"/>
          <w:shd w:val="clear" w:color="auto" w:fill="FFFFFF"/>
        </w:rPr>
        <w:t xml:space="preserve"> </w:t>
      </w:r>
      <w:r w:rsidR="001E040A" w:rsidRPr="009E4959">
        <w:rPr>
          <w:rFonts w:ascii="Times New Roman" w:hAnsi="Times New Roman" w:cs="Times New Roman"/>
          <w:bCs/>
          <w:i/>
          <w:color w:val="222222"/>
          <w:sz w:val="28"/>
          <w:szCs w:val="28"/>
          <w:shd w:val="clear" w:color="auto" w:fill="FFFFFF"/>
        </w:rPr>
        <w:t>22</w:t>
      </w:r>
      <w:r w:rsidR="001915F7" w:rsidRPr="003E13F6">
        <w:rPr>
          <w:rFonts w:ascii="Times New Roman" w:hAnsi="Times New Roman" w:cs="Times New Roman"/>
          <w:color w:val="222222"/>
          <w:sz w:val="28"/>
          <w:szCs w:val="28"/>
          <w:shd w:val="clear" w:color="auto" w:fill="FFFFFF"/>
        </w:rPr>
        <w:t>(</w:t>
      </w:r>
      <w:r w:rsidR="001E040A" w:rsidRPr="003E13F6">
        <w:rPr>
          <w:rFonts w:ascii="Times New Roman" w:hAnsi="Times New Roman" w:cs="Times New Roman"/>
          <w:color w:val="222222"/>
          <w:sz w:val="28"/>
          <w:szCs w:val="28"/>
          <w:shd w:val="clear" w:color="auto" w:fill="FFFFFF"/>
        </w:rPr>
        <w:t>1</w:t>
      </w:r>
      <w:r w:rsidR="001915F7" w:rsidRPr="003E13F6">
        <w:rPr>
          <w:rFonts w:ascii="Times New Roman" w:hAnsi="Times New Roman" w:cs="Times New Roman"/>
          <w:color w:val="222222"/>
          <w:sz w:val="28"/>
          <w:szCs w:val="28"/>
          <w:shd w:val="clear" w:color="auto" w:fill="FFFFFF"/>
        </w:rPr>
        <w:t>),</w:t>
      </w:r>
      <w:r w:rsidRPr="003E13F6">
        <w:rPr>
          <w:rFonts w:ascii="Times New Roman" w:hAnsi="Times New Roman" w:cs="Times New Roman"/>
          <w:color w:val="222222"/>
          <w:sz w:val="28"/>
          <w:szCs w:val="28"/>
          <w:shd w:val="clear" w:color="auto" w:fill="FFFFFF"/>
        </w:rPr>
        <w:t>288–294.</w:t>
      </w:r>
    </w:p>
    <w:p w:rsidR="004A5F52" w:rsidRPr="003E13F6" w:rsidRDefault="004A5F52" w:rsidP="003E13F6">
      <w:pPr>
        <w:autoSpaceDE w:val="0"/>
        <w:spacing w:after="0" w:line="480" w:lineRule="auto"/>
        <w:ind w:left="720" w:hanging="720"/>
        <w:rPr>
          <w:rFonts w:ascii="Times New Roman" w:hAnsi="Times New Roman" w:cs="Times New Roman"/>
          <w:color w:val="222222"/>
          <w:sz w:val="28"/>
          <w:szCs w:val="28"/>
          <w:shd w:val="clear" w:color="auto" w:fill="FFFFFF"/>
          <w:rtl/>
        </w:rPr>
      </w:pPr>
      <w:proofErr w:type="spellStart"/>
      <w:r w:rsidRPr="003E13F6">
        <w:rPr>
          <w:rFonts w:ascii="Times New Roman" w:hAnsi="Times New Roman" w:cs="Times New Roman"/>
          <w:color w:val="222222"/>
          <w:sz w:val="28"/>
          <w:szCs w:val="28"/>
          <w:shd w:val="clear" w:color="auto" w:fill="FFFFFF"/>
        </w:rPr>
        <w:t>Leggatt</w:t>
      </w:r>
      <w:proofErr w:type="spellEnd"/>
      <w:r w:rsidRPr="003E13F6">
        <w:rPr>
          <w:rFonts w:ascii="Cambria Math" w:hAnsi="Cambria Math" w:cs="Cambria Math"/>
          <w:color w:val="222222"/>
          <w:sz w:val="28"/>
          <w:szCs w:val="28"/>
          <w:shd w:val="clear" w:color="auto" w:fill="FFFFFF"/>
        </w:rPr>
        <w:t>‐</w:t>
      </w:r>
      <w:r w:rsidRPr="003E13F6">
        <w:rPr>
          <w:rFonts w:ascii="Times New Roman" w:hAnsi="Times New Roman" w:cs="Times New Roman"/>
          <w:color w:val="222222"/>
          <w:sz w:val="28"/>
          <w:szCs w:val="28"/>
          <w:shd w:val="clear" w:color="auto" w:fill="FFFFFF"/>
        </w:rPr>
        <w:t xml:space="preserve">Cook, C. </w:t>
      </w:r>
      <w:r w:rsidR="001915F7" w:rsidRPr="003E13F6">
        <w:rPr>
          <w:rFonts w:ascii="Times New Roman" w:hAnsi="Times New Roman" w:cs="Times New Roman"/>
          <w:color w:val="222222"/>
          <w:sz w:val="28"/>
          <w:szCs w:val="28"/>
          <w:shd w:val="clear" w:color="auto" w:fill="FFFFFF"/>
        </w:rPr>
        <w:t>&amp;</w:t>
      </w:r>
      <w:r w:rsidR="009E4959">
        <w:rPr>
          <w:rFonts w:ascii="Times New Roman" w:hAnsi="Times New Roman" w:cs="Times New Roman"/>
          <w:color w:val="222222"/>
          <w:sz w:val="28"/>
          <w:szCs w:val="28"/>
          <w:shd w:val="clear" w:color="auto" w:fill="FFFFFF"/>
        </w:rPr>
        <w:t xml:space="preserve"> </w:t>
      </w:r>
      <w:r w:rsidR="001915F7" w:rsidRPr="003E13F6">
        <w:rPr>
          <w:rFonts w:ascii="Times New Roman" w:hAnsi="Times New Roman" w:cs="Times New Roman"/>
          <w:color w:val="222222"/>
          <w:sz w:val="28"/>
          <w:szCs w:val="28"/>
          <w:shd w:val="clear" w:color="auto" w:fill="FFFFFF"/>
        </w:rPr>
        <w:t>Chamberlain, K. (2012).</w:t>
      </w:r>
      <w:r w:rsidRPr="003E13F6">
        <w:rPr>
          <w:rFonts w:ascii="Times New Roman" w:hAnsi="Times New Roman" w:cs="Times New Roman"/>
          <w:color w:val="222222"/>
          <w:sz w:val="28"/>
          <w:szCs w:val="28"/>
          <w:shd w:val="clear" w:color="auto" w:fill="FFFFFF"/>
        </w:rPr>
        <w:t>Blogging for weight loss: personal accountability, writing selves, and the weight-</w:t>
      </w:r>
      <w:r w:rsidR="001915F7" w:rsidRPr="003E13F6">
        <w:rPr>
          <w:rFonts w:ascii="Times New Roman" w:hAnsi="Times New Roman" w:cs="Times New Roman"/>
          <w:color w:val="222222"/>
          <w:sz w:val="28"/>
          <w:szCs w:val="28"/>
          <w:shd w:val="clear" w:color="auto" w:fill="FFFFFF"/>
        </w:rPr>
        <w:t>loss blogosphere.</w:t>
      </w:r>
      <w:r w:rsidRPr="003E13F6">
        <w:rPr>
          <w:rFonts w:ascii="Times New Roman" w:hAnsi="Times New Roman" w:cs="Times New Roman"/>
          <w:sz w:val="28"/>
          <w:szCs w:val="28"/>
        </w:rPr>
        <w:t> </w:t>
      </w:r>
      <w:r w:rsidR="00CB28BF" w:rsidRPr="003E13F6">
        <w:rPr>
          <w:rFonts w:ascii="Times New Roman" w:hAnsi="Times New Roman" w:cs="Times New Roman"/>
          <w:i/>
          <w:iCs/>
          <w:color w:val="222222"/>
          <w:sz w:val="28"/>
          <w:szCs w:val="28"/>
          <w:shd w:val="clear" w:color="auto" w:fill="FFFFFF"/>
        </w:rPr>
        <w:t>Sociology of H</w:t>
      </w:r>
      <w:r w:rsidRPr="003E13F6">
        <w:rPr>
          <w:rFonts w:ascii="Times New Roman" w:hAnsi="Times New Roman" w:cs="Times New Roman"/>
          <w:i/>
          <w:iCs/>
          <w:color w:val="222222"/>
          <w:sz w:val="28"/>
          <w:szCs w:val="28"/>
          <w:shd w:val="clear" w:color="auto" w:fill="FFFFFF"/>
        </w:rPr>
        <w:t xml:space="preserve">ealth </w:t>
      </w:r>
      <w:r w:rsidR="00D83557" w:rsidRPr="003E13F6">
        <w:rPr>
          <w:rFonts w:ascii="Times New Roman" w:hAnsi="Times New Roman" w:cs="Times New Roman"/>
          <w:i/>
          <w:iCs/>
          <w:color w:val="222222"/>
          <w:sz w:val="28"/>
          <w:szCs w:val="28"/>
          <w:shd w:val="clear" w:color="auto" w:fill="FFFFFF"/>
        </w:rPr>
        <w:t>and</w:t>
      </w:r>
      <w:r w:rsidR="00CB28BF" w:rsidRPr="003E13F6">
        <w:rPr>
          <w:rFonts w:ascii="Times New Roman" w:hAnsi="Times New Roman" w:cs="Times New Roman"/>
          <w:i/>
          <w:iCs/>
          <w:color w:val="222222"/>
          <w:sz w:val="28"/>
          <w:szCs w:val="28"/>
          <w:shd w:val="clear" w:color="auto" w:fill="FFFFFF"/>
        </w:rPr>
        <w:t xml:space="preserve"> I</w:t>
      </w:r>
      <w:r w:rsidRPr="003E13F6">
        <w:rPr>
          <w:rFonts w:ascii="Times New Roman" w:hAnsi="Times New Roman" w:cs="Times New Roman"/>
          <w:i/>
          <w:iCs/>
          <w:color w:val="222222"/>
          <w:sz w:val="28"/>
          <w:szCs w:val="28"/>
          <w:shd w:val="clear" w:color="auto" w:fill="FFFFFF"/>
        </w:rPr>
        <w:t>llness,</w:t>
      </w:r>
      <w:r w:rsidRPr="003E13F6">
        <w:rPr>
          <w:rFonts w:ascii="Times New Roman" w:hAnsi="Times New Roman" w:cs="Times New Roman"/>
          <w:i/>
          <w:iCs/>
          <w:sz w:val="28"/>
          <w:szCs w:val="28"/>
        </w:rPr>
        <w:t> </w:t>
      </w:r>
      <w:r w:rsidR="001E040A" w:rsidRPr="009E4959">
        <w:rPr>
          <w:rFonts w:ascii="Times New Roman" w:hAnsi="Times New Roman" w:cs="Times New Roman"/>
          <w:bCs/>
          <w:i/>
          <w:color w:val="222222"/>
          <w:sz w:val="28"/>
          <w:szCs w:val="28"/>
          <w:shd w:val="clear" w:color="auto" w:fill="FFFFFF"/>
        </w:rPr>
        <w:t>34</w:t>
      </w:r>
      <w:r w:rsidR="001915F7" w:rsidRPr="009E4959">
        <w:rPr>
          <w:rFonts w:ascii="Times New Roman" w:hAnsi="Times New Roman" w:cs="Times New Roman"/>
          <w:color w:val="222222"/>
          <w:sz w:val="28"/>
          <w:szCs w:val="28"/>
          <w:shd w:val="clear" w:color="auto" w:fill="FFFFFF"/>
        </w:rPr>
        <w:t>(</w:t>
      </w:r>
      <w:r w:rsidR="001E040A" w:rsidRPr="003E13F6">
        <w:rPr>
          <w:rFonts w:ascii="Times New Roman" w:hAnsi="Times New Roman" w:cs="Times New Roman"/>
          <w:color w:val="222222"/>
          <w:sz w:val="28"/>
          <w:szCs w:val="28"/>
          <w:shd w:val="clear" w:color="auto" w:fill="FFFFFF"/>
        </w:rPr>
        <w:t>7</w:t>
      </w:r>
      <w:r w:rsidR="001915F7" w:rsidRPr="003E13F6">
        <w:rPr>
          <w:rFonts w:ascii="Times New Roman" w:hAnsi="Times New Roman" w:cs="Times New Roman"/>
          <w:color w:val="222222"/>
          <w:sz w:val="28"/>
          <w:szCs w:val="28"/>
          <w:shd w:val="clear" w:color="auto" w:fill="FFFFFF"/>
        </w:rPr>
        <w:t>)</w:t>
      </w:r>
      <w:r w:rsidRPr="003E13F6">
        <w:rPr>
          <w:rFonts w:ascii="Times New Roman" w:hAnsi="Times New Roman" w:cs="Times New Roman"/>
          <w:color w:val="222222"/>
          <w:sz w:val="28"/>
          <w:szCs w:val="28"/>
          <w:shd w:val="clear" w:color="auto" w:fill="FFFFFF"/>
        </w:rPr>
        <w:t>, 963-977.</w:t>
      </w:r>
    </w:p>
    <w:p w:rsidR="004A5F52" w:rsidRPr="003E13F6" w:rsidRDefault="004A5F52" w:rsidP="003E13F6">
      <w:pPr>
        <w:autoSpaceDE w:val="0"/>
        <w:spacing w:after="0" w:line="480" w:lineRule="auto"/>
        <w:ind w:left="720" w:hanging="720"/>
        <w:rPr>
          <w:rFonts w:ascii="Times New Roman" w:hAnsi="Times New Roman" w:cs="Times New Roman"/>
          <w:color w:val="222222"/>
          <w:sz w:val="28"/>
          <w:szCs w:val="28"/>
          <w:shd w:val="clear" w:color="auto" w:fill="FFFFFF"/>
        </w:rPr>
      </w:pPr>
      <w:proofErr w:type="spellStart"/>
      <w:r w:rsidRPr="003E13F6">
        <w:rPr>
          <w:rFonts w:ascii="Times New Roman" w:hAnsi="Times New Roman" w:cs="Times New Roman"/>
          <w:color w:val="222222"/>
          <w:sz w:val="28"/>
          <w:szCs w:val="28"/>
          <w:shd w:val="clear" w:color="auto" w:fill="FFFFFF"/>
        </w:rPr>
        <w:t>Lenhart</w:t>
      </w:r>
      <w:proofErr w:type="spellEnd"/>
      <w:r w:rsidRPr="003E13F6">
        <w:rPr>
          <w:rFonts w:ascii="Times New Roman" w:hAnsi="Times New Roman" w:cs="Times New Roman"/>
          <w:color w:val="222222"/>
          <w:sz w:val="28"/>
          <w:szCs w:val="28"/>
          <w:shd w:val="clear" w:color="auto" w:fill="FFFFFF"/>
        </w:rPr>
        <w:t xml:space="preserve">, A., </w:t>
      </w:r>
      <w:r w:rsidR="001915F7" w:rsidRPr="003E13F6">
        <w:rPr>
          <w:rFonts w:ascii="Times New Roman" w:hAnsi="Times New Roman" w:cs="Times New Roman"/>
          <w:color w:val="222222"/>
          <w:sz w:val="28"/>
          <w:szCs w:val="28"/>
          <w:shd w:val="clear" w:color="auto" w:fill="FFFFFF"/>
        </w:rPr>
        <w:t xml:space="preserve">&amp; Fox, S. (2006). </w:t>
      </w:r>
      <w:proofErr w:type="spellStart"/>
      <w:r w:rsidRPr="003E13F6">
        <w:rPr>
          <w:rFonts w:ascii="Times New Roman" w:hAnsi="Times New Roman" w:cs="Times New Roman"/>
          <w:i/>
          <w:iCs/>
          <w:color w:val="222222"/>
          <w:sz w:val="28"/>
          <w:szCs w:val="28"/>
          <w:shd w:val="clear" w:color="auto" w:fill="FFFFFF"/>
        </w:rPr>
        <w:t>Bloggers</w:t>
      </w:r>
      <w:proofErr w:type="spellEnd"/>
      <w:r w:rsidRPr="003E13F6">
        <w:rPr>
          <w:rFonts w:ascii="Times New Roman" w:hAnsi="Times New Roman" w:cs="Times New Roman"/>
          <w:i/>
          <w:iCs/>
          <w:color w:val="222222"/>
          <w:sz w:val="28"/>
          <w:szCs w:val="28"/>
          <w:shd w:val="clear" w:color="auto" w:fill="FFFFFF"/>
        </w:rPr>
        <w:t>.</w:t>
      </w:r>
      <w:r w:rsidR="009E4959">
        <w:rPr>
          <w:rFonts w:ascii="Times New Roman" w:hAnsi="Times New Roman" w:cs="Times New Roman"/>
          <w:i/>
          <w:iCs/>
          <w:color w:val="222222"/>
          <w:sz w:val="28"/>
          <w:szCs w:val="28"/>
          <w:shd w:val="clear" w:color="auto" w:fill="FFFFFF"/>
        </w:rPr>
        <w:t xml:space="preserve"> </w:t>
      </w:r>
      <w:r w:rsidRPr="003E13F6">
        <w:rPr>
          <w:rFonts w:ascii="Times New Roman" w:hAnsi="Times New Roman" w:cs="Times New Roman"/>
          <w:i/>
          <w:iCs/>
          <w:color w:val="222222"/>
          <w:sz w:val="28"/>
          <w:szCs w:val="28"/>
          <w:shd w:val="clear" w:color="auto" w:fill="FFFFFF"/>
        </w:rPr>
        <w:t xml:space="preserve">A portrait of the </w:t>
      </w:r>
      <w:r w:rsidR="00920319" w:rsidRPr="003E13F6">
        <w:rPr>
          <w:rFonts w:ascii="Times New Roman" w:hAnsi="Times New Roman" w:cs="Times New Roman"/>
          <w:i/>
          <w:iCs/>
          <w:color w:val="222222"/>
          <w:sz w:val="28"/>
          <w:szCs w:val="28"/>
          <w:shd w:val="clear" w:color="auto" w:fill="FFFFFF"/>
        </w:rPr>
        <w:t>Internet</w:t>
      </w:r>
      <w:r w:rsidRPr="003E13F6">
        <w:rPr>
          <w:rFonts w:ascii="Times New Roman" w:hAnsi="Times New Roman" w:cs="Times New Roman"/>
          <w:i/>
          <w:iCs/>
          <w:color w:val="222222"/>
          <w:sz w:val="28"/>
          <w:szCs w:val="28"/>
          <w:shd w:val="clear" w:color="auto" w:fill="FFFFFF"/>
        </w:rPr>
        <w:t xml:space="preserve">’s new </w:t>
      </w:r>
      <w:proofErr w:type="spellStart"/>
      <w:r w:rsidRPr="003E13F6">
        <w:rPr>
          <w:rFonts w:ascii="Times New Roman" w:hAnsi="Times New Roman" w:cs="Times New Roman"/>
          <w:i/>
          <w:iCs/>
          <w:color w:val="222222"/>
          <w:sz w:val="28"/>
          <w:szCs w:val="28"/>
          <w:shd w:val="clear" w:color="auto" w:fill="FFFFFF"/>
        </w:rPr>
        <w:t>storytellers.</w:t>
      </w:r>
      <w:r w:rsidRPr="003E13F6">
        <w:rPr>
          <w:rFonts w:ascii="Times New Roman" w:hAnsi="Times New Roman" w:cs="Times New Roman"/>
          <w:color w:val="222222"/>
          <w:sz w:val="28"/>
          <w:szCs w:val="28"/>
          <w:shd w:val="clear" w:color="auto" w:fill="FFFFFF"/>
        </w:rPr>
        <w:t>Pew</w:t>
      </w:r>
      <w:proofErr w:type="spellEnd"/>
      <w:r w:rsidRPr="003E13F6">
        <w:rPr>
          <w:rFonts w:ascii="Times New Roman" w:hAnsi="Times New Roman" w:cs="Times New Roman"/>
          <w:color w:val="222222"/>
          <w:sz w:val="28"/>
          <w:szCs w:val="28"/>
          <w:shd w:val="clear" w:color="auto" w:fill="FFFFFF"/>
        </w:rPr>
        <w:t xml:space="preserve"> </w:t>
      </w:r>
      <w:proofErr w:type="spellStart"/>
      <w:r w:rsidR="00920319" w:rsidRPr="003E13F6">
        <w:rPr>
          <w:rFonts w:ascii="Times New Roman" w:hAnsi="Times New Roman" w:cs="Times New Roman"/>
          <w:color w:val="222222"/>
          <w:sz w:val="28"/>
          <w:szCs w:val="28"/>
          <w:shd w:val="clear" w:color="auto" w:fill="FFFFFF"/>
        </w:rPr>
        <w:t>Internet</w:t>
      </w:r>
      <w:r w:rsidR="00D83557" w:rsidRPr="003E13F6">
        <w:rPr>
          <w:rFonts w:ascii="Times New Roman" w:hAnsi="Times New Roman" w:cs="Times New Roman"/>
          <w:color w:val="222222"/>
          <w:sz w:val="28"/>
          <w:szCs w:val="28"/>
          <w:shd w:val="clear" w:color="auto" w:fill="FFFFFF"/>
        </w:rPr>
        <w:t>and</w:t>
      </w:r>
      <w:proofErr w:type="spellEnd"/>
      <w:r w:rsidRPr="003E13F6">
        <w:rPr>
          <w:rFonts w:ascii="Times New Roman" w:hAnsi="Times New Roman" w:cs="Times New Roman"/>
          <w:color w:val="222222"/>
          <w:sz w:val="28"/>
          <w:szCs w:val="28"/>
          <w:shd w:val="clear" w:color="auto" w:fill="FFFFFF"/>
        </w:rPr>
        <w:t xml:space="preserve"> American Life Project. Washington, DC 19.07. 2006.</w:t>
      </w:r>
    </w:p>
    <w:p w:rsidR="009E4959" w:rsidRPr="009E4959" w:rsidRDefault="001915F7" w:rsidP="009E4959">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Li, D. (2007). </w:t>
      </w:r>
      <w:r w:rsidR="004A5F52" w:rsidRPr="009E4959">
        <w:rPr>
          <w:rFonts w:ascii="Times New Roman" w:hAnsi="Times New Roman" w:cs="Times New Roman"/>
          <w:i/>
          <w:sz w:val="28"/>
          <w:szCs w:val="28"/>
        </w:rPr>
        <w:t xml:space="preserve">Why do you blog: </w:t>
      </w:r>
      <w:r w:rsidR="009E4959" w:rsidRPr="009E4959">
        <w:rPr>
          <w:rFonts w:ascii="Times New Roman" w:hAnsi="Times New Roman" w:cs="Times New Roman"/>
          <w:i/>
          <w:sz w:val="28"/>
          <w:szCs w:val="28"/>
        </w:rPr>
        <w:t>a</w:t>
      </w:r>
      <w:r w:rsidR="004A5F52" w:rsidRPr="009E4959">
        <w:rPr>
          <w:rFonts w:ascii="Times New Roman" w:hAnsi="Times New Roman" w:cs="Times New Roman"/>
          <w:i/>
          <w:sz w:val="28"/>
          <w:szCs w:val="28"/>
        </w:rPr>
        <w:t xml:space="preserve"> uses-and-gratifications inq</w:t>
      </w:r>
      <w:r w:rsidR="001E040A" w:rsidRPr="009E4959">
        <w:rPr>
          <w:rFonts w:ascii="Times New Roman" w:hAnsi="Times New Roman" w:cs="Times New Roman"/>
          <w:i/>
          <w:sz w:val="28"/>
          <w:szCs w:val="28"/>
        </w:rPr>
        <w:t>u</w:t>
      </w:r>
      <w:r w:rsidRPr="009E4959">
        <w:rPr>
          <w:rFonts w:ascii="Times New Roman" w:hAnsi="Times New Roman" w:cs="Times New Roman"/>
          <w:i/>
          <w:sz w:val="28"/>
          <w:szCs w:val="28"/>
        </w:rPr>
        <w:t>iry into bloggers’ motivations</w:t>
      </w:r>
      <w:r w:rsidRPr="003E13F6">
        <w:rPr>
          <w:rFonts w:ascii="Times New Roman" w:hAnsi="Times New Roman" w:cs="Times New Roman"/>
          <w:sz w:val="28"/>
          <w:szCs w:val="28"/>
        </w:rPr>
        <w:t>.</w:t>
      </w:r>
      <w:r w:rsidR="004A5F52" w:rsidRPr="003E13F6">
        <w:rPr>
          <w:rFonts w:ascii="Times New Roman" w:hAnsi="Times New Roman" w:cs="Times New Roman"/>
          <w:sz w:val="28"/>
          <w:szCs w:val="28"/>
        </w:rPr>
        <w:t> </w:t>
      </w:r>
      <w:r w:rsidR="004A5F52" w:rsidRPr="009E4959">
        <w:rPr>
          <w:rFonts w:ascii="Times New Roman" w:hAnsi="Times New Roman" w:cs="Times New Roman"/>
          <w:iCs/>
          <w:sz w:val="28"/>
          <w:szCs w:val="28"/>
        </w:rPr>
        <w:t>Paper presented at the annual meeting of the International Communication Association</w:t>
      </w:r>
      <w:r w:rsidR="004A5F52" w:rsidRPr="009E4959">
        <w:rPr>
          <w:rFonts w:ascii="Times New Roman" w:hAnsi="Times New Roman" w:cs="Times New Roman"/>
          <w:sz w:val="28"/>
          <w:szCs w:val="28"/>
        </w:rPr>
        <w:t xml:space="preserve">. </w:t>
      </w:r>
      <w:r w:rsidR="004A5F52" w:rsidRPr="003E13F6">
        <w:rPr>
          <w:rFonts w:ascii="Times New Roman" w:hAnsi="Times New Roman" w:cs="Times New Roman"/>
          <w:sz w:val="28"/>
          <w:szCs w:val="28"/>
        </w:rPr>
        <w:t xml:space="preserve">TBA, </w:t>
      </w:r>
      <w:r w:rsidRPr="003E13F6">
        <w:rPr>
          <w:rFonts w:ascii="Times New Roman" w:hAnsi="Times New Roman" w:cs="Times New Roman"/>
          <w:sz w:val="28"/>
          <w:szCs w:val="28"/>
        </w:rPr>
        <w:t xml:space="preserve">San Francisco, CA Online. Retrieved 10 October 2012 from </w:t>
      </w:r>
      <w:hyperlink r:id="rId15" w:history="1">
        <w:r w:rsidR="004A5F52" w:rsidRPr="003E13F6">
          <w:rPr>
            <w:rStyle w:val="Hyperlink"/>
            <w:rFonts w:ascii="Times New Roman" w:hAnsi="Times New Roman" w:cs="Times New Roman"/>
            <w:sz w:val="28"/>
            <w:szCs w:val="28"/>
          </w:rPr>
          <w:t>http://www.allacademic.com/meta/p171490_index.html</w:t>
        </w:r>
      </w:hyperlink>
      <w:r w:rsidR="009E4959">
        <w:t xml:space="preserve">  </w:t>
      </w:r>
      <w:r w:rsidR="009E4959">
        <w:rPr>
          <w:color w:val="FF0000"/>
        </w:rPr>
        <w:t xml:space="preserve">[Needs archiving to </w:t>
      </w:r>
      <w:proofErr w:type="spellStart"/>
      <w:r w:rsidR="009E4959">
        <w:rPr>
          <w:color w:val="FF0000"/>
        </w:rPr>
        <w:t>WebCite</w:t>
      </w:r>
      <w:proofErr w:type="spellEnd"/>
      <w:r w:rsidR="009E4959">
        <w:rPr>
          <w:color w:val="FF0000"/>
        </w:rPr>
        <w:t>]</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color w:val="222222"/>
          <w:sz w:val="28"/>
          <w:szCs w:val="28"/>
          <w:shd w:val="clear" w:color="auto" w:fill="FFFFFF"/>
        </w:rPr>
        <w:t xml:space="preserve">Liu, S. H., Liao, H. L. </w:t>
      </w:r>
      <w:r w:rsidR="001915F7" w:rsidRPr="003E13F6">
        <w:rPr>
          <w:rFonts w:ascii="Times New Roman" w:hAnsi="Times New Roman" w:cs="Times New Roman"/>
          <w:color w:val="222222"/>
          <w:sz w:val="28"/>
          <w:szCs w:val="28"/>
          <w:shd w:val="clear" w:color="auto" w:fill="FFFFFF"/>
        </w:rPr>
        <w:t>&amp;</w:t>
      </w:r>
      <w:r w:rsidR="009E4959">
        <w:rPr>
          <w:rFonts w:ascii="Times New Roman" w:hAnsi="Times New Roman" w:cs="Times New Roman"/>
          <w:color w:val="222222"/>
          <w:sz w:val="28"/>
          <w:szCs w:val="28"/>
          <w:shd w:val="clear" w:color="auto" w:fill="FFFFFF"/>
        </w:rPr>
        <w:t xml:space="preserve"> </w:t>
      </w:r>
      <w:proofErr w:type="spellStart"/>
      <w:r w:rsidR="001915F7" w:rsidRPr="003E13F6">
        <w:rPr>
          <w:rFonts w:ascii="Times New Roman" w:hAnsi="Times New Roman" w:cs="Times New Roman"/>
          <w:color w:val="222222"/>
          <w:sz w:val="28"/>
          <w:szCs w:val="28"/>
          <w:shd w:val="clear" w:color="auto" w:fill="FFFFFF"/>
        </w:rPr>
        <w:t>Zeng</w:t>
      </w:r>
      <w:proofErr w:type="spellEnd"/>
      <w:r w:rsidR="001915F7" w:rsidRPr="003E13F6">
        <w:rPr>
          <w:rFonts w:ascii="Times New Roman" w:hAnsi="Times New Roman" w:cs="Times New Roman"/>
          <w:color w:val="222222"/>
          <w:sz w:val="28"/>
          <w:szCs w:val="28"/>
          <w:shd w:val="clear" w:color="auto" w:fill="FFFFFF"/>
        </w:rPr>
        <w:t>, Y. T. (2007).</w:t>
      </w:r>
      <w:r w:rsidR="00A46E63" w:rsidRPr="003E13F6">
        <w:rPr>
          <w:rFonts w:ascii="Times New Roman" w:hAnsi="Times New Roman" w:cs="Times New Roman"/>
          <w:color w:val="222222"/>
          <w:sz w:val="28"/>
          <w:szCs w:val="28"/>
          <w:shd w:val="clear" w:color="auto" w:fill="FFFFFF"/>
        </w:rPr>
        <w:t>Why people blog: an Expectancy t</w:t>
      </w:r>
      <w:r w:rsidR="00CB28BF" w:rsidRPr="003E13F6">
        <w:rPr>
          <w:rFonts w:ascii="Times New Roman" w:hAnsi="Times New Roman" w:cs="Times New Roman"/>
          <w:color w:val="222222"/>
          <w:sz w:val="28"/>
          <w:szCs w:val="28"/>
          <w:shd w:val="clear" w:color="auto" w:fill="FFFFFF"/>
        </w:rPr>
        <w:t xml:space="preserve">heory </w:t>
      </w:r>
      <w:proofErr w:type="spellStart"/>
      <w:r w:rsidR="00CB28BF" w:rsidRPr="003E13F6">
        <w:rPr>
          <w:rFonts w:ascii="Times New Roman" w:hAnsi="Times New Roman" w:cs="Times New Roman"/>
          <w:color w:val="222222"/>
          <w:sz w:val="28"/>
          <w:szCs w:val="28"/>
          <w:shd w:val="clear" w:color="auto" w:fill="FFFFFF"/>
        </w:rPr>
        <w:t>analysis</w:t>
      </w:r>
      <w:proofErr w:type="spellEnd"/>
      <w:r w:rsidR="00CB28BF" w:rsidRPr="003E13F6">
        <w:rPr>
          <w:rFonts w:ascii="Times New Roman" w:hAnsi="Times New Roman" w:cs="Times New Roman"/>
          <w:color w:val="222222"/>
          <w:sz w:val="28"/>
          <w:szCs w:val="28"/>
          <w:shd w:val="clear" w:color="auto" w:fill="FFFFFF"/>
        </w:rPr>
        <w:t>.</w:t>
      </w:r>
      <w:r w:rsidR="009E4959">
        <w:rPr>
          <w:rFonts w:ascii="Times New Roman" w:hAnsi="Times New Roman" w:cs="Times New Roman"/>
          <w:color w:val="222222"/>
          <w:sz w:val="28"/>
          <w:szCs w:val="28"/>
          <w:shd w:val="clear" w:color="auto" w:fill="FFFFFF"/>
        </w:rPr>
        <w:t xml:space="preserve"> </w:t>
      </w:r>
      <w:r w:rsidRPr="003E13F6">
        <w:rPr>
          <w:rFonts w:ascii="Times New Roman" w:hAnsi="Times New Roman" w:cs="Times New Roman"/>
          <w:i/>
          <w:iCs/>
          <w:color w:val="222222"/>
          <w:sz w:val="28"/>
          <w:szCs w:val="28"/>
          <w:shd w:val="clear" w:color="auto" w:fill="FFFFFF"/>
        </w:rPr>
        <w:t>Issues in Information Systems</w:t>
      </w:r>
      <w:r w:rsidRPr="003E13F6">
        <w:rPr>
          <w:rFonts w:ascii="Times New Roman" w:hAnsi="Times New Roman" w:cs="Times New Roman"/>
          <w:color w:val="222222"/>
          <w:sz w:val="28"/>
          <w:szCs w:val="28"/>
          <w:shd w:val="clear" w:color="auto" w:fill="FFFFFF"/>
        </w:rPr>
        <w:t>,</w:t>
      </w:r>
      <w:r w:rsidRPr="003E13F6">
        <w:rPr>
          <w:rStyle w:val="apple-converted-space"/>
          <w:rFonts w:ascii="Times New Roman" w:hAnsi="Times New Roman" w:cs="Times New Roman"/>
          <w:color w:val="222222"/>
          <w:sz w:val="28"/>
          <w:szCs w:val="28"/>
          <w:shd w:val="clear" w:color="auto" w:fill="FFFFFF"/>
        </w:rPr>
        <w:t> </w:t>
      </w:r>
      <w:r w:rsidRPr="009E4959">
        <w:rPr>
          <w:rFonts w:ascii="Times New Roman" w:hAnsi="Times New Roman" w:cs="Times New Roman"/>
          <w:bCs/>
          <w:i/>
          <w:color w:val="222222"/>
          <w:sz w:val="28"/>
          <w:szCs w:val="28"/>
          <w:shd w:val="clear" w:color="auto" w:fill="FFFFFF"/>
        </w:rPr>
        <w:t>8</w:t>
      </w:r>
      <w:r w:rsidR="001915F7" w:rsidRPr="003E13F6">
        <w:rPr>
          <w:rFonts w:ascii="Times New Roman" w:hAnsi="Times New Roman" w:cs="Times New Roman"/>
          <w:b/>
          <w:bCs/>
          <w:color w:val="222222"/>
          <w:sz w:val="28"/>
          <w:szCs w:val="28"/>
          <w:shd w:val="clear" w:color="auto" w:fill="FFFFFF"/>
        </w:rPr>
        <w:t>(</w:t>
      </w:r>
      <w:r w:rsidR="001E040A" w:rsidRPr="003E13F6">
        <w:rPr>
          <w:rFonts w:ascii="Times New Roman" w:hAnsi="Times New Roman" w:cs="Times New Roman"/>
          <w:color w:val="222222"/>
          <w:sz w:val="28"/>
          <w:szCs w:val="28"/>
          <w:shd w:val="clear" w:color="auto" w:fill="FFFFFF"/>
        </w:rPr>
        <w:t>2</w:t>
      </w:r>
      <w:r w:rsidR="001915F7" w:rsidRPr="003E13F6">
        <w:rPr>
          <w:rFonts w:ascii="Times New Roman" w:hAnsi="Times New Roman" w:cs="Times New Roman"/>
          <w:color w:val="222222"/>
          <w:sz w:val="28"/>
          <w:szCs w:val="28"/>
          <w:shd w:val="clear" w:color="auto" w:fill="FFFFFF"/>
        </w:rPr>
        <w:t xml:space="preserve">), </w:t>
      </w:r>
      <w:r w:rsidRPr="003E13F6">
        <w:rPr>
          <w:rFonts w:ascii="Times New Roman" w:hAnsi="Times New Roman" w:cs="Times New Roman"/>
          <w:color w:val="222222"/>
          <w:sz w:val="28"/>
          <w:szCs w:val="28"/>
          <w:shd w:val="clear" w:color="auto" w:fill="FFFFFF"/>
        </w:rPr>
        <w:t>232-237.</w:t>
      </w:r>
    </w:p>
    <w:p w:rsidR="00D01E65" w:rsidRPr="003E13F6" w:rsidRDefault="001915F7" w:rsidP="003E13F6">
      <w:pPr>
        <w:autoSpaceDE w:val="0"/>
        <w:spacing w:after="0" w:line="480" w:lineRule="auto"/>
        <w:ind w:left="720" w:hanging="720"/>
        <w:rPr>
          <w:rFonts w:ascii="Times New Roman" w:hAnsi="Times New Roman" w:cs="Times New Roman"/>
          <w:color w:val="222222"/>
          <w:sz w:val="28"/>
          <w:szCs w:val="28"/>
          <w:shd w:val="clear" w:color="auto" w:fill="FFFFFF"/>
        </w:rPr>
      </w:pPr>
      <w:r w:rsidRPr="003E13F6">
        <w:rPr>
          <w:rFonts w:ascii="Times New Roman" w:hAnsi="Times New Roman" w:cs="Times New Roman"/>
          <w:color w:val="222222"/>
          <w:sz w:val="28"/>
          <w:szCs w:val="28"/>
          <w:shd w:val="clear" w:color="auto" w:fill="FFFFFF"/>
        </w:rPr>
        <w:t>Lu, H. &amp; Hsiao, L. (2007).</w:t>
      </w:r>
      <w:r w:rsidR="00D01E65" w:rsidRPr="003E13F6">
        <w:rPr>
          <w:rFonts w:ascii="Times New Roman" w:hAnsi="Times New Roman" w:cs="Times New Roman"/>
          <w:color w:val="222222"/>
          <w:sz w:val="28"/>
          <w:szCs w:val="28"/>
          <w:shd w:val="clear" w:color="auto" w:fill="FFFFFF"/>
        </w:rPr>
        <w:t>Understanding intention to continuousl</w:t>
      </w:r>
      <w:r w:rsidRPr="003E13F6">
        <w:rPr>
          <w:rFonts w:ascii="Times New Roman" w:hAnsi="Times New Roman" w:cs="Times New Roman"/>
          <w:color w:val="222222"/>
          <w:sz w:val="28"/>
          <w:szCs w:val="28"/>
          <w:shd w:val="clear" w:color="auto" w:fill="FFFFFF"/>
        </w:rPr>
        <w:t xml:space="preserve">y share information on </w:t>
      </w:r>
      <w:proofErr w:type="spellStart"/>
      <w:r w:rsidRPr="003E13F6">
        <w:rPr>
          <w:rFonts w:ascii="Times New Roman" w:hAnsi="Times New Roman" w:cs="Times New Roman"/>
          <w:color w:val="222222"/>
          <w:sz w:val="28"/>
          <w:szCs w:val="28"/>
          <w:shd w:val="clear" w:color="auto" w:fill="FFFFFF"/>
        </w:rPr>
        <w:t>weblogs</w:t>
      </w:r>
      <w:proofErr w:type="spellEnd"/>
      <w:r w:rsidRPr="003E13F6">
        <w:rPr>
          <w:rFonts w:ascii="Times New Roman" w:hAnsi="Times New Roman" w:cs="Times New Roman"/>
          <w:color w:val="222222"/>
          <w:sz w:val="28"/>
          <w:szCs w:val="28"/>
          <w:shd w:val="clear" w:color="auto" w:fill="FFFFFF"/>
        </w:rPr>
        <w:t>.</w:t>
      </w:r>
      <w:r w:rsidR="009E4959">
        <w:rPr>
          <w:rFonts w:ascii="Times New Roman" w:hAnsi="Times New Roman" w:cs="Times New Roman"/>
          <w:color w:val="222222"/>
          <w:sz w:val="28"/>
          <w:szCs w:val="28"/>
          <w:shd w:val="clear" w:color="auto" w:fill="FFFFFF"/>
        </w:rPr>
        <w:t xml:space="preserve"> </w:t>
      </w:r>
      <w:r w:rsidR="00920319" w:rsidRPr="003E13F6">
        <w:rPr>
          <w:rFonts w:ascii="Times New Roman" w:hAnsi="Times New Roman" w:cs="Times New Roman"/>
          <w:i/>
          <w:iCs/>
          <w:color w:val="222222"/>
          <w:sz w:val="28"/>
          <w:szCs w:val="28"/>
          <w:shd w:val="clear" w:color="auto" w:fill="FFFFFF"/>
        </w:rPr>
        <w:t>Internet</w:t>
      </w:r>
      <w:r w:rsidR="00D01E65" w:rsidRPr="003E13F6">
        <w:rPr>
          <w:rFonts w:ascii="Times New Roman" w:hAnsi="Times New Roman" w:cs="Times New Roman"/>
          <w:i/>
          <w:iCs/>
          <w:color w:val="222222"/>
          <w:sz w:val="28"/>
          <w:szCs w:val="28"/>
          <w:shd w:val="clear" w:color="auto" w:fill="FFFFFF"/>
        </w:rPr>
        <w:t xml:space="preserve"> Research</w:t>
      </w:r>
      <w:r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00D01E65" w:rsidRPr="009E4959">
        <w:rPr>
          <w:rFonts w:ascii="Times New Roman" w:hAnsi="Times New Roman" w:cs="Times New Roman"/>
          <w:bCs/>
          <w:i/>
          <w:color w:val="222222"/>
          <w:sz w:val="28"/>
          <w:szCs w:val="28"/>
          <w:shd w:val="clear" w:color="auto" w:fill="FFFFFF"/>
        </w:rPr>
        <w:t>17</w:t>
      </w:r>
      <w:r w:rsidRPr="003E13F6">
        <w:rPr>
          <w:rFonts w:ascii="Times New Roman" w:hAnsi="Times New Roman" w:cs="Times New Roman"/>
          <w:color w:val="222222"/>
          <w:sz w:val="28"/>
          <w:szCs w:val="28"/>
          <w:shd w:val="clear" w:color="auto" w:fill="FFFFFF"/>
        </w:rPr>
        <w:t>(</w:t>
      </w:r>
      <w:r w:rsidR="00D01E65" w:rsidRPr="003E13F6">
        <w:rPr>
          <w:rFonts w:ascii="Times New Roman" w:hAnsi="Times New Roman" w:cs="Times New Roman"/>
          <w:color w:val="222222"/>
          <w:sz w:val="28"/>
          <w:szCs w:val="28"/>
          <w:shd w:val="clear" w:color="auto" w:fill="FFFFFF"/>
        </w:rPr>
        <w:t>4</w:t>
      </w:r>
      <w:r w:rsidRPr="003E13F6">
        <w:rPr>
          <w:rFonts w:ascii="Times New Roman" w:hAnsi="Times New Roman" w:cs="Times New Roman"/>
          <w:color w:val="222222"/>
          <w:sz w:val="28"/>
          <w:szCs w:val="28"/>
          <w:shd w:val="clear" w:color="auto" w:fill="FFFFFF"/>
        </w:rPr>
        <w:t xml:space="preserve">), </w:t>
      </w:r>
      <w:r w:rsidR="00D01E65" w:rsidRPr="003E13F6">
        <w:rPr>
          <w:rFonts w:ascii="Times New Roman" w:hAnsi="Times New Roman" w:cs="Times New Roman"/>
          <w:color w:val="222222"/>
          <w:sz w:val="28"/>
          <w:szCs w:val="28"/>
          <w:shd w:val="clear" w:color="auto" w:fill="FFFFFF"/>
        </w:rPr>
        <w:t>345-361</w:t>
      </w:r>
    </w:p>
    <w:p w:rsidR="009E4959" w:rsidRPr="009E4959" w:rsidRDefault="004A5F52" w:rsidP="009E4959">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Miller, C. R. </w:t>
      </w:r>
      <w:r w:rsidR="001915F7" w:rsidRPr="003E13F6">
        <w:rPr>
          <w:rFonts w:ascii="Times New Roman" w:hAnsi="Times New Roman" w:cs="Times New Roman"/>
          <w:sz w:val="28"/>
          <w:szCs w:val="28"/>
        </w:rPr>
        <w:t>&amp;</w:t>
      </w:r>
      <w:r w:rsidR="009E4959">
        <w:rPr>
          <w:rFonts w:ascii="Times New Roman" w:hAnsi="Times New Roman" w:cs="Times New Roman"/>
          <w:sz w:val="28"/>
          <w:szCs w:val="28"/>
        </w:rPr>
        <w:t xml:space="preserve"> </w:t>
      </w:r>
      <w:r w:rsidR="001E040A" w:rsidRPr="003E13F6">
        <w:rPr>
          <w:rFonts w:ascii="Times New Roman" w:hAnsi="Times New Roman" w:cs="Times New Roman"/>
          <w:sz w:val="28"/>
          <w:szCs w:val="28"/>
        </w:rPr>
        <w:t>S</w:t>
      </w:r>
      <w:r w:rsidR="001915F7" w:rsidRPr="003E13F6">
        <w:rPr>
          <w:rFonts w:ascii="Times New Roman" w:hAnsi="Times New Roman" w:cs="Times New Roman"/>
          <w:sz w:val="28"/>
          <w:szCs w:val="28"/>
        </w:rPr>
        <w:t>hepherd, D. (2004).</w:t>
      </w:r>
      <w:r w:rsidR="009E4959">
        <w:rPr>
          <w:rFonts w:ascii="Times New Roman" w:hAnsi="Times New Roman" w:cs="Times New Roman"/>
          <w:sz w:val="28"/>
          <w:szCs w:val="28"/>
        </w:rPr>
        <w:t xml:space="preserve"> </w:t>
      </w:r>
      <w:r w:rsidRPr="003E13F6">
        <w:rPr>
          <w:rFonts w:ascii="Times New Roman" w:hAnsi="Times New Roman" w:cs="Times New Roman"/>
          <w:sz w:val="28"/>
          <w:szCs w:val="28"/>
        </w:rPr>
        <w:t>Blogging as social action</w:t>
      </w:r>
      <w:r w:rsidR="001E040A" w:rsidRPr="003E13F6">
        <w:rPr>
          <w:rFonts w:ascii="Times New Roman" w:hAnsi="Times New Roman" w:cs="Times New Roman"/>
          <w:sz w:val="28"/>
          <w:szCs w:val="28"/>
        </w:rPr>
        <w:t xml:space="preserve">: </w:t>
      </w:r>
      <w:r w:rsidR="009E4959">
        <w:rPr>
          <w:rFonts w:ascii="Times New Roman" w:hAnsi="Times New Roman" w:cs="Times New Roman"/>
          <w:sz w:val="28"/>
          <w:szCs w:val="28"/>
        </w:rPr>
        <w:t>a</w:t>
      </w:r>
      <w:r w:rsidR="00087B3C" w:rsidRPr="003E13F6">
        <w:rPr>
          <w:rFonts w:ascii="Times New Roman" w:hAnsi="Times New Roman" w:cs="Times New Roman"/>
          <w:sz w:val="28"/>
          <w:szCs w:val="28"/>
        </w:rPr>
        <w:t xml:space="preserve"> genre analysis of the weblog. I</w:t>
      </w:r>
      <w:r w:rsidR="001E040A" w:rsidRPr="003E13F6">
        <w:rPr>
          <w:rFonts w:ascii="Times New Roman" w:hAnsi="Times New Roman" w:cs="Times New Roman"/>
          <w:sz w:val="28"/>
          <w:szCs w:val="28"/>
        </w:rPr>
        <w:t>n</w:t>
      </w:r>
      <w:r w:rsidR="009E4959">
        <w:rPr>
          <w:rFonts w:ascii="Times New Roman" w:hAnsi="Times New Roman" w:cs="Times New Roman"/>
          <w:sz w:val="28"/>
          <w:szCs w:val="28"/>
        </w:rPr>
        <w:t xml:space="preserve"> </w:t>
      </w:r>
      <w:proofErr w:type="spellStart"/>
      <w:r w:rsidR="009E4959">
        <w:rPr>
          <w:rFonts w:ascii="Times New Roman" w:hAnsi="Times New Roman" w:cs="Times New Roman"/>
          <w:sz w:val="28"/>
          <w:szCs w:val="28"/>
        </w:rPr>
        <w:t>L</w:t>
      </w:r>
      <w:proofErr w:type="spellEnd"/>
      <w:r w:rsidR="009E4959">
        <w:rPr>
          <w:rFonts w:ascii="Times New Roman" w:hAnsi="Times New Roman" w:cs="Times New Roman"/>
          <w:sz w:val="28"/>
          <w:szCs w:val="28"/>
        </w:rPr>
        <w:t xml:space="preserve">. </w:t>
      </w:r>
      <w:proofErr w:type="spellStart"/>
      <w:r w:rsidRPr="003E13F6">
        <w:rPr>
          <w:rFonts w:ascii="Times New Roman" w:hAnsi="Times New Roman" w:cs="Times New Roman"/>
          <w:sz w:val="28"/>
          <w:szCs w:val="28"/>
        </w:rPr>
        <w:t>Gurak</w:t>
      </w:r>
      <w:proofErr w:type="spellEnd"/>
      <w:r w:rsidRPr="003E13F6">
        <w:rPr>
          <w:rFonts w:ascii="Times New Roman" w:hAnsi="Times New Roman" w:cs="Times New Roman"/>
          <w:sz w:val="28"/>
          <w:szCs w:val="28"/>
        </w:rPr>
        <w:t xml:space="preserve">, </w:t>
      </w:r>
      <w:proofErr w:type="spellStart"/>
      <w:r w:rsidR="001E040A" w:rsidRPr="003E13F6">
        <w:rPr>
          <w:rFonts w:ascii="Times New Roman" w:hAnsi="Times New Roman" w:cs="Times New Roman"/>
          <w:sz w:val="28"/>
          <w:szCs w:val="28"/>
        </w:rPr>
        <w:t>L.</w:t>
      </w:r>
      <w:r w:rsidRPr="003E13F6">
        <w:rPr>
          <w:rFonts w:ascii="Times New Roman" w:hAnsi="Times New Roman" w:cs="Times New Roman"/>
          <w:sz w:val="28"/>
          <w:szCs w:val="28"/>
        </w:rPr>
        <w:t>Antonijevic</w:t>
      </w:r>
      <w:proofErr w:type="spellEnd"/>
      <w:r w:rsidRPr="003E13F6">
        <w:rPr>
          <w:rFonts w:ascii="Times New Roman" w:hAnsi="Times New Roman" w:cs="Times New Roman"/>
          <w:sz w:val="28"/>
          <w:szCs w:val="28"/>
        </w:rPr>
        <w:t xml:space="preserve">, </w:t>
      </w:r>
      <w:r w:rsidR="001E040A" w:rsidRPr="003E13F6">
        <w:rPr>
          <w:rFonts w:ascii="Times New Roman" w:hAnsi="Times New Roman" w:cs="Times New Roman"/>
          <w:sz w:val="28"/>
          <w:szCs w:val="28"/>
        </w:rPr>
        <w:t xml:space="preserve">S. </w:t>
      </w:r>
      <w:r w:rsidRPr="003E13F6">
        <w:rPr>
          <w:rFonts w:ascii="Times New Roman" w:hAnsi="Times New Roman" w:cs="Times New Roman"/>
          <w:sz w:val="28"/>
          <w:szCs w:val="28"/>
        </w:rPr>
        <w:t xml:space="preserve">Johnson, </w:t>
      </w:r>
      <w:r w:rsidR="001E040A" w:rsidRPr="003E13F6">
        <w:rPr>
          <w:rFonts w:ascii="Times New Roman" w:hAnsi="Times New Roman" w:cs="Times New Roman"/>
          <w:sz w:val="28"/>
          <w:szCs w:val="28"/>
        </w:rPr>
        <w:t xml:space="preserve">L. </w:t>
      </w:r>
      <w:r w:rsidRPr="003E13F6">
        <w:rPr>
          <w:rFonts w:ascii="Times New Roman" w:hAnsi="Times New Roman" w:cs="Times New Roman"/>
          <w:sz w:val="28"/>
          <w:szCs w:val="28"/>
        </w:rPr>
        <w:t xml:space="preserve">Ratliff, </w:t>
      </w:r>
      <w:r w:rsidR="001E040A" w:rsidRPr="003E13F6">
        <w:rPr>
          <w:rFonts w:ascii="Times New Roman" w:hAnsi="Times New Roman" w:cs="Times New Roman"/>
          <w:sz w:val="28"/>
          <w:szCs w:val="28"/>
        </w:rPr>
        <w:t xml:space="preserve">C. </w:t>
      </w:r>
      <w:r w:rsidR="00D83557" w:rsidRPr="003E13F6">
        <w:rPr>
          <w:rFonts w:ascii="Times New Roman" w:hAnsi="Times New Roman" w:cs="Times New Roman"/>
          <w:sz w:val="28"/>
          <w:szCs w:val="28"/>
        </w:rPr>
        <w:t>and</w:t>
      </w:r>
      <w:r w:rsidR="009E4959">
        <w:rPr>
          <w:rFonts w:ascii="Times New Roman" w:hAnsi="Times New Roman" w:cs="Times New Roman"/>
          <w:sz w:val="28"/>
          <w:szCs w:val="28"/>
        </w:rPr>
        <w:t xml:space="preserve"> </w:t>
      </w:r>
      <w:proofErr w:type="spellStart"/>
      <w:r w:rsidR="009E4959">
        <w:rPr>
          <w:rFonts w:ascii="Times New Roman" w:hAnsi="Times New Roman" w:cs="Times New Roman"/>
          <w:sz w:val="28"/>
          <w:szCs w:val="28"/>
        </w:rPr>
        <w:t>J</w:t>
      </w:r>
      <w:proofErr w:type="spellEnd"/>
      <w:r w:rsidR="009E4959">
        <w:rPr>
          <w:rFonts w:ascii="Times New Roman" w:hAnsi="Times New Roman" w:cs="Times New Roman"/>
          <w:sz w:val="28"/>
          <w:szCs w:val="28"/>
        </w:rPr>
        <w:t xml:space="preserve">. </w:t>
      </w:r>
      <w:proofErr w:type="spellStart"/>
      <w:r w:rsidRPr="003E13F6">
        <w:rPr>
          <w:rFonts w:ascii="Times New Roman" w:hAnsi="Times New Roman" w:cs="Times New Roman"/>
          <w:sz w:val="28"/>
          <w:szCs w:val="28"/>
        </w:rPr>
        <w:t>Reyman</w:t>
      </w:r>
      <w:proofErr w:type="spellEnd"/>
      <w:r w:rsidR="001E040A" w:rsidRPr="003E13F6">
        <w:rPr>
          <w:rFonts w:ascii="Times New Roman" w:hAnsi="Times New Roman" w:cs="Times New Roman"/>
          <w:sz w:val="28"/>
          <w:szCs w:val="28"/>
        </w:rPr>
        <w:t xml:space="preserve">, </w:t>
      </w:r>
      <w:r w:rsidRPr="003E13F6">
        <w:rPr>
          <w:rFonts w:ascii="Times New Roman" w:hAnsi="Times New Roman" w:cs="Times New Roman"/>
          <w:sz w:val="28"/>
          <w:szCs w:val="28"/>
        </w:rPr>
        <w:t xml:space="preserve"> (Eds.), </w:t>
      </w:r>
      <w:r w:rsidRPr="003E13F6">
        <w:rPr>
          <w:rFonts w:ascii="Times New Roman" w:hAnsi="Times New Roman" w:cs="Times New Roman"/>
          <w:i/>
          <w:iCs/>
          <w:sz w:val="28"/>
          <w:szCs w:val="28"/>
        </w:rPr>
        <w:t xml:space="preserve">Into the blogosphere: </w:t>
      </w:r>
      <w:r w:rsidR="009E4959">
        <w:rPr>
          <w:rFonts w:ascii="Times New Roman" w:hAnsi="Times New Roman" w:cs="Times New Roman"/>
          <w:i/>
          <w:iCs/>
          <w:sz w:val="28"/>
          <w:szCs w:val="28"/>
        </w:rPr>
        <w:t>r</w:t>
      </w:r>
      <w:r w:rsidRPr="003E13F6">
        <w:rPr>
          <w:rFonts w:ascii="Times New Roman" w:hAnsi="Times New Roman" w:cs="Times New Roman"/>
          <w:i/>
          <w:iCs/>
          <w:sz w:val="28"/>
          <w:szCs w:val="28"/>
        </w:rPr>
        <w:t>hetoric, community, and culture of weblogs</w:t>
      </w:r>
      <w:r w:rsidR="001E040A" w:rsidRPr="003E13F6">
        <w:rPr>
          <w:rFonts w:ascii="Times New Roman" w:hAnsi="Times New Roman" w:cs="Times New Roman"/>
          <w:sz w:val="28"/>
          <w:szCs w:val="28"/>
        </w:rPr>
        <w:t>. Univ</w:t>
      </w:r>
      <w:r w:rsidR="00087B3C" w:rsidRPr="003E13F6">
        <w:rPr>
          <w:rFonts w:ascii="Times New Roman" w:hAnsi="Times New Roman" w:cs="Times New Roman"/>
          <w:sz w:val="28"/>
          <w:szCs w:val="28"/>
        </w:rPr>
        <w:t xml:space="preserve">ersity of Minnesota. </w:t>
      </w:r>
      <w:r w:rsidR="009E4959">
        <w:rPr>
          <w:rFonts w:ascii="Times New Roman" w:hAnsi="Times New Roman" w:cs="Times New Roman"/>
          <w:color w:val="FF0000"/>
          <w:sz w:val="28"/>
          <w:szCs w:val="28"/>
        </w:rPr>
        <w:t xml:space="preserve">[Place of publication missing] </w:t>
      </w:r>
      <w:r w:rsidR="00087B3C" w:rsidRPr="003E13F6">
        <w:rPr>
          <w:rFonts w:ascii="Times New Roman" w:hAnsi="Times New Roman" w:cs="Times New Roman"/>
          <w:sz w:val="28"/>
          <w:szCs w:val="28"/>
        </w:rPr>
        <w:t xml:space="preserve">Retrieved from </w:t>
      </w:r>
      <w:hyperlink r:id="rId16" w:history="1">
        <w:r w:rsidRPr="003E13F6">
          <w:rPr>
            <w:rStyle w:val="Hyperlink"/>
            <w:rFonts w:ascii="Times New Roman" w:hAnsi="Times New Roman" w:cs="Times New Roman"/>
            <w:sz w:val="28"/>
            <w:szCs w:val="28"/>
          </w:rPr>
          <w:t>http://blog.lib.umn.edu/blogosphere/blogging_as_social_action_a_genre_analysis_of_the_weblog.html</w:t>
        </w:r>
      </w:hyperlink>
      <w:r w:rsidR="009E4959">
        <w:t xml:space="preserve">  </w:t>
      </w:r>
      <w:r w:rsidR="009E4959">
        <w:rPr>
          <w:color w:val="FF0000"/>
        </w:rPr>
        <w:t xml:space="preserve">[Needs archiving to </w:t>
      </w:r>
      <w:proofErr w:type="spellStart"/>
      <w:r w:rsidR="009E4959">
        <w:rPr>
          <w:color w:val="FF0000"/>
        </w:rPr>
        <w:t>WebCite</w:t>
      </w:r>
      <w:proofErr w:type="spellEnd"/>
      <w:r w:rsidR="009E4959">
        <w:rPr>
          <w:color w:val="FF0000"/>
        </w:rPr>
        <w:t>]</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
    <w:p w:rsidR="004A5F52" w:rsidRPr="003E13F6" w:rsidRDefault="00087B3C"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Mitra</w:t>
      </w:r>
      <w:proofErr w:type="spellEnd"/>
      <w:r w:rsidRPr="003E13F6">
        <w:rPr>
          <w:rFonts w:ascii="Times New Roman" w:hAnsi="Times New Roman" w:cs="Times New Roman"/>
          <w:sz w:val="28"/>
          <w:szCs w:val="28"/>
        </w:rPr>
        <w:t xml:space="preserve">, A. (2001). Marginal voices in </w:t>
      </w:r>
      <w:proofErr w:type="spellStart"/>
      <w:r w:rsidRPr="003E13F6">
        <w:rPr>
          <w:rFonts w:ascii="Times New Roman" w:hAnsi="Times New Roman" w:cs="Times New Roman"/>
          <w:sz w:val="28"/>
          <w:szCs w:val="28"/>
        </w:rPr>
        <w:t>cyberspace</w:t>
      </w:r>
      <w:proofErr w:type="spellEnd"/>
      <w:r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004A5F52" w:rsidRPr="003E13F6">
        <w:rPr>
          <w:rFonts w:ascii="Times New Roman" w:hAnsi="Times New Roman" w:cs="Times New Roman"/>
          <w:i/>
          <w:iCs/>
          <w:sz w:val="28"/>
          <w:szCs w:val="28"/>
        </w:rPr>
        <w:t xml:space="preserve">New Media </w:t>
      </w:r>
      <w:r w:rsidR="00D83557" w:rsidRPr="003E13F6">
        <w:rPr>
          <w:rFonts w:ascii="Times New Roman" w:hAnsi="Times New Roman" w:cs="Times New Roman"/>
          <w:i/>
          <w:iCs/>
          <w:sz w:val="28"/>
          <w:szCs w:val="28"/>
        </w:rPr>
        <w:t>and</w:t>
      </w:r>
      <w:r w:rsidR="004A5F52" w:rsidRPr="003E13F6">
        <w:rPr>
          <w:rFonts w:ascii="Times New Roman" w:hAnsi="Times New Roman" w:cs="Times New Roman"/>
          <w:i/>
          <w:iCs/>
          <w:sz w:val="28"/>
          <w:szCs w:val="28"/>
        </w:rPr>
        <w:t xml:space="preserve"> Society, </w:t>
      </w:r>
      <w:r w:rsidR="004A5F52" w:rsidRPr="009E4959">
        <w:rPr>
          <w:rFonts w:ascii="Times New Roman" w:hAnsi="Times New Roman" w:cs="Times New Roman"/>
          <w:bCs/>
          <w:i/>
          <w:sz w:val="28"/>
          <w:szCs w:val="28"/>
        </w:rPr>
        <w:t>3</w:t>
      </w:r>
      <w:r w:rsidR="00DA7637" w:rsidRPr="003E13F6">
        <w:rPr>
          <w:rFonts w:ascii="Times New Roman" w:hAnsi="Times New Roman" w:cs="Times New Roman"/>
          <w:sz w:val="28"/>
          <w:szCs w:val="28"/>
        </w:rPr>
        <w:t>(</w:t>
      </w:r>
      <w:r w:rsidR="00523F71" w:rsidRPr="003E13F6">
        <w:rPr>
          <w:rFonts w:ascii="Times New Roman" w:hAnsi="Times New Roman" w:cs="Times New Roman"/>
          <w:sz w:val="28"/>
          <w:szCs w:val="28"/>
        </w:rPr>
        <w:t>1</w:t>
      </w:r>
      <w:r w:rsidR="00DA7637" w:rsidRPr="003E13F6">
        <w:rPr>
          <w:rFonts w:ascii="Times New Roman" w:hAnsi="Times New Roman" w:cs="Times New Roman"/>
          <w:i/>
          <w:iCs/>
          <w:sz w:val="28"/>
          <w:szCs w:val="28"/>
        </w:rPr>
        <w:t>)</w:t>
      </w:r>
      <w:r w:rsidR="004A5F52" w:rsidRPr="003E13F6">
        <w:rPr>
          <w:rFonts w:ascii="Times New Roman" w:hAnsi="Times New Roman" w:cs="Times New Roman"/>
          <w:i/>
          <w:iCs/>
          <w:sz w:val="28"/>
          <w:szCs w:val="28"/>
        </w:rPr>
        <w:t>,</w:t>
      </w:r>
      <w:r w:rsidR="004A5F52" w:rsidRPr="003E13F6">
        <w:rPr>
          <w:rFonts w:ascii="Times New Roman" w:hAnsi="Times New Roman" w:cs="Times New Roman"/>
          <w:sz w:val="28"/>
          <w:szCs w:val="28"/>
        </w:rPr>
        <w:t>29–48.</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Miura, A. </w:t>
      </w:r>
      <w:r w:rsidR="00D83557" w:rsidRPr="003E13F6">
        <w:rPr>
          <w:rFonts w:ascii="Times New Roman" w:hAnsi="Times New Roman" w:cs="Times New Roman"/>
          <w:sz w:val="28"/>
          <w:szCs w:val="28"/>
        </w:rPr>
        <w:t>and</w:t>
      </w:r>
      <w:r w:rsidR="00523F71" w:rsidRPr="003E13F6">
        <w:rPr>
          <w:rFonts w:ascii="Times New Roman" w:hAnsi="Times New Roman" w:cs="Times New Roman"/>
          <w:sz w:val="28"/>
          <w:szCs w:val="28"/>
        </w:rPr>
        <w:t xml:space="preserve"> Yamashita,</w:t>
      </w:r>
      <w:r w:rsidR="00DA7637" w:rsidRPr="003E13F6">
        <w:rPr>
          <w:rFonts w:ascii="Times New Roman" w:hAnsi="Times New Roman" w:cs="Times New Roman"/>
          <w:sz w:val="28"/>
          <w:szCs w:val="28"/>
        </w:rPr>
        <w:t xml:space="preserve"> K. (2007).</w:t>
      </w:r>
      <w:r w:rsidRPr="003E13F6">
        <w:rPr>
          <w:rFonts w:ascii="Times New Roman" w:hAnsi="Times New Roman" w:cs="Times New Roman"/>
          <w:sz w:val="28"/>
          <w:szCs w:val="28"/>
        </w:rPr>
        <w:t xml:space="preserve">Psychological and social influences on blog writing: </w:t>
      </w:r>
      <w:r w:rsidR="009E4959">
        <w:rPr>
          <w:rFonts w:ascii="Times New Roman" w:hAnsi="Times New Roman" w:cs="Times New Roman"/>
          <w:sz w:val="28"/>
          <w:szCs w:val="28"/>
        </w:rPr>
        <w:t>a</w:t>
      </w:r>
      <w:r w:rsidRPr="003E13F6">
        <w:rPr>
          <w:rFonts w:ascii="Times New Roman" w:hAnsi="Times New Roman" w:cs="Times New Roman"/>
          <w:sz w:val="28"/>
          <w:szCs w:val="28"/>
        </w:rPr>
        <w:t xml:space="preserve">n online </w:t>
      </w:r>
      <w:r w:rsidR="00523F71" w:rsidRPr="003E13F6">
        <w:rPr>
          <w:rFonts w:ascii="Times New Roman" w:hAnsi="Times New Roman" w:cs="Times New Roman"/>
          <w:sz w:val="28"/>
          <w:szCs w:val="28"/>
        </w:rPr>
        <w:t>s</w:t>
      </w:r>
      <w:r w:rsidR="00DA7637" w:rsidRPr="003E13F6">
        <w:rPr>
          <w:rFonts w:ascii="Times New Roman" w:hAnsi="Times New Roman" w:cs="Times New Roman"/>
          <w:sz w:val="28"/>
          <w:szCs w:val="28"/>
        </w:rPr>
        <w:t>urvey of blog authors in Japan.</w:t>
      </w:r>
      <w:r w:rsidRPr="003E13F6">
        <w:rPr>
          <w:rFonts w:ascii="Times New Roman" w:hAnsi="Times New Roman" w:cs="Times New Roman"/>
          <w:sz w:val="28"/>
          <w:szCs w:val="28"/>
        </w:rPr>
        <w:t> </w:t>
      </w:r>
      <w:r w:rsidRPr="003E13F6">
        <w:rPr>
          <w:rFonts w:ascii="Times New Roman" w:hAnsi="Times New Roman" w:cs="Times New Roman"/>
          <w:i/>
          <w:iCs/>
          <w:sz w:val="28"/>
          <w:szCs w:val="28"/>
        </w:rPr>
        <w:t>Journal of Computer-Mediated Communication, </w:t>
      </w:r>
      <w:r w:rsidRPr="009E4959">
        <w:rPr>
          <w:rFonts w:ascii="Times New Roman" w:hAnsi="Times New Roman" w:cs="Times New Roman"/>
          <w:bCs/>
          <w:i/>
          <w:sz w:val="28"/>
          <w:szCs w:val="28"/>
        </w:rPr>
        <w:t>12</w:t>
      </w:r>
      <w:r w:rsidR="00DA7637" w:rsidRPr="009E4959">
        <w:rPr>
          <w:rFonts w:ascii="Times New Roman" w:hAnsi="Times New Roman" w:cs="Times New Roman"/>
          <w:i/>
          <w:sz w:val="28"/>
          <w:szCs w:val="28"/>
        </w:rPr>
        <w:t>(</w:t>
      </w:r>
      <w:r w:rsidR="00523F71" w:rsidRPr="003E13F6">
        <w:rPr>
          <w:rFonts w:ascii="Times New Roman" w:hAnsi="Times New Roman" w:cs="Times New Roman"/>
          <w:sz w:val="28"/>
          <w:szCs w:val="28"/>
        </w:rPr>
        <w:t>4</w:t>
      </w:r>
      <w:r w:rsidR="00DA7637" w:rsidRPr="003E13F6">
        <w:rPr>
          <w:rFonts w:ascii="Times New Roman" w:hAnsi="Times New Roman" w:cs="Times New Roman"/>
          <w:sz w:val="28"/>
          <w:szCs w:val="28"/>
        </w:rPr>
        <w:t>),</w:t>
      </w:r>
      <w:r w:rsidRPr="003E13F6">
        <w:rPr>
          <w:rFonts w:ascii="Times New Roman" w:hAnsi="Times New Roman" w:cs="Times New Roman"/>
          <w:sz w:val="28"/>
          <w:szCs w:val="28"/>
        </w:rPr>
        <w:t>1452-1471.</w:t>
      </w:r>
    </w:p>
    <w:p w:rsidR="00523F71" w:rsidRPr="003E13F6" w:rsidRDefault="00523F71"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color w:val="222222"/>
          <w:sz w:val="28"/>
          <w:szCs w:val="28"/>
          <w:shd w:val="clear" w:color="auto" w:fill="FFFFFF"/>
        </w:rPr>
        <w:t>Nardi</w:t>
      </w:r>
      <w:proofErr w:type="spellEnd"/>
      <w:r w:rsidRPr="003E13F6">
        <w:rPr>
          <w:rFonts w:ascii="Times New Roman" w:hAnsi="Times New Roman" w:cs="Times New Roman"/>
          <w:color w:val="222222"/>
          <w:sz w:val="28"/>
          <w:szCs w:val="28"/>
          <w:shd w:val="clear" w:color="auto" w:fill="FFFFFF"/>
        </w:rPr>
        <w:t xml:space="preserve">, B. A., </w:t>
      </w:r>
      <w:proofErr w:type="spellStart"/>
      <w:r w:rsidRPr="003E13F6">
        <w:rPr>
          <w:rFonts w:ascii="Times New Roman" w:hAnsi="Times New Roman" w:cs="Times New Roman"/>
          <w:color w:val="222222"/>
          <w:sz w:val="28"/>
          <w:szCs w:val="28"/>
          <w:shd w:val="clear" w:color="auto" w:fill="FFFFFF"/>
        </w:rPr>
        <w:t>Schiano</w:t>
      </w:r>
      <w:proofErr w:type="spellEnd"/>
      <w:r w:rsidRPr="003E13F6">
        <w:rPr>
          <w:rFonts w:ascii="Times New Roman" w:hAnsi="Times New Roman" w:cs="Times New Roman"/>
          <w:color w:val="222222"/>
          <w:sz w:val="28"/>
          <w:szCs w:val="28"/>
          <w:shd w:val="clear" w:color="auto" w:fill="FFFFFF"/>
        </w:rPr>
        <w:t xml:space="preserve">, D. J., </w:t>
      </w:r>
      <w:proofErr w:type="spellStart"/>
      <w:r w:rsidRPr="003E13F6">
        <w:rPr>
          <w:rFonts w:ascii="Times New Roman" w:hAnsi="Times New Roman" w:cs="Times New Roman"/>
          <w:color w:val="222222"/>
          <w:sz w:val="28"/>
          <w:szCs w:val="28"/>
          <w:shd w:val="clear" w:color="auto" w:fill="FFFFFF"/>
        </w:rPr>
        <w:t>Gumbre</w:t>
      </w:r>
      <w:r w:rsidR="00DA7637" w:rsidRPr="003E13F6">
        <w:rPr>
          <w:rFonts w:ascii="Times New Roman" w:hAnsi="Times New Roman" w:cs="Times New Roman"/>
          <w:color w:val="222222"/>
          <w:sz w:val="28"/>
          <w:szCs w:val="28"/>
          <w:shd w:val="clear" w:color="auto" w:fill="FFFFFF"/>
        </w:rPr>
        <w:t>cht</w:t>
      </w:r>
      <w:proofErr w:type="spellEnd"/>
      <w:r w:rsidR="00DA7637" w:rsidRPr="003E13F6">
        <w:rPr>
          <w:rFonts w:ascii="Times New Roman" w:hAnsi="Times New Roman" w:cs="Times New Roman"/>
          <w:color w:val="222222"/>
          <w:sz w:val="28"/>
          <w:szCs w:val="28"/>
          <w:shd w:val="clear" w:color="auto" w:fill="FFFFFF"/>
        </w:rPr>
        <w:t>, M. &amp; Swartz, L. (2004a).</w:t>
      </w:r>
      <w:r w:rsidRPr="003E13F6">
        <w:rPr>
          <w:rFonts w:ascii="Times New Roman" w:hAnsi="Times New Roman" w:cs="Times New Roman"/>
          <w:color w:val="222222"/>
          <w:sz w:val="28"/>
          <w:szCs w:val="28"/>
          <w:shd w:val="clear" w:color="auto" w:fill="FFFFFF"/>
        </w:rPr>
        <w:t>W</w:t>
      </w:r>
      <w:r w:rsidR="00DA7637" w:rsidRPr="003E13F6">
        <w:rPr>
          <w:rFonts w:ascii="Times New Roman" w:hAnsi="Times New Roman" w:cs="Times New Roman"/>
          <w:color w:val="222222"/>
          <w:sz w:val="28"/>
          <w:szCs w:val="28"/>
          <w:shd w:val="clear" w:color="auto" w:fill="FFFFFF"/>
        </w:rPr>
        <w:t xml:space="preserve">hy we </w:t>
      </w:r>
      <w:proofErr w:type="spellStart"/>
      <w:r w:rsidR="00DA7637" w:rsidRPr="003E13F6">
        <w:rPr>
          <w:rFonts w:ascii="Times New Roman" w:hAnsi="Times New Roman" w:cs="Times New Roman"/>
          <w:color w:val="222222"/>
          <w:sz w:val="28"/>
          <w:szCs w:val="28"/>
          <w:shd w:val="clear" w:color="auto" w:fill="FFFFFF"/>
        </w:rPr>
        <w:t>blog</w:t>
      </w:r>
      <w:proofErr w:type="spellEnd"/>
      <w:r w:rsidR="00DA7637" w:rsidRPr="003E13F6">
        <w:rPr>
          <w:rFonts w:ascii="Times New Roman" w:hAnsi="Times New Roman" w:cs="Times New Roman"/>
          <w:color w:val="222222"/>
          <w:sz w:val="28"/>
          <w:szCs w:val="28"/>
          <w:shd w:val="clear" w:color="auto" w:fill="FFFFFF"/>
        </w:rPr>
        <w:t>.</w:t>
      </w:r>
      <w:r w:rsidR="009E4959">
        <w:rPr>
          <w:rFonts w:ascii="Times New Roman" w:hAnsi="Times New Roman" w:cs="Times New Roman"/>
          <w:color w:val="222222"/>
          <w:sz w:val="28"/>
          <w:szCs w:val="28"/>
          <w:shd w:val="clear" w:color="auto" w:fill="FFFFFF"/>
        </w:rPr>
        <w:t xml:space="preserve"> </w:t>
      </w:r>
      <w:r w:rsidRPr="003E13F6">
        <w:rPr>
          <w:rFonts w:ascii="Times New Roman" w:hAnsi="Times New Roman" w:cs="Times New Roman"/>
          <w:i/>
          <w:iCs/>
          <w:color w:val="222222"/>
          <w:sz w:val="28"/>
          <w:szCs w:val="28"/>
          <w:shd w:val="clear" w:color="auto" w:fill="FFFFFF"/>
        </w:rPr>
        <w:t>Communications of the ACM</w:t>
      </w:r>
      <w:r w:rsidRPr="003E13F6">
        <w:rPr>
          <w:rFonts w:ascii="Times New Roman" w:hAnsi="Times New Roman" w:cs="Times New Roman"/>
          <w:color w:val="222222"/>
          <w:sz w:val="28"/>
          <w:szCs w:val="28"/>
          <w:shd w:val="clear" w:color="auto" w:fill="FFFFFF"/>
        </w:rPr>
        <w:t>,</w:t>
      </w:r>
      <w:r w:rsidRPr="003E13F6">
        <w:rPr>
          <w:rStyle w:val="apple-converted-space"/>
          <w:rFonts w:ascii="Times New Roman" w:hAnsi="Times New Roman" w:cs="Times New Roman"/>
          <w:color w:val="222222"/>
          <w:sz w:val="28"/>
          <w:szCs w:val="28"/>
          <w:shd w:val="clear" w:color="auto" w:fill="FFFFFF"/>
        </w:rPr>
        <w:t> </w:t>
      </w:r>
      <w:r w:rsidRPr="009E4959">
        <w:rPr>
          <w:rFonts w:ascii="Times New Roman" w:hAnsi="Times New Roman" w:cs="Times New Roman"/>
          <w:bCs/>
          <w:i/>
          <w:color w:val="222222"/>
          <w:sz w:val="28"/>
          <w:szCs w:val="28"/>
          <w:shd w:val="clear" w:color="auto" w:fill="FFFFFF"/>
        </w:rPr>
        <w:t>47</w:t>
      </w:r>
      <w:r w:rsidR="00DA7637" w:rsidRPr="003E13F6">
        <w:rPr>
          <w:rFonts w:ascii="Times New Roman" w:hAnsi="Times New Roman" w:cs="Times New Roman"/>
          <w:color w:val="222222"/>
          <w:sz w:val="28"/>
          <w:szCs w:val="28"/>
          <w:shd w:val="clear" w:color="auto" w:fill="FFFFFF"/>
        </w:rPr>
        <w:t>(</w:t>
      </w:r>
      <w:r w:rsidRPr="003E13F6">
        <w:rPr>
          <w:rFonts w:ascii="Times New Roman" w:hAnsi="Times New Roman" w:cs="Times New Roman"/>
          <w:color w:val="222222"/>
          <w:sz w:val="28"/>
          <w:szCs w:val="28"/>
          <w:shd w:val="clear" w:color="auto" w:fill="FFFFFF"/>
        </w:rPr>
        <w:t>12</w:t>
      </w:r>
      <w:r w:rsidR="00DA7637" w:rsidRPr="003E13F6">
        <w:rPr>
          <w:rFonts w:ascii="Times New Roman" w:hAnsi="Times New Roman" w:cs="Times New Roman"/>
          <w:color w:val="222222"/>
          <w:sz w:val="28"/>
          <w:szCs w:val="28"/>
          <w:shd w:val="clear" w:color="auto" w:fill="FFFFFF"/>
        </w:rPr>
        <w:t>),</w:t>
      </w:r>
      <w:r w:rsidRPr="003E13F6">
        <w:rPr>
          <w:rFonts w:ascii="Times New Roman" w:hAnsi="Times New Roman" w:cs="Times New Roman"/>
          <w:color w:val="222222"/>
          <w:sz w:val="28"/>
          <w:szCs w:val="28"/>
          <w:shd w:val="clear" w:color="auto" w:fill="FFFFFF"/>
        </w:rPr>
        <w:t xml:space="preserve"> 41-46.</w:t>
      </w:r>
      <w:r w:rsidR="009E4959">
        <w:rPr>
          <w:rFonts w:ascii="Times New Roman" w:hAnsi="Times New Roman" w:cs="Times New Roman"/>
          <w:color w:val="222222"/>
          <w:sz w:val="28"/>
          <w:szCs w:val="28"/>
          <w:shd w:val="clear" w:color="auto" w:fill="FFFFFF"/>
        </w:rPr>
        <w:t xml:space="preserve">   </w:t>
      </w:r>
    </w:p>
    <w:p w:rsidR="004A5F52" w:rsidRPr="009E4959" w:rsidRDefault="004A5F52"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Nardi</w:t>
      </w:r>
      <w:proofErr w:type="spellEnd"/>
      <w:r w:rsidRPr="003E13F6">
        <w:rPr>
          <w:rFonts w:ascii="Times New Roman" w:hAnsi="Times New Roman" w:cs="Times New Roman"/>
          <w:sz w:val="28"/>
          <w:szCs w:val="28"/>
        </w:rPr>
        <w:t xml:space="preserve">, B. A., </w:t>
      </w:r>
      <w:proofErr w:type="spellStart"/>
      <w:r w:rsidRPr="003E13F6">
        <w:rPr>
          <w:rFonts w:ascii="Times New Roman" w:hAnsi="Times New Roman" w:cs="Times New Roman"/>
          <w:sz w:val="28"/>
          <w:szCs w:val="28"/>
        </w:rPr>
        <w:t>Schiano</w:t>
      </w:r>
      <w:proofErr w:type="spellEnd"/>
      <w:r w:rsidRPr="003E13F6">
        <w:rPr>
          <w:rFonts w:ascii="Times New Roman" w:hAnsi="Times New Roman" w:cs="Times New Roman"/>
          <w:sz w:val="28"/>
          <w:szCs w:val="28"/>
        </w:rPr>
        <w:t xml:space="preserve">, D. J. </w:t>
      </w:r>
      <w:r w:rsidR="009E4959">
        <w:rPr>
          <w:rFonts w:ascii="Times New Roman" w:hAnsi="Times New Roman" w:cs="Times New Roman"/>
          <w:sz w:val="28"/>
          <w:szCs w:val="28"/>
        </w:rPr>
        <w:t xml:space="preserve">&amp; </w:t>
      </w:r>
      <w:proofErr w:type="spellStart"/>
      <w:r w:rsidRPr="003E13F6">
        <w:rPr>
          <w:rFonts w:ascii="Times New Roman" w:hAnsi="Times New Roman" w:cs="Times New Roman"/>
          <w:sz w:val="28"/>
          <w:szCs w:val="28"/>
        </w:rPr>
        <w:t>Gumbrecht</w:t>
      </w:r>
      <w:proofErr w:type="spellEnd"/>
      <w:r w:rsidRPr="003E13F6">
        <w:rPr>
          <w:rFonts w:ascii="Times New Roman" w:hAnsi="Times New Roman" w:cs="Times New Roman"/>
          <w:sz w:val="28"/>
          <w:szCs w:val="28"/>
        </w:rPr>
        <w:t xml:space="preserve">, M. (2004b). Blogging as social activity, or, would you let 900 million people read your diary? In </w:t>
      </w:r>
      <w:r w:rsidRPr="003E13F6">
        <w:rPr>
          <w:rFonts w:ascii="Times New Roman" w:hAnsi="Times New Roman" w:cs="Times New Roman"/>
          <w:i/>
          <w:iCs/>
          <w:sz w:val="28"/>
          <w:szCs w:val="28"/>
        </w:rPr>
        <w:t>Proceedings of the 2004 ACM Conference on Computer Supported Cooperative Work</w:t>
      </w:r>
      <w:r w:rsidR="009E4959">
        <w:rPr>
          <w:rFonts w:ascii="Times New Roman" w:hAnsi="Times New Roman" w:cs="Times New Roman"/>
          <w:i/>
          <w:iCs/>
          <w:sz w:val="28"/>
          <w:szCs w:val="28"/>
        </w:rPr>
        <w:t xml:space="preserve"> </w:t>
      </w:r>
      <w:r w:rsidRPr="003E13F6">
        <w:rPr>
          <w:rFonts w:ascii="Times New Roman" w:hAnsi="Times New Roman" w:cs="Times New Roman"/>
          <w:sz w:val="28"/>
          <w:szCs w:val="28"/>
        </w:rPr>
        <w:t>(pp. 222–231).</w:t>
      </w:r>
      <w:r w:rsidR="009E4959">
        <w:rPr>
          <w:rFonts w:ascii="Times New Roman" w:hAnsi="Times New Roman" w:cs="Times New Roman"/>
          <w:sz w:val="28"/>
          <w:szCs w:val="28"/>
        </w:rPr>
        <w:t xml:space="preserve"> </w:t>
      </w:r>
      <w:r w:rsidR="009E4959">
        <w:rPr>
          <w:rFonts w:ascii="Times New Roman" w:hAnsi="Times New Roman" w:cs="Times New Roman"/>
          <w:color w:val="FF0000"/>
          <w:sz w:val="28"/>
          <w:szCs w:val="28"/>
        </w:rPr>
        <w:t>[Needs place of publication and publisher]</w:t>
      </w:r>
    </w:p>
    <w:p w:rsidR="004A5F52" w:rsidRPr="003E13F6" w:rsidRDefault="00DA7637"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Omarzu</w:t>
      </w:r>
      <w:proofErr w:type="spellEnd"/>
      <w:r w:rsidRPr="003E13F6">
        <w:rPr>
          <w:rFonts w:ascii="Times New Roman" w:hAnsi="Times New Roman" w:cs="Times New Roman"/>
          <w:sz w:val="28"/>
          <w:szCs w:val="28"/>
        </w:rPr>
        <w:t xml:space="preserve">, J. (2000). </w:t>
      </w:r>
      <w:r w:rsidR="004A5F52" w:rsidRPr="003E13F6">
        <w:rPr>
          <w:rFonts w:ascii="Times New Roman" w:hAnsi="Times New Roman" w:cs="Times New Roman"/>
          <w:sz w:val="28"/>
          <w:szCs w:val="28"/>
        </w:rPr>
        <w:t xml:space="preserve">A disclosure decision model: </w:t>
      </w:r>
      <w:r w:rsidR="009E4959">
        <w:rPr>
          <w:rFonts w:ascii="Times New Roman" w:hAnsi="Times New Roman" w:cs="Times New Roman"/>
          <w:sz w:val="28"/>
          <w:szCs w:val="28"/>
        </w:rPr>
        <w:t>d</w:t>
      </w:r>
      <w:r w:rsidR="004A5F52" w:rsidRPr="003E13F6">
        <w:rPr>
          <w:rFonts w:ascii="Times New Roman" w:hAnsi="Times New Roman" w:cs="Times New Roman"/>
          <w:sz w:val="28"/>
          <w:szCs w:val="28"/>
        </w:rPr>
        <w:t>etermining how and when</w:t>
      </w:r>
      <w:r w:rsidR="009E4959">
        <w:rPr>
          <w:rFonts w:ascii="Times New Roman" w:hAnsi="Times New Roman" w:cs="Times New Roman"/>
          <w:sz w:val="28"/>
          <w:szCs w:val="28"/>
        </w:rPr>
        <w:t xml:space="preserve"> </w:t>
      </w:r>
      <w:r w:rsidRPr="003E13F6">
        <w:rPr>
          <w:rFonts w:ascii="Times New Roman" w:hAnsi="Times New Roman" w:cs="Times New Roman"/>
          <w:sz w:val="28"/>
          <w:szCs w:val="28"/>
        </w:rPr>
        <w:t>individuals will self-</w:t>
      </w:r>
      <w:proofErr w:type="spellStart"/>
      <w:r w:rsidRPr="003E13F6">
        <w:rPr>
          <w:rFonts w:ascii="Times New Roman" w:hAnsi="Times New Roman" w:cs="Times New Roman"/>
          <w:sz w:val="28"/>
          <w:szCs w:val="28"/>
        </w:rPr>
        <w:t>disclose</w:t>
      </w:r>
      <w:proofErr w:type="spellEnd"/>
      <w:r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004A5F52" w:rsidRPr="003E13F6">
        <w:rPr>
          <w:rFonts w:ascii="Times New Roman" w:hAnsi="Times New Roman" w:cs="Times New Roman"/>
          <w:i/>
          <w:iCs/>
          <w:sz w:val="28"/>
          <w:szCs w:val="28"/>
        </w:rPr>
        <w:t>Personality and Social Psychological Review</w:t>
      </w:r>
      <w:r w:rsidRPr="003E13F6">
        <w:rPr>
          <w:rFonts w:ascii="Times New Roman" w:hAnsi="Times New Roman" w:cs="Times New Roman"/>
          <w:b/>
          <w:bCs/>
          <w:sz w:val="28"/>
          <w:szCs w:val="28"/>
        </w:rPr>
        <w:t>,</w:t>
      </w:r>
      <w:r w:rsidR="009E4959">
        <w:rPr>
          <w:rFonts w:ascii="Times New Roman" w:hAnsi="Times New Roman" w:cs="Times New Roman"/>
          <w:b/>
          <w:bCs/>
          <w:sz w:val="28"/>
          <w:szCs w:val="28"/>
        </w:rPr>
        <w:t xml:space="preserve"> </w:t>
      </w:r>
      <w:r w:rsidR="004A5F52" w:rsidRPr="009E4959">
        <w:rPr>
          <w:rFonts w:ascii="Times New Roman" w:hAnsi="Times New Roman" w:cs="Times New Roman"/>
          <w:bCs/>
          <w:i/>
          <w:sz w:val="28"/>
          <w:szCs w:val="28"/>
        </w:rPr>
        <w:t>4</w:t>
      </w:r>
      <w:r w:rsidR="004A5F52"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009E4959">
        <w:rPr>
          <w:rFonts w:ascii="Times New Roman" w:hAnsi="Times New Roman" w:cs="Times New Roman"/>
          <w:color w:val="FF0000"/>
          <w:sz w:val="28"/>
          <w:szCs w:val="28"/>
        </w:rPr>
        <w:t>[Needs issue number]</w:t>
      </w:r>
      <w:r w:rsidR="004A5F52" w:rsidRPr="003E13F6">
        <w:rPr>
          <w:rFonts w:ascii="Times New Roman" w:hAnsi="Times New Roman" w:cs="Times New Roman"/>
          <w:sz w:val="28"/>
          <w:szCs w:val="28"/>
        </w:rPr>
        <w:t xml:space="preserve"> 174–185.</w:t>
      </w:r>
    </w:p>
    <w:p w:rsidR="004A5F52" w:rsidRPr="009E4959" w:rsidRDefault="00523F71"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Osell</w:t>
      </w:r>
      <w:proofErr w:type="spellEnd"/>
      <w:r w:rsidRPr="003E13F6">
        <w:rPr>
          <w:rFonts w:ascii="Times New Roman" w:hAnsi="Times New Roman" w:cs="Times New Roman"/>
          <w:sz w:val="28"/>
          <w:szCs w:val="28"/>
        </w:rPr>
        <w:t>, T. (2007)</w:t>
      </w:r>
      <w:r w:rsidR="009E4959">
        <w:rPr>
          <w:rFonts w:ascii="Times New Roman" w:hAnsi="Times New Roman" w:cs="Times New Roman"/>
          <w:sz w:val="28"/>
          <w:szCs w:val="28"/>
        </w:rPr>
        <w:t xml:space="preserve">. Where are the women? </w:t>
      </w:r>
      <w:proofErr w:type="spellStart"/>
      <w:r w:rsidR="004A5F52" w:rsidRPr="003E13F6">
        <w:rPr>
          <w:rFonts w:ascii="Times New Roman" w:hAnsi="Times New Roman" w:cs="Times New Roman"/>
          <w:sz w:val="28"/>
          <w:szCs w:val="28"/>
        </w:rPr>
        <w:t>Pseudonymity</w:t>
      </w:r>
      <w:proofErr w:type="spellEnd"/>
      <w:r w:rsidR="004A5F52" w:rsidRPr="003E13F6">
        <w:rPr>
          <w:rFonts w:ascii="Times New Roman" w:hAnsi="Times New Roman" w:cs="Times New Roman"/>
          <w:sz w:val="28"/>
          <w:szCs w:val="28"/>
        </w:rPr>
        <w:t xml:space="preserve"> and</w:t>
      </w:r>
      <w:r w:rsidRPr="003E13F6">
        <w:rPr>
          <w:rFonts w:ascii="Times New Roman" w:hAnsi="Times New Roman" w:cs="Times New Roman"/>
          <w:sz w:val="28"/>
          <w:szCs w:val="28"/>
        </w:rPr>
        <w:t xml:space="preserve"> th</w:t>
      </w:r>
      <w:r w:rsidR="00DA7637" w:rsidRPr="003E13F6">
        <w:rPr>
          <w:rFonts w:ascii="Times New Roman" w:hAnsi="Times New Roman" w:cs="Times New Roman"/>
          <w:sz w:val="28"/>
          <w:szCs w:val="28"/>
        </w:rPr>
        <w:t xml:space="preserve">e </w:t>
      </w:r>
      <w:r w:rsidR="009E4959">
        <w:rPr>
          <w:rFonts w:ascii="Times New Roman" w:hAnsi="Times New Roman" w:cs="Times New Roman"/>
          <w:sz w:val="28"/>
          <w:szCs w:val="28"/>
        </w:rPr>
        <w:t>p</w:t>
      </w:r>
      <w:r w:rsidR="00DA7637" w:rsidRPr="003E13F6">
        <w:rPr>
          <w:rFonts w:ascii="Times New Roman" w:hAnsi="Times New Roman" w:cs="Times New Roman"/>
          <w:sz w:val="28"/>
          <w:szCs w:val="28"/>
        </w:rPr>
        <w:t xml:space="preserve">ublic </w:t>
      </w:r>
      <w:r w:rsidR="009E4959">
        <w:rPr>
          <w:rFonts w:ascii="Times New Roman" w:hAnsi="Times New Roman" w:cs="Times New Roman"/>
          <w:sz w:val="28"/>
          <w:szCs w:val="28"/>
        </w:rPr>
        <w:t>s</w:t>
      </w:r>
      <w:r w:rsidR="00DA7637" w:rsidRPr="003E13F6">
        <w:rPr>
          <w:rFonts w:ascii="Times New Roman" w:hAnsi="Times New Roman" w:cs="Times New Roman"/>
          <w:sz w:val="28"/>
          <w:szCs w:val="28"/>
        </w:rPr>
        <w:t xml:space="preserve">phere. Then and </w:t>
      </w:r>
      <w:r w:rsidR="009E4959">
        <w:rPr>
          <w:rFonts w:ascii="Times New Roman" w:hAnsi="Times New Roman" w:cs="Times New Roman"/>
          <w:sz w:val="28"/>
          <w:szCs w:val="28"/>
        </w:rPr>
        <w:t>now</w:t>
      </w:r>
      <w:r w:rsidR="00DA7637"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Pr="003E13F6">
        <w:rPr>
          <w:rFonts w:ascii="Times New Roman" w:hAnsi="Times New Roman" w:cs="Times New Roman"/>
          <w:i/>
          <w:iCs/>
          <w:sz w:val="28"/>
          <w:szCs w:val="28"/>
        </w:rPr>
        <w:t>S&amp;F Online</w:t>
      </w:r>
      <w:r w:rsidR="004A5F52" w:rsidRPr="003E13F6">
        <w:rPr>
          <w:rFonts w:ascii="Times New Roman" w:hAnsi="Times New Roman" w:cs="Times New Roman"/>
          <w:i/>
          <w:iCs/>
          <w:sz w:val="28"/>
          <w:szCs w:val="28"/>
        </w:rPr>
        <w:t xml:space="preserve">, </w:t>
      </w:r>
      <w:r w:rsidR="004A5F52" w:rsidRPr="009E4959">
        <w:rPr>
          <w:rFonts w:ascii="Times New Roman" w:hAnsi="Times New Roman" w:cs="Times New Roman"/>
          <w:bCs/>
          <w:i/>
          <w:sz w:val="28"/>
          <w:szCs w:val="28"/>
        </w:rPr>
        <w:t>5</w:t>
      </w:r>
      <w:r w:rsidR="00DA7637" w:rsidRPr="003E13F6">
        <w:rPr>
          <w:rFonts w:ascii="Times New Roman" w:hAnsi="Times New Roman" w:cs="Times New Roman"/>
          <w:sz w:val="28"/>
          <w:szCs w:val="28"/>
        </w:rPr>
        <w:t>(</w:t>
      </w:r>
      <w:r w:rsidRPr="003E13F6">
        <w:rPr>
          <w:rFonts w:ascii="Times New Roman" w:hAnsi="Times New Roman" w:cs="Times New Roman"/>
          <w:sz w:val="28"/>
          <w:szCs w:val="28"/>
        </w:rPr>
        <w:t>2</w:t>
      </w:r>
      <w:r w:rsidR="00DA7637" w:rsidRPr="003E13F6">
        <w:rPr>
          <w:rFonts w:ascii="Times New Roman" w:hAnsi="Times New Roman" w:cs="Times New Roman"/>
          <w:sz w:val="28"/>
          <w:szCs w:val="28"/>
        </w:rPr>
        <w:t>)</w:t>
      </w:r>
      <w:r w:rsidRPr="003E13F6">
        <w:rPr>
          <w:rFonts w:ascii="Times New Roman" w:hAnsi="Times New Roman" w:cs="Times New Roman"/>
          <w:sz w:val="28"/>
          <w:szCs w:val="28"/>
        </w:rPr>
        <w:t>.</w:t>
      </w:r>
      <w:r w:rsidR="009E4959">
        <w:rPr>
          <w:rFonts w:ascii="Times New Roman" w:hAnsi="Times New Roman" w:cs="Times New Roman"/>
          <w:sz w:val="28"/>
          <w:szCs w:val="28"/>
        </w:rPr>
        <w:t xml:space="preserve">  </w:t>
      </w:r>
      <w:r w:rsidR="009E4959">
        <w:rPr>
          <w:rFonts w:ascii="Times New Roman" w:hAnsi="Times New Roman" w:cs="Times New Roman"/>
          <w:color w:val="FF0000"/>
          <w:sz w:val="28"/>
          <w:szCs w:val="28"/>
        </w:rPr>
        <w:t xml:space="preserve">[Presumably an online journal – needs </w:t>
      </w:r>
      <w:proofErr w:type="spellStart"/>
      <w:r w:rsidR="009E4959">
        <w:rPr>
          <w:rFonts w:ascii="Times New Roman" w:hAnsi="Times New Roman" w:cs="Times New Roman"/>
          <w:color w:val="FF0000"/>
          <w:sz w:val="28"/>
          <w:szCs w:val="28"/>
        </w:rPr>
        <w:t>url</w:t>
      </w:r>
      <w:proofErr w:type="spellEnd"/>
      <w:r w:rsidR="009E4959">
        <w:rPr>
          <w:rFonts w:ascii="Times New Roman" w:hAnsi="Times New Roman" w:cs="Times New Roman"/>
          <w:color w:val="FF0000"/>
          <w:sz w:val="28"/>
          <w:szCs w:val="28"/>
        </w:rPr>
        <w:t xml:space="preserve"> and archiving to </w:t>
      </w:r>
      <w:proofErr w:type="spellStart"/>
      <w:r w:rsidR="009E4959">
        <w:rPr>
          <w:rFonts w:ascii="Times New Roman" w:hAnsi="Times New Roman" w:cs="Times New Roman"/>
          <w:color w:val="FF0000"/>
          <w:sz w:val="28"/>
          <w:szCs w:val="28"/>
        </w:rPr>
        <w:t>WebCite</w:t>
      </w:r>
      <w:proofErr w:type="spellEnd"/>
      <w:r w:rsidR="009E4959">
        <w:rPr>
          <w:rFonts w:ascii="Times New Roman" w:hAnsi="Times New Roman" w:cs="Times New Roman"/>
          <w:color w:val="FF0000"/>
          <w:sz w:val="28"/>
          <w:szCs w:val="28"/>
        </w:rPr>
        <w:t>]</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Pennebaker</w:t>
      </w:r>
      <w:proofErr w:type="spellEnd"/>
      <w:r w:rsidRPr="003E13F6">
        <w:rPr>
          <w:rFonts w:ascii="Times New Roman" w:hAnsi="Times New Roman" w:cs="Times New Roman"/>
          <w:sz w:val="28"/>
          <w:szCs w:val="28"/>
        </w:rPr>
        <w:t xml:space="preserve">, J. W. </w:t>
      </w:r>
      <w:r w:rsidR="009E4959">
        <w:rPr>
          <w:rFonts w:ascii="Times New Roman" w:hAnsi="Times New Roman" w:cs="Times New Roman"/>
          <w:sz w:val="28"/>
          <w:szCs w:val="28"/>
        </w:rPr>
        <w:t xml:space="preserve">&amp; </w:t>
      </w:r>
      <w:proofErr w:type="spellStart"/>
      <w:r w:rsidR="00DA7637" w:rsidRPr="003E13F6">
        <w:rPr>
          <w:rFonts w:ascii="Times New Roman" w:hAnsi="Times New Roman" w:cs="Times New Roman"/>
          <w:sz w:val="28"/>
          <w:szCs w:val="28"/>
        </w:rPr>
        <w:t>Seagal</w:t>
      </w:r>
      <w:proofErr w:type="spellEnd"/>
      <w:r w:rsidR="00DA7637" w:rsidRPr="003E13F6">
        <w:rPr>
          <w:rFonts w:ascii="Times New Roman" w:hAnsi="Times New Roman" w:cs="Times New Roman"/>
          <w:sz w:val="28"/>
          <w:szCs w:val="28"/>
        </w:rPr>
        <w:t>, J. D. (1999).</w:t>
      </w:r>
      <w:r w:rsidR="009E4959">
        <w:rPr>
          <w:rFonts w:ascii="Times New Roman" w:hAnsi="Times New Roman" w:cs="Times New Roman"/>
          <w:sz w:val="28"/>
          <w:szCs w:val="28"/>
        </w:rPr>
        <w:t xml:space="preserve">  Forming a story: t</w:t>
      </w:r>
      <w:r w:rsidRPr="003E13F6">
        <w:rPr>
          <w:rFonts w:ascii="Times New Roman" w:hAnsi="Times New Roman" w:cs="Times New Roman"/>
          <w:sz w:val="28"/>
          <w:szCs w:val="28"/>
        </w:rPr>
        <w:t xml:space="preserve">he health benefits of </w:t>
      </w:r>
      <w:proofErr w:type="spellStart"/>
      <w:r w:rsidRPr="003E13F6">
        <w:rPr>
          <w:rFonts w:ascii="Times New Roman" w:hAnsi="Times New Roman" w:cs="Times New Roman"/>
          <w:sz w:val="28"/>
          <w:szCs w:val="28"/>
        </w:rPr>
        <w:t>narrative</w:t>
      </w:r>
      <w:proofErr w:type="spellEnd"/>
      <w:r w:rsidR="00AD2F36">
        <w:rPr>
          <w:rFonts w:ascii="Times New Roman" w:hAnsi="Times New Roman" w:cs="Times New Roman"/>
          <w:sz w:val="28"/>
          <w:szCs w:val="28"/>
        </w:rPr>
        <w:t xml:space="preserve">. </w:t>
      </w:r>
      <w:r w:rsidRPr="003E13F6">
        <w:rPr>
          <w:rFonts w:ascii="Times New Roman" w:hAnsi="Times New Roman" w:cs="Times New Roman"/>
          <w:sz w:val="28"/>
          <w:szCs w:val="28"/>
        </w:rPr>
        <w:t>.</w:t>
      </w:r>
      <w:r w:rsidR="00CB28BF" w:rsidRPr="003E13F6">
        <w:rPr>
          <w:rFonts w:ascii="Times New Roman" w:hAnsi="Times New Roman" w:cs="Times New Roman"/>
          <w:i/>
          <w:iCs/>
          <w:sz w:val="28"/>
          <w:szCs w:val="28"/>
        </w:rPr>
        <w:t>Journal of Clinical P</w:t>
      </w:r>
      <w:r w:rsidRPr="003E13F6">
        <w:rPr>
          <w:rFonts w:ascii="Times New Roman" w:hAnsi="Times New Roman" w:cs="Times New Roman"/>
          <w:i/>
          <w:iCs/>
          <w:sz w:val="28"/>
          <w:szCs w:val="28"/>
        </w:rPr>
        <w:t xml:space="preserve">sychology, </w:t>
      </w:r>
      <w:r w:rsidR="00523F71" w:rsidRPr="00AD2F36">
        <w:rPr>
          <w:rFonts w:ascii="Times New Roman" w:hAnsi="Times New Roman" w:cs="Times New Roman"/>
          <w:bCs/>
          <w:i/>
          <w:sz w:val="28"/>
          <w:szCs w:val="28"/>
        </w:rPr>
        <w:t>55</w:t>
      </w:r>
      <w:r w:rsidR="00DA7637" w:rsidRPr="003E13F6">
        <w:rPr>
          <w:rFonts w:ascii="Times New Roman" w:hAnsi="Times New Roman" w:cs="Times New Roman"/>
          <w:sz w:val="28"/>
          <w:szCs w:val="28"/>
        </w:rPr>
        <w:t>(</w:t>
      </w:r>
      <w:r w:rsidR="00523F71" w:rsidRPr="003E13F6">
        <w:rPr>
          <w:rFonts w:ascii="Times New Roman" w:hAnsi="Times New Roman" w:cs="Times New Roman"/>
          <w:sz w:val="28"/>
          <w:szCs w:val="28"/>
        </w:rPr>
        <w:t>10</w:t>
      </w:r>
      <w:r w:rsidR="00DA7637" w:rsidRPr="003E13F6">
        <w:rPr>
          <w:rFonts w:ascii="Times New Roman" w:hAnsi="Times New Roman" w:cs="Times New Roman"/>
          <w:sz w:val="28"/>
          <w:szCs w:val="28"/>
        </w:rPr>
        <w:t>)</w:t>
      </w:r>
      <w:r w:rsidRPr="003E13F6">
        <w:rPr>
          <w:rFonts w:ascii="Times New Roman" w:hAnsi="Times New Roman" w:cs="Times New Roman"/>
          <w:i/>
          <w:iCs/>
          <w:sz w:val="28"/>
          <w:szCs w:val="28"/>
        </w:rPr>
        <w:t>,</w:t>
      </w:r>
      <w:r w:rsidRPr="003E13F6">
        <w:rPr>
          <w:rFonts w:ascii="Times New Roman" w:hAnsi="Times New Roman" w:cs="Times New Roman"/>
          <w:sz w:val="28"/>
          <w:szCs w:val="28"/>
        </w:rPr>
        <w:t xml:space="preserve"> 1243–1254.</w:t>
      </w:r>
    </w:p>
    <w:p w:rsidR="00AD2F36" w:rsidRPr="009E4959" w:rsidRDefault="00CB28BF" w:rsidP="00AD2F3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Qian</w:t>
      </w:r>
      <w:proofErr w:type="spellEnd"/>
      <w:r w:rsidRPr="003E13F6">
        <w:rPr>
          <w:rFonts w:ascii="Times New Roman" w:hAnsi="Times New Roman" w:cs="Times New Roman"/>
          <w:sz w:val="28"/>
          <w:szCs w:val="28"/>
        </w:rPr>
        <w:t xml:space="preserve">, H. and Scott, C.R. (2007).Anonymity and self-disclosure on </w:t>
      </w:r>
      <w:proofErr w:type="spellStart"/>
      <w:r w:rsidRPr="003E13F6">
        <w:rPr>
          <w:rFonts w:ascii="Times New Roman" w:hAnsi="Times New Roman" w:cs="Times New Roman"/>
          <w:sz w:val="28"/>
          <w:szCs w:val="28"/>
        </w:rPr>
        <w:t>weblogs</w:t>
      </w:r>
      <w:proofErr w:type="spellEnd"/>
      <w:r w:rsidRPr="003E13F6">
        <w:rPr>
          <w:rFonts w:ascii="Times New Roman" w:hAnsi="Times New Roman" w:cs="Times New Roman"/>
          <w:sz w:val="28"/>
          <w:szCs w:val="28"/>
        </w:rPr>
        <w:t>.</w:t>
      </w:r>
      <w:r w:rsidR="00AD2F36">
        <w:rPr>
          <w:rFonts w:ascii="Times New Roman" w:hAnsi="Times New Roman" w:cs="Times New Roman"/>
          <w:sz w:val="28"/>
          <w:szCs w:val="28"/>
        </w:rPr>
        <w:t xml:space="preserve"> </w:t>
      </w:r>
      <w:r w:rsidRPr="003E13F6">
        <w:rPr>
          <w:rFonts w:ascii="Times New Roman" w:hAnsi="Times New Roman" w:cs="Times New Roman"/>
          <w:i/>
          <w:iCs/>
          <w:sz w:val="28"/>
          <w:szCs w:val="28"/>
        </w:rPr>
        <w:t>Journal of Computer-Mediated Communication</w:t>
      </w:r>
      <w:r w:rsidRPr="003E13F6">
        <w:rPr>
          <w:rFonts w:ascii="Times New Roman" w:hAnsi="Times New Roman" w:cs="Times New Roman"/>
          <w:sz w:val="28"/>
          <w:szCs w:val="28"/>
        </w:rPr>
        <w:t xml:space="preserve">, </w:t>
      </w:r>
      <w:r w:rsidRPr="003E13F6">
        <w:rPr>
          <w:rFonts w:ascii="Times New Roman" w:hAnsi="Times New Roman" w:cs="Times New Roman"/>
          <w:b/>
          <w:bCs/>
          <w:sz w:val="28"/>
          <w:szCs w:val="28"/>
        </w:rPr>
        <w:t>12</w:t>
      </w:r>
      <w:r w:rsidRPr="003E13F6">
        <w:rPr>
          <w:rFonts w:ascii="Times New Roman" w:hAnsi="Times New Roman" w:cs="Times New Roman"/>
          <w:sz w:val="28"/>
          <w:szCs w:val="28"/>
        </w:rPr>
        <w:t xml:space="preserve">(4), article 14, Retrieved from http://jcmc.indiana.edu/vol12/issue4/qian.html </w:t>
      </w:r>
      <w:r w:rsidR="00AD2F36">
        <w:rPr>
          <w:color w:val="FF0000"/>
        </w:rPr>
        <w:t xml:space="preserve">[Needs archiving to </w:t>
      </w:r>
      <w:proofErr w:type="spellStart"/>
      <w:r w:rsidR="00AD2F36">
        <w:rPr>
          <w:color w:val="FF0000"/>
        </w:rPr>
        <w:t>WebCite</w:t>
      </w:r>
      <w:proofErr w:type="spellEnd"/>
      <w:r w:rsidR="00AD2F36">
        <w:rPr>
          <w:color w:val="FF0000"/>
        </w:rPr>
        <w:t>]</w:t>
      </w:r>
    </w:p>
    <w:p w:rsidR="00CB28BF" w:rsidRPr="003E13F6" w:rsidRDefault="00CB28BF" w:rsidP="003E13F6">
      <w:pPr>
        <w:autoSpaceDE w:val="0"/>
        <w:spacing w:after="0" w:line="480" w:lineRule="auto"/>
        <w:ind w:left="720" w:hanging="720"/>
        <w:rPr>
          <w:rFonts w:ascii="Times New Roman" w:hAnsi="Times New Roman" w:cs="Times New Roman"/>
          <w:sz w:val="28"/>
          <w:szCs w:val="28"/>
        </w:rPr>
      </w:pPr>
    </w:p>
    <w:p w:rsidR="00CB28BF" w:rsidRPr="003E13F6" w:rsidRDefault="00CB28BF" w:rsidP="003E13F6">
      <w:pPr>
        <w:autoSpaceDE w:val="0"/>
        <w:autoSpaceDN w:val="0"/>
        <w:adjustRightInd w:val="0"/>
        <w:spacing w:after="0" w:line="480" w:lineRule="auto"/>
        <w:rPr>
          <w:rFonts w:ascii="Times New Roman" w:hAnsi="Times New Roman" w:cs="Times New Roman"/>
          <w:sz w:val="28"/>
          <w:szCs w:val="28"/>
        </w:rPr>
      </w:pPr>
    </w:p>
    <w:p w:rsidR="004A5F52" w:rsidRPr="003E13F6" w:rsidRDefault="00A46E63"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Ratliff, C. (2009). Policing miscarriage: Infertility blogging, r</w:t>
      </w:r>
      <w:r w:rsidR="004A5F52" w:rsidRPr="003E13F6">
        <w:rPr>
          <w:rFonts w:ascii="Times New Roman" w:hAnsi="Times New Roman" w:cs="Times New Roman"/>
          <w:sz w:val="28"/>
          <w:szCs w:val="28"/>
        </w:rPr>
        <w:t xml:space="preserve">hetorical </w:t>
      </w:r>
      <w:r w:rsidRPr="003E13F6">
        <w:rPr>
          <w:rFonts w:ascii="Times New Roman" w:hAnsi="Times New Roman" w:cs="Times New Roman"/>
          <w:sz w:val="28"/>
          <w:szCs w:val="28"/>
        </w:rPr>
        <w:t>enclaves, and the case of H</w:t>
      </w:r>
      <w:r w:rsidR="004A5F52" w:rsidRPr="003E13F6">
        <w:rPr>
          <w:rFonts w:ascii="Times New Roman" w:hAnsi="Times New Roman" w:cs="Times New Roman"/>
          <w:sz w:val="28"/>
          <w:szCs w:val="28"/>
        </w:rPr>
        <w:t>ouse Bill 1677.</w:t>
      </w:r>
      <w:r w:rsidR="004A5F52" w:rsidRPr="003E13F6">
        <w:rPr>
          <w:rFonts w:ascii="Times New Roman" w:hAnsi="Times New Roman" w:cs="Times New Roman"/>
          <w:i/>
          <w:iCs/>
          <w:sz w:val="28"/>
          <w:szCs w:val="28"/>
        </w:rPr>
        <w:t xml:space="preserve">WSQ: Women’s Studies Quarterly, </w:t>
      </w:r>
      <w:r w:rsidR="004A5F52" w:rsidRPr="00AD2F36">
        <w:rPr>
          <w:rFonts w:ascii="Times New Roman" w:hAnsi="Times New Roman" w:cs="Times New Roman"/>
          <w:bCs/>
          <w:i/>
          <w:sz w:val="28"/>
          <w:szCs w:val="28"/>
        </w:rPr>
        <w:t>37</w:t>
      </w:r>
      <w:r w:rsidR="00DA7637" w:rsidRPr="003E13F6">
        <w:rPr>
          <w:rFonts w:ascii="Times New Roman" w:hAnsi="Times New Roman" w:cs="Times New Roman"/>
          <w:sz w:val="28"/>
          <w:szCs w:val="28"/>
        </w:rPr>
        <w:t>(</w:t>
      </w:r>
      <w:r w:rsidR="004C2136" w:rsidRPr="003E13F6">
        <w:rPr>
          <w:rFonts w:ascii="Times New Roman" w:hAnsi="Times New Roman" w:cs="Times New Roman"/>
          <w:sz w:val="28"/>
          <w:szCs w:val="28"/>
        </w:rPr>
        <w:t>1-2</w:t>
      </w:r>
      <w:r w:rsidR="00DA7637" w:rsidRPr="003E13F6">
        <w:rPr>
          <w:rFonts w:ascii="Times New Roman" w:hAnsi="Times New Roman" w:cs="Times New Roman"/>
          <w:sz w:val="28"/>
          <w:szCs w:val="28"/>
        </w:rPr>
        <w:t>)</w:t>
      </w:r>
      <w:r w:rsidR="004A5F52" w:rsidRPr="003E13F6">
        <w:rPr>
          <w:rFonts w:ascii="Times New Roman" w:hAnsi="Times New Roman" w:cs="Times New Roman"/>
          <w:i/>
          <w:iCs/>
          <w:sz w:val="28"/>
          <w:szCs w:val="28"/>
        </w:rPr>
        <w:t>,</w:t>
      </w:r>
      <w:r w:rsidR="004A5F52" w:rsidRPr="003E13F6">
        <w:rPr>
          <w:rFonts w:ascii="Times New Roman" w:hAnsi="Times New Roman" w:cs="Times New Roman"/>
          <w:sz w:val="28"/>
          <w:szCs w:val="28"/>
        </w:rPr>
        <w:t xml:space="preserve"> 125–145.</w:t>
      </w:r>
    </w:p>
    <w:p w:rsidR="004A5F52" w:rsidRPr="00AD2F36" w:rsidRDefault="004C2136"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Rausch, P. A. (2006)</w:t>
      </w:r>
      <w:r w:rsidR="00AD2F36">
        <w:rPr>
          <w:rFonts w:ascii="Times New Roman" w:hAnsi="Times New Roman" w:cs="Times New Roman"/>
          <w:sz w:val="28"/>
          <w:szCs w:val="28"/>
        </w:rPr>
        <w:t>.</w:t>
      </w:r>
      <w:r w:rsidR="004A5F52" w:rsidRPr="003E13F6">
        <w:rPr>
          <w:rFonts w:ascii="Times New Roman" w:hAnsi="Times New Roman" w:cs="Times New Roman"/>
          <w:sz w:val="28"/>
          <w:szCs w:val="28"/>
        </w:rPr>
        <w:t> </w:t>
      </w:r>
      <w:proofErr w:type="spellStart"/>
      <w:r w:rsidR="004A5F52" w:rsidRPr="003E13F6">
        <w:rPr>
          <w:rFonts w:ascii="Times New Roman" w:hAnsi="Times New Roman" w:cs="Times New Roman"/>
          <w:i/>
          <w:iCs/>
          <w:sz w:val="28"/>
          <w:szCs w:val="28"/>
        </w:rPr>
        <w:t>Cyberdieting</w:t>
      </w:r>
      <w:proofErr w:type="spellEnd"/>
      <w:r w:rsidR="004A5F52" w:rsidRPr="003E13F6">
        <w:rPr>
          <w:rFonts w:ascii="Times New Roman" w:hAnsi="Times New Roman" w:cs="Times New Roman"/>
          <w:i/>
          <w:iCs/>
          <w:sz w:val="28"/>
          <w:szCs w:val="28"/>
        </w:rPr>
        <w:t xml:space="preserve">: </w:t>
      </w:r>
      <w:r w:rsidR="00AD2F36">
        <w:rPr>
          <w:rFonts w:ascii="Times New Roman" w:hAnsi="Times New Roman" w:cs="Times New Roman"/>
          <w:i/>
          <w:iCs/>
          <w:sz w:val="28"/>
          <w:szCs w:val="28"/>
        </w:rPr>
        <w:t>blogs as a</w:t>
      </w:r>
      <w:r w:rsidR="004A5F52" w:rsidRPr="003E13F6">
        <w:rPr>
          <w:rFonts w:ascii="Times New Roman" w:hAnsi="Times New Roman" w:cs="Times New Roman"/>
          <w:i/>
          <w:iCs/>
          <w:sz w:val="28"/>
          <w:szCs w:val="28"/>
        </w:rPr>
        <w:t xml:space="preserve">djuncts to </w:t>
      </w:r>
      <w:r w:rsidR="00AD2F36">
        <w:rPr>
          <w:rFonts w:ascii="Times New Roman" w:hAnsi="Times New Roman" w:cs="Times New Roman"/>
          <w:i/>
          <w:iCs/>
          <w:sz w:val="28"/>
          <w:szCs w:val="28"/>
        </w:rPr>
        <w:t>w</w:t>
      </w:r>
      <w:r w:rsidR="004A5F52" w:rsidRPr="003E13F6">
        <w:rPr>
          <w:rFonts w:ascii="Times New Roman" w:hAnsi="Times New Roman" w:cs="Times New Roman"/>
          <w:i/>
          <w:iCs/>
          <w:sz w:val="28"/>
          <w:szCs w:val="28"/>
        </w:rPr>
        <w:t xml:space="preserve">omen’s </w:t>
      </w:r>
      <w:r w:rsidR="00AD2F36">
        <w:rPr>
          <w:rFonts w:ascii="Times New Roman" w:hAnsi="Times New Roman" w:cs="Times New Roman"/>
          <w:i/>
          <w:iCs/>
          <w:sz w:val="28"/>
          <w:szCs w:val="28"/>
        </w:rPr>
        <w:t>weight loss e</w:t>
      </w:r>
      <w:r w:rsidR="004A5F52" w:rsidRPr="003E13F6">
        <w:rPr>
          <w:rFonts w:ascii="Times New Roman" w:hAnsi="Times New Roman" w:cs="Times New Roman"/>
          <w:i/>
          <w:iCs/>
          <w:sz w:val="28"/>
          <w:szCs w:val="28"/>
        </w:rPr>
        <w:t xml:space="preserve">fforts. </w:t>
      </w:r>
      <w:r w:rsidR="004A5F52" w:rsidRPr="003E13F6">
        <w:rPr>
          <w:rFonts w:ascii="Times New Roman" w:hAnsi="Times New Roman" w:cs="Times New Roman"/>
          <w:sz w:val="28"/>
          <w:szCs w:val="28"/>
        </w:rPr>
        <w:t>Doctoral dissertation, University of Florida.</w:t>
      </w:r>
      <w:r w:rsidR="00AD2F36">
        <w:rPr>
          <w:rFonts w:ascii="Times New Roman" w:hAnsi="Times New Roman" w:cs="Times New Roman"/>
          <w:sz w:val="28"/>
          <w:szCs w:val="28"/>
        </w:rPr>
        <w:t xml:space="preserve"> </w:t>
      </w:r>
      <w:r w:rsidR="00AD2F36" w:rsidRPr="00AD2F36">
        <w:rPr>
          <w:rFonts w:ascii="Times New Roman" w:hAnsi="Times New Roman" w:cs="Times New Roman"/>
          <w:color w:val="FF0000"/>
          <w:sz w:val="28"/>
          <w:szCs w:val="28"/>
        </w:rPr>
        <w:t>[</w:t>
      </w:r>
      <w:r w:rsidR="00AD2F36">
        <w:rPr>
          <w:rFonts w:ascii="Times New Roman" w:hAnsi="Times New Roman" w:cs="Times New Roman"/>
          <w:color w:val="FF0000"/>
          <w:sz w:val="28"/>
          <w:szCs w:val="28"/>
        </w:rPr>
        <w:t>Needs correct entry for dissertation – see Author instructions]</w:t>
      </w:r>
    </w:p>
    <w:p w:rsidR="000B6A38" w:rsidRPr="003E13F6" w:rsidRDefault="000B6A38"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Ressler</w:t>
      </w:r>
      <w:proofErr w:type="spellEnd"/>
      <w:r w:rsidRPr="003E13F6">
        <w:rPr>
          <w:rFonts w:ascii="Times New Roman" w:hAnsi="Times New Roman" w:cs="Times New Roman"/>
          <w:sz w:val="28"/>
          <w:szCs w:val="28"/>
        </w:rPr>
        <w:t xml:space="preserve">, P. K., Bradshaw, </w:t>
      </w:r>
      <w:r w:rsidR="00504573" w:rsidRPr="003E13F6">
        <w:rPr>
          <w:rFonts w:ascii="Times New Roman" w:hAnsi="Times New Roman" w:cs="Times New Roman"/>
          <w:sz w:val="28"/>
          <w:szCs w:val="28"/>
        </w:rPr>
        <w:t xml:space="preserve">Y. S., </w:t>
      </w:r>
      <w:proofErr w:type="spellStart"/>
      <w:r w:rsidRPr="003E13F6">
        <w:rPr>
          <w:rFonts w:ascii="Times New Roman" w:hAnsi="Times New Roman" w:cs="Times New Roman"/>
          <w:sz w:val="28"/>
          <w:szCs w:val="28"/>
        </w:rPr>
        <w:t>Gualtieri</w:t>
      </w:r>
      <w:proofErr w:type="spellEnd"/>
      <w:r w:rsidRPr="003E13F6">
        <w:rPr>
          <w:rFonts w:ascii="Times New Roman" w:hAnsi="Times New Roman" w:cs="Times New Roman"/>
          <w:sz w:val="28"/>
          <w:szCs w:val="28"/>
        </w:rPr>
        <w:t xml:space="preserve">, </w:t>
      </w:r>
      <w:r w:rsidR="00504573" w:rsidRPr="003E13F6">
        <w:rPr>
          <w:rFonts w:ascii="Times New Roman" w:hAnsi="Times New Roman" w:cs="Times New Roman"/>
          <w:sz w:val="28"/>
          <w:szCs w:val="28"/>
        </w:rPr>
        <w:t xml:space="preserve">L. </w:t>
      </w:r>
      <w:r w:rsidR="00DA7637" w:rsidRPr="003E13F6">
        <w:rPr>
          <w:rFonts w:ascii="Times New Roman" w:hAnsi="Times New Roman" w:cs="Times New Roman"/>
          <w:sz w:val="28"/>
          <w:szCs w:val="28"/>
        </w:rPr>
        <w:t>&amp;</w:t>
      </w:r>
      <w:r w:rsidR="00AD2F36">
        <w:rPr>
          <w:rFonts w:ascii="Times New Roman" w:hAnsi="Times New Roman" w:cs="Times New Roman"/>
          <w:sz w:val="28"/>
          <w:szCs w:val="28"/>
        </w:rPr>
        <w:t xml:space="preserve"> </w:t>
      </w:r>
      <w:r w:rsidRPr="003E13F6">
        <w:rPr>
          <w:rFonts w:ascii="Times New Roman" w:hAnsi="Times New Roman" w:cs="Times New Roman"/>
          <w:sz w:val="28"/>
          <w:szCs w:val="28"/>
        </w:rPr>
        <w:t>Chui</w:t>
      </w:r>
      <w:r w:rsidR="00504573" w:rsidRPr="003E13F6">
        <w:rPr>
          <w:rFonts w:ascii="Times New Roman" w:hAnsi="Times New Roman" w:cs="Times New Roman"/>
          <w:sz w:val="28"/>
          <w:szCs w:val="28"/>
        </w:rPr>
        <w:t xml:space="preserve"> .W.H</w:t>
      </w:r>
      <w:r w:rsidRPr="003E13F6">
        <w:rPr>
          <w:rFonts w:ascii="Times New Roman" w:hAnsi="Times New Roman" w:cs="Times New Roman"/>
          <w:sz w:val="28"/>
          <w:szCs w:val="28"/>
        </w:rPr>
        <w:t xml:space="preserve">. </w:t>
      </w:r>
      <w:r w:rsidR="00DA7637" w:rsidRPr="003E13F6">
        <w:rPr>
          <w:rFonts w:ascii="Times New Roman" w:hAnsi="Times New Roman" w:cs="Times New Roman"/>
          <w:sz w:val="28"/>
          <w:szCs w:val="28"/>
        </w:rPr>
        <w:t>(2012).</w:t>
      </w:r>
      <w:r w:rsidR="00AD2F36">
        <w:rPr>
          <w:rFonts w:ascii="Times New Roman" w:hAnsi="Times New Roman" w:cs="Times New Roman"/>
          <w:sz w:val="28"/>
          <w:szCs w:val="28"/>
        </w:rPr>
        <w:t xml:space="preserve"> </w:t>
      </w:r>
      <w:r w:rsidRPr="003E13F6">
        <w:rPr>
          <w:rFonts w:ascii="Times New Roman" w:hAnsi="Times New Roman" w:cs="Times New Roman"/>
          <w:sz w:val="28"/>
          <w:szCs w:val="28"/>
        </w:rPr>
        <w:t>Communicating the experience of chronic pain</w:t>
      </w:r>
      <w:r w:rsidR="00DA7637" w:rsidRPr="003E13F6">
        <w:rPr>
          <w:rFonts w:ascii="Times New Roman" w:hAnsi="Times New Roman" w:cs="Times New Roman"/>
          <w:sz w:val="28"/>
          <w:szCs w:val="28"/>
        </w:rPr>
        <w:t xml:space="preserve"> and illness through </w:t>
      </w:r>
      <w:proofErr w:type="spellStart"/>
      <w:r w:rsidR="00DA7637" w:rsidRPr="003E13F6">
        <w:rPr>
          <w:rFonts w:ascii="Times New Roman" w:hAnsi="Times New Roman" w:cs="Times New Roman"/>
          <w:sz w:val="28"/>
          <w:szCs w:val="28"/>
        </w:rPr>
        <w:t>blogging</w:t>
      </w:r>
      <w:proofErr w:type="spellEnd"/>
      <w:r w:rsidR="00DA7637" w:rsidRPr="003E13F6">
        <w:rPr>
          <w:rFonts w:ascii="Times New Roman" w:hAnsi="Times New Roman" w:cs="Times New Roman"/>
          <w:sz w:val="28"/>
          <w:szCs w:val="28"/>
        </w:rPr>
        <w:t>.</w:t>
      </w:r>
      <w:r w:rsidR="00AD2F36">
        <w:rPr>
          <w:rFonts w:ascii="Times New Roman" w:hAnsi="Times New Roman" w:cs="Times New Roman"/>
          <w:sz w:val="28"/>
          <w:szCs w:val="28"/>
        </w:rPr>
        <w:t xml:space="preserve"> </w:t>
      </w:r>
      <w:r w:rsidRPr="003E13F6">
        <w:rPr>
          <w:rFonts w:ascii="Times New Roman" w:hAnsi="Times New Roman" w:cs="Times New Roman"/>
          <w:i/>
          <w:iCs/>
          <w:sz w:val="28"/>
          <w:szCs w:val="28"/>
        </w:rPr>
        <w:t xml:space="preserve">Journal of medical </w:t>
      </w:r>
      <w:r w:rsidR="00920319" w:rsidRPr="003E13F6">
        <w:rPr>
          <w:rFonts w:ascii="Times New Roman" w:hAnsi="Times New Roman" w:cs="Times New Roman"/>
          <w:i/>
          <w:iCs/>
          <w:sz w:val="28"/>
          <w:szCs w:val="28"/>
        </w:rPr>
        <w:t>Internet</w:t>
      </w:r>
      <w:r w:rsidRPr="003E13F6">
        <w:rPr>
          <w:rFonts w:ascii="Times New Roman" w:hAnsi="Times New Roman" w:cs="Times New Roman"/>
          <w:i/>
          <w:iCs/>
          <w:sz w:val="28"/>
          <w:szCs w:val="28"/>
        </w:rPr>
        <w:t xml:space="preserve"> research</w:t>
      </w:r>
      <w:r w:rsidR="00504573" w:rsidRPr="003E13F6">
        <w:rPr>
          <w:rFonts w:ascii="Times New Roman" w:hAnsi="Times New Roman" w:cs="Times New Roman"/>
          <w:sz w:val="28"/>
          <w:szCs w:val="28"/>
        </w:rPr>
        <w:t>,</w:t>
      </w:r>
      <w:r w:rsidR="00AD2F36">
        <w:rPr>
          <w:rFonts w:ascii="Times New Roman" w:hAnsi="Times New Roman" w:cs="Times New Roman"/>
          <w:sz w:val="28"/>
          <w:szCs w:val="28"/>
        </w:rPr>
        <w:t xml:space="preserve"> </w:t>
      </w:r>
      <w:r w:rsidR="00504573" w:rsidRPr="00AD2F36">
        <w:rPr>
          <w:rFonts w:ascii="Times New Roman" w:hAnsi="Times New Roman" w:cs="Times New Roman"/>
          <w:bCs/>
          <w:i/>
          <w:sz w:val="28"/>
          <w:szCs w:val="28"/>
        </w:rPr>
        <w:t>14</w:t>
      </w:r>
      <w:r w:rsidR="00EE26F8" w:rsidRPr="00AD2F36">
        <w:rPr>
          <w:rFonts w:ascii="Times New Roman" w:hAnsi="Times New Roman" w:cs="Times New Roman"/>
          <w:i/>
          <w:sz w:val="28"/>
          <w:szCs w:val="28"/>
        </w:rPr>
        <w:t>(</w:t>
      </w:r>
      <w:r w:rsidR="00504573" w:rsidRPr="003E13F6">
        <w:rPr>
          <w:rFonts w:ascii="Times New Roman" w:hAnsi="Times New Roman" w:cs="Times New Roman"/>
          <w:sz w:val="28"/>
          <w:szCs w:val="28"/>
        </w:rPr>
        <w:t>5</w:t>
      </w:r>
      <w:r w:rsidR="00EE26F8" w:rsidRPr="003E13F6">
        <w:rPr>
          <w:rFonts w:ascii="Times New Roman" w:hAnsi="Times New Roman" w:cs="Times New Roman"/>
          <w:sz w:val="28"/>
          <w:szCs w:val="28"/>
        </w:rPr>
        <w:t xml:space="preserve">), </w:t>
      </w:r>
      <w:r w:rsidR="00504573" w:rsidRPr="003E13F6">
        <w:rPr>
          <w:rFonts w:ascii="Times New Roman" w:hAnsi="Times New Roman" w:cs="Times New Roman"/>
          <w:sz w:val="28"/>
          <w:szCs w:val="28"/>
        </w:rPr>
        <w:t>1-14.</w:t>
      </w:r>
    </w:p>
    <w:p w:rsidR="004C2136" w:rsidRPr="00AD2F36" w:rsidRDefault="00EE26F8"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Roberts-Miller, T. (2004).</w:t>
      </w:r>
      <w:r w:rsidR="00AD2F36">
        <w:rPr>
          <w:rFonts w:ascii="Times New Roman" w:hAnsi="Times New Roman" w:cs="Times New Roman"/>
          <w:sz w:val="28"/>
          <w:szCs w:val="28"/>
        </w:rPr>
        <w:t xml:space="preserve"> </w:t>
      </w:r>
      <w:r w:rsidR="004A5F52" w:rsidRPr="003E13F6">
        <w:rPr>
          <w:rFonts w:ascii="Times New Roman" w:hAnsi="Times New Roman" w:cs="Times New Roman"/>
          <w:sz w:val="28"/>
          <w:szCs w:val="28"/>
        </w:rPr>
        <w:t>Parody bl</w:t>
      </w:r>
      <w:r w:rsidR="004C2136" w:rsidRPr="003E13F6">
        <w:rPr>
          <w:rFonts w:ascii="Times New Roman" w:hAnsi="Times New Roman" w:cs="Times New Roman"/>
          <w:sz w:val="28"/>
          <w:szCs w:val="28"/>
        </w:rPr>
        <w:t>o</w:t>
      </w:r>
      <w:r w:rsidRPr="003E13F6">
        <w:rPr>
          <w:rFonts w:ascii="Times New Roman" w:hAnsi="Times New Roman" w:cs="Times New Roman"/>
          <w:sz w:val="28"/>
          <w:szCs w:val="28"/>
        </w:rPr>
        <w:t xml:space="preserve">gging and the call of the </w:t>
      </w:r>
      <w:proofErr w:type="spellStart"/>
      <w:r w:rsidRPr="003E13F6">
        <w:rPr>
          <w:rFonts w:ascii="Times New Roman" w:hAnsi="Times New Roman" w:cs="Times New Roman"/>
          <w:sz w:val="28"/>
          <w:szCs w:val="28"/>
        </w:rPr>
        <w:t>real</w:t>
      </w:r>
      <w:proofErr w:type="spellEnd"/>
      <w:r w:rsidRPr="003E13F6">
        <w:rPr>
          <w:rFonts w:ascii="Times New Roman" w:hAnsi="Times New Roman" w:cs="Times New Roman"/>
          <w:sz w:val="28"/>
          <w:szCs w:val="28"/>
        </w:rPr>
        <w:t>.</w:t>
      </w:r>
      <w:r w:rsidR="00AD2F36">
        <w:rPr>
          <w:rFonts w:ascii="Times New Roman" w:hAnsi="Times New Roman" w:cs="Times New Roman"/>
          <w:sz w:val="28"/>
          <w:szCs w:val="28"/>
        </w:rPr>
        <w:t xml:space="preserve"> </w:t>
      </w:r>
      <w:r w:rsidRPr="003E13F6">
        <w:rPr>
          <w:rFonts w:ascii="Times New Roman" w:hAnsi="Times New Roman" w:cs="Times New Roman"/>
          <w:sz w:val="28"/>
          <w:szCs w:val="28"/>
        </w:rPr>
        <w:t>I</w:t>
      </w:r>
      <w:r w:rsidR="004C2136" w:rsidRPr="003E13F6">
        <w:rPr>
          <w:rFonts w:ascii="Times New Roman" w:hAnsi="Times New Roman" w:cs="Times New Roman"/>
          <w:sz w:val="28"/>
          <w:szCs w:val="28"/>
        </w:rPr>
        <w:t xml:space="preserve">n </w:t>
      </w:r>
      <w:r w:rsidR="00AD2F36">
        <w:rPr>
          <w:rFonts w:ascii="Times New Roman" w:hAnsi="Times New Roman" w:cs="Times New Roman"/>
          <w:sz w:val="28"/>
          <w:szCs w:val="28"/>
        </w:rPr>
        <w:t xml:space="preserve">L.J. </w:t>
      </w:r>
      <w:proofErr w:type="spellStart"/>
      <w:r w:rsidR="004C2136" w:rsidRPr="003E13F6">
        <w:rPr>
          <w:rFonts w:ascii="Times New Roman" w:hAnsi="Times New Roman" w:cs="Times New Roman"/>
          <w:sz w:val="28"/>
          <w:szCs w:val="28"/>
        </w:rPr>
        <w:t>Gurak</w:t>
      </w:r>
      <w:proofErr w:type="spellEnd"/>
      <w:r w:rsidR="004C2136" w:rsidRPr="003E13F6">
        <w:rPr>
          <w:rFonts w:ascii="Times New Roman" w:hAnsi="Times New Roman" w:cs="Times New Roman"/>
          <w:sz w:val="28"/>
          <w:szCs w:val="28"/>
        </w:rPr>
        <w:t xml:space="preserve">, </w:t>
      </w:r>
      <w:proofErr w:type="spellStart"/>
      <w:r w:rsidR="00AD2F36">
        <w:rPr>
          <w:rFonts w:ascii="Times New Roman" w:hAnsi="Times New Roman" w:cs="Times New Roman"/>
          <w:sz w:val="28"/>
          <w:szCs w:val="28"/>
        </w:rPr>
        <w:t>S</w:t>
      </w:r>
      <w:proofErr w:type="spellEnd"/>
      <w:r w:rsidR="00AD2F36">
        <w:rPr>
          <w:rFonts w:ascii="Times New Roman" w:hAnsi="Times New Roman" w:cs="Times New Roman"/>
          <w:sz w:val="28"/>
          <w:szCs w:val="28"/>
        </w:rPr>
        <w:t xml:space="preserve">. </w:t>
      </w:r>
      <w:proofErr w:type="spellStart"/>
      <w:r w:rsidR="004C2136" w:rsidRPr="003E13F6">
        <w:rPr>
          <w:rFonts w:ascii="Times New Roman" w:hAnsi="Times New Roman" w:cs="Times New Roman"/>
          <w:sz w:val="28"/>
          <w:szCs w:val="28"/>
        </w:rPr>
        <w:t>Antonijevic</w:t>
      </w:r>
      <w:proofErr w:type="spellEnd"/>
      <w:r w:rsidR="004C2136" w:rsidRPr="003E13F6">
        <w:rPr>
          <w:rFonts w:ascii="Times New Roman" w:hAnsi="Times New Roman" w:cs="Times New Roman"/>
          <w:sz w:val="28"/>
          <w:szCs w:val="28"/>
        </w:rPr>
        <w:t xml:space="preserve">, </w:t>
      </w:r>
      <w:r w:rsidR="00AD2F36">
        <w:rPr>
          <w:rFonts w:ascii="Times New Roman" w:hAnsi="Times New Roman" w:cs="Times New Roman"/>
          <w:sz w:val="28"/>
          <w:szCs w:val="28"/>
        </w:rPr>
        <w:t>L.</w:t>
      </w:r>
      <w:r w:rsidR="004C2136" w:rsidRPr="003E13F6">
        <w:rPr>
          <w:rFonts w:ascii="Times New Roman" w:hAnsi="Times New Roman" w:cs="Times New Roman"/>
          <w:sz w:val="28"/>
          <w:szCs w:val="28"/>
        </w:rPr>
        <w:t xml:space="preserve"> Johnson, </w:t>
      </w:r>
      <w:r w:rsidR="00AD2F36">
        <w:rPr>
          <w:rFonts w:ascii="Times New Roman" w:hAnsi="Times New Roman" w:cs="Times New Roman"/>
          <w:sz w:val="28"/>
          <w:szCs w:val="28"/>
        </w:rPr>
        <w:t>C</w:t>
      </w:r>
      <w:r w:rsidR="004C2136" w:rsidRPr="003E13F6">
        <w:rPr>
          <w:rFonts w:ascii="Times New Roman" w:hAnsi="Times New Roman" w:cs="Times New Roman"/>
          <w:sz w:val="28"/>
          <w:szCs w:val="28"/>
        </w:rPr>
        <w:t>. Ratliff</w:t>
      </w:r>
      <w:r w:rsidR="00AD2F36">
        <w:rPr>
          <w:rFonts w:ascii="Times New Roman" w:hAnsi="Times New Roman" w:cs="Times New Roman"/>
          <w:sz w:val="28"/>
          <w:szCs w:val="28"/>
        </w:rPr>
        <w:t xml:space="preserve"> </w:t>
      </w:r>
      <w:r w:rsidR="004C2136" w:rsidRPr="003E13F6">
        <w:rPr>
          <w:rFonts w:ascii="Times New Roman" w:hAnsi="Times New Roman" w:cs="Times New Roman"/>
          <w:sz w:val="28"/>
          <w:szCs w:val="28"/>
        </w:rPr>
        <w:t xml:space="preserve"> &amp;</w:t>
      </w:r>
      <w:r w:rsidR="00AD2F36">
        <w:rPr>
          <w:rFonts w:ascii="Times New Roman" w:hAnsi="Times New Roman" w:cs="Times New Roman"/>
          <w:sz w:val="28"/>
          <w:szCs w:val="28"/>
        </w:rPr>
        <w:t xml:space="preserve"> </w:t>
      </w:r>
      <w:proofErr w:type="spellStart"/>
      <w:r w:rsidR="00AD2F36">
        <w:rPr>
          <w:rFonts w:ascii="Times New Roman" w:hAnsi="Times New Roman" w:cs="Times New Roman"/>
          <w:sz w:val="28"/>
          <w:szCs w:val="28"/>
        </w:rPr>
        <w:t>J</w:t>
      </w:r>
      <w:proofErr w:type="spellEnd"/>
      <w:r w:rsidR="00AD2F36">
        <w:rPr>
          <w:rFonts w:ascii="Times New Roman" w:hAnsi="Times New Roman" w:cs="Times New Roman"/>
          <w:sz w:val="28"/>
          <w:szCs w:val="28"/>
        </w:rPr>
        <w:t xml:space="preserve">. </w:t>
      </w:r>
      <w:proofErr w:type="spellStart"/>
      <w:r w:rsidR="004C2136" w:rsidRPr="003E13F6">
        <w:rPr>
          <w:rFonts w:ascii="Times New Roman" w:hAnsi="Times New Roman" w:cs="Times New Roman"/>
          <w:sz w:val="28"/>
          <w:szCs w:val="28"/>
        </w:rPr>
        <w:t>Reyman</w:t>
      </w:r>
      <w:proofErr w:type="spellEnd"/>
      <w:r w:rsidR="004C2136" w:rsidRPr="003E13F6">
        <w:rPr>
          <w:rFonts w:ascii="Times New Roman" w:hAnsi="Times New Roman" w:cs="Times New Roman"/>
          <w:sz w:val="28"/>
          <w:szCs w:val="28"/>
        </w:rPr>
        <w:t xml:space="preserve">,  (Eds.), Into the blogosphere: </w:t>
      </w:r>
      <w:r w:rsidR="00AD2F36">
        <w:rPr>
          <w:rFonts w:ascii="Times New Roman" w:hAnsi="Times New Roman" w:cs="Times New Roman"/>
          <w:sz w:val="28"/>
          <w:szCs w:val="28"/>
        </w:rPr>
        <w:t>r</w:t>
      </w:r>
      <w:r w:rsidR="004C2136" w:rsidRPr="003E13F6">
        <w:rPr>
          <w:rFonts w:ascii="Times New Roman" w:hAnsi="Times New Roman" w:cs="Times New Roman"/>
          <w:sz w:val="28"/>
          <w:szCs w:val="28"/>
        </w:rPr>
        <w:t>hetoric, community, and culture of weblogs</w:t>
      </w:r>
      <w:r w:rsidR="00AD2F36">
        <w:rPr>
          <w:rFonts w:ascii="Times New Roman" w:hAnsi="Times New Roman" w:cs="Times New Roman"/>
          <w:sz w:val="28"/>
          <w:szCs w:val="28"/>
        </w:rPr>
        <w:t>.</w:t>
      </w:r>
      <w:r w:rsidR="004C2136" w:rsidRPr="003E13F6">
        <w:rPr>
          <w:rFonts w:ascii="Times New Roman" w:hAnsi="Times New Roman" w:cs="Times New Roman"/>
          <w:sz w:val="28"/>
          <w:szCs w:val="28"/>
        </w:rPr>
        <w:t xml:space="preserve"> </w:t>
      </w:r>
      <w:r w:rsidRPr="003E13F6">
        <w:rPr>
          <w:rFonts w:ascii="Times New Roman" w:hAnsi="Times New Roman" w:cs="Times New Roman"/>
          <w:sz w:val="28"/>
          <w:szCs w:val="28"/>
        </w:rPr>
        <w:t xml:space="preserve">Retrieved from </w:t>
      </w:r>
      <w:r w:rsidR="004C2136" w:rsidRPr="003E13F6">
        <w:rPr>
          <w:rFonts w:ascii="Times New Roman" w:hAnsi="Times New Roman" w:cs="Times New Roman"/>
          <w:sz w:val="28"/>
          <w:szCs w:val="28"/>
        </w:rPr>
        <w:t>http://blog.lib.umn.edu/blogosphere/</w:t>
      </w:r>
      <w:r w:rsidR="00AD2F36">
        <w:rPr>
          <w:rFonts w:ascii="Times New Roman" w:hAnsi="Times New Roman" w:cs="Times New Roman"/>
          <w:sz w:val="28"/>
          <w:szCs w:val="28"/>
        </w:rPr>
        <w:t xml:space="preserve"> </w:t>
      </w:r>
      <w:r w:rsidR="004C2136" w:rsidRPr="003E13F6">
        <w:rPr>
          <w:rFonts w:ascii="Times New Roman" w:hAnsi="Times New Roman" w:cs="Times New Roman"/>
          <w:sz w:val="28"/>
          <w:szCs w:val="28"/>
        </w:rPr>
        <w:t xml:space="preserve">parody_blogging.html  </w:t>
      </w:r>
      <w:r w:rsidR="00AD2F36">
        <w:rPr>
          <w:rFonts w:ascii="Times New Roman" w:hAnsi="Times New Roman" w:cs="Times New Roman"/>
          <w:sz w:val="28"/>
          <w:szCs w:val="28"/>
        </w:rPr>
        <w:t xml:space="preserve"> </w:t>
      </w:r>
      <w:r w:rsidR="00AD2F36">
        <w:rPr>
          <w:rFonts w:ascii="Times New Roman" w:hAnsi="Times New Roman" w:cs="Times New Roman"/>
          <w:color w:val="FF0000"/>
          <w:sz w:val="28"/>
          <w:szCs w:val="28"/>
        </w:rPr>
        <w:t xml:space="preserve">[Needs archiving to </w:t>
      </w:r>
      <w:proofErr w:type="spellStart"/>
      <w:r w:rsidR="00AD2F36">
        <w:rPr>
          <w:rFonts w:ascii="Times New Roman" w:hAnsi="Times New Roman" w:cs="Times New Roman"/>
          <w:color w:val="FF0000"/>
          <w:sz w:val="28"/>
          <w:szCs w:val="28"/>
        </w:rPr>
        <w:t>WebCite</w:t>
      </w:r>
      <w:proofErr w:type="spellEnd"/>
      <w:r w:rsidR="00AD2F36">
        <w:rPr>
          <w:rFonts w:ascii="Times New Roman" w:hAnsi="Times New Roman" w:cs="Times New Roman"/>
          <w:color w:val="FF0000"/>
          <w:sz w:val="28"/>
          <w:szCs w:val="28"/>
        </w:rPr>
        <w:t>]</w:t>
      </w:r>
    </w:p>
    <w:p w:rsidR="00062243" w:rsidRPr="003E13F6" w:rsidRDefault="00062243"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Ryan, </w:t>
      </w:r>
      <w:r w:rsidR="00AD2F36">
        <w:rPr>
          <w:rFonts w:ascii="Times New Roman" w:hAnsi="Times New Roman" w:cs="Times New Roman"/>
          <w:sz w:val="28"/>
          <w:szCs w:val="28"/>
        </w:rPr>
        <w:t>R.M.</w:t>
      </w:r>
      <w:r w:rsidR="00EE26F8" w:rsidRPr="003E13F6">
        <w:rPr>
          <w:rFonts w:ascii="Times New Roman" w:hAnsi="Times New Roman" w:cs="Times New Roman"/>
          <w:sz w:val="28"/>
          <w:szCs w:val="28"/>
        </w:rPr>
        <w:t xml:space="preserve"> &amp;</w:t>
      </w:r>
      <w:r w:rsidR="00011F2A">
        <w:rPr>
          <w:rFonts w:ascii="Times New Roman" w:hAnsi="Times New Roman" w:cs="Times New Roman"/>
          <w:sz w:val="28"/>
          <w:szCs w:val="28"/>
        </w:rPr>
        <w:t xml:space="preserve"> </w:t>
      </w:r>
      <w:proofErr w:type="spellStart"/>
      <w:r w:rsidR="00EE26F8" w:rsidRPr="003E13F6">
        <w:rPr>
          <w:rFonts w:ascii="Times New Roman" w:hAnsi="Times New Roman" w:cs="Times New Roman"/>
          <w:sz w:val="28"/>
          <w:szCs w:val="28"/>
        </w:rPr>
        <w:t>Deci</w:t>
      </w:r>
      <w:proofErr w:type="spellEnd"/>
      <w:r w:rsidR="00EE26F8" w:rsidRPr="003E13F6">
        <w:rPr>
          <w:rFonts w:ascii="Times New Roman" w:hAnsi="Times New Roman" w:cs="Times New Roman"/>
          <w:sz w:val="28"/>
          <w:szCs w:val="28"/>
        </w:rPr>
        <w:t xml:space="preserve">, E. L. (2000) </w:t>
      </w:r>
      <w:r w:rsidRPr="003E13F6">
        <w:rPr>
          <w:rFonts w:ascii="Times New Roman" w:hAnsi="Times New Roman" w:cs="Times New Roman"/>
          <w:sz w:val="28"/>
          <w:szCs w:val="28"/>
        </w:rPr>
        <w:t>Intrin</w:t>
      </w:r>
      <w:r w:rsidR="00011F2A">
        <w:rPr>
          <w:rFonts w:ascii="Times New Roman" w:hAnsi="Times New Roman" w:cs="Times New Roman"/>
          <w:sz w:val="28"/>
          <w:szCs w:val="28"/>
        </w:rPr>
        <w:t>sic and extrinsic motivations: c</w:t>
      </w:r>
      <w:r w:rsidRPr="003E13F6">
        <w:rPr>
          <w:rFonts w:ascii="Times New Roman" w:hAnsi="Times New Roman" w:cs="Times New Roman"/>
          <w:sz w:val="28"/>
          <w:szCs w:val="28"/>
        </w:rPr>
        <w:t xml:space="preserve">lassic </w:t>
      </w:r>
      <w:r w:rsidR="00EE26F8" w:rsidRPr="003E13F6">
        <w:rPr>
          <w:rFonts w:ascii="Times New Roman" w:hAnsi="Times New Roman" w:cs="Times New Roman"/>
          <w:sz w:val="28"/>
          <w:szCs w:val="28"/>
        </w:rPr>
        <w:t xml:space="preserve">definitions and new directions. </w:t>
      </w:r>
      <w:r w:rsidR="00A46E63" w:rsidRPr="003E13F6">
        <w:rPr>
          <w:rFonts w:ascii="Times New Roman" w:hAnsi="Times New Roman" w:cs="Times New Roman"/>
          <w:i/>
          <w:iCs/>
          <w:sz w:val="28"/>
          <w:szCs w:val="28"/>
        </w:rPr>
        <w:t>Contemporary Educational P</w:t>
      </w:r>
      <w:r w:rsidRPr="003E13F6">
        <w:rPr>
          <w:rFonts w:ascii="Times New Roman" w:hAnsi="Times New Roman" w:cs="Times New Roman"/>
          <w:i/>
          <w:iCs/>
          <w:sz w:val="28"/>
          <w:szCs w:val="28"/>
        </w:rPr>
        <w:t>sychology</w:t>
      </w:r>
      <w:r w:rsidRPr="003E13F6">
        <w:rPr>
          <w:rFonts w:ascii="Times New Roman" w:hAnsi="Times New Roman" w:cs="Times New Roman"/>
          <w:sz w:val="28"/>
          <w:szCs w:val="28"/>
        </w:rPr>
        <w:t xml:space="preserve">, </w:t>
      </w:r>
      <w:r w:rsidRPr="00011F2A">
        <w:rPr>
          <w:rFonts w:ascii="Times New Roman" w:hAnsi="Times New Roman" w:cs="Times New Roman"/>
          <w:bCs/>
          <w:i/>
          <w:sz w:val="28"/>
          <w:szCs w:val="28"/>
        </w:rPr>
        <w:t>25</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1</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54-67.</w:t>
      </w:r>
    </w:p>
    <w:p w:rsidR="00062243" w:rsidRPr="003E13F6" w:rsidRDefault="00062243"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Shen</w:t>
      </w:r>
      <w:proofErr w:type="spellEnd"/>
      <w:r w:rsidRPr="003E13F6">
        <w:rPr>
          <w:rFonts w:ascii="Times New Roman" w:hAnsi="Times New Roman" w:cs="Times New Roman"/>
          <w:sz w:val="28"/>
          <w:szCs w:val="28"/>
        </w:rPr>
        <w:t xml:space="preserve">, Chung-Chi </w:t>
      </w:r>
      <w:r w:rsidR="00EE26F8" w:rsidRPr="003E13F6">
        <w:rPr>
          <w:rFonts w:ascii="Times New Roman" w:hAnsi="Times New Roman" w:cs="Times New Roman"/>
          <w:sz w:val="28"/>
          <w:szCs w:val="28"/>
        </w:rPr>
        <w:t>&amp;</w:t>
      </w:r>
      <w:r w:rsidR="00011F2A">
        <w:rPr>
          <w:rFonts w:ascii="Times New Roman" w:hAnsi="Times New Roman" w:cs="Times New Roman"/>
          <w:sz w:val="28"/>
          <w:szCs w:val="28"/>
        </w:rPr>
        <w:t xml:space="preserve"> </w:t>
      </w:r>
      <w:proofErr w:type="spellStart"/>
      <w:r w:rsidR="00EE26F8" w:rsidRPr="003E13F6">
        <w:rPr>
          <w:rFonts w:ascii="Times New Roman" w:hAnsi="Times New Roman" w:cs="Times New Roman"/>
          <w:sz w:val="28"/>
          <w:szCs w:val="28"/>
        </w:rPr>
        <w:t>Jyh-ShenChiou</w:t>
      </w:r>
      <w:proofErr w:type="spellEnd"/>
      <w:r w:rsidR="00EE26F8" w:rsidRPr="003E13F6">
        <w:rPr>
          <w:rFonts w:ascii="Times New Roman" w:hAnsi="Times New Roman" w:cs="Times New Roman"/>
          <w:sz w:val="28"/>
          <w:szCs w:val="28"/>
        </w:rPr>
        <w:t xml:space="preserve">. (2009). </w:t>
      </w:r>
      <w:r w:rsidRPr="003E13F6">
        <w:rPr>
          <w:rFonts w:ascii="Times New Roman" w:hAnsi="Times New Roman" w:cs="Times New Roman"/>
          <w:sz w:val="28"/>
          <w:szCs w:val="28"/>
        </w:rPr>
        <w:t>The effect of community identification on attitude and intenti</w:t>
      </w:r>
      <w:r w:rsidR="00EE26F8" w:rsidRPr="003E13F6">
        <w:rPr>
          <w:rFonts w:ascii="Times New Roman" w:hAnsi="Times New Roman" w:cs="Times New Roman"/>
          <w:sz w:val="28"/>
          <w:szCs w:val="28"/>
        </w:rPr>
        <w:t>on toward a blogging community.</w:t>
      </w:r>
      <w:r w:rsidRPr="003E13F6">
        <w:rPr>
          <w:rFonts w:ascii="Times New Roman" w:hAnsi="Times New Roman" w:cs="Times New Roman"/>
          <w:sz w:val="28"/>
          <w:szCs w:val="28"/>
        </w:rPr>
        <w:t> </w:t>
      </w:r>
      <w:r w:rsidR="00920319" w:rsidRPr="003E13F6">
        <w:rPr>
          <w:rFonts w:ascii="Times New Roman" w:hAnsi="Times New Roman" w:cs="Times New Roman"/>
          <w:i/>
          <w:iCs/>
          <w:sz w:val="28"/>
          <w:szCs w:val="28"/>
        </w:rPr>
        <w:t>Internet</w:t>
      </w:r>
      <w:r w:rsidRPr="003E13F6">
        <w:rPr>
          <w:rFonts w:ascii="Times New Roman" w:hAnsi="Times New Roman" w:cs="Times New Roman"/>
          <w:i/>
          <w:iCs/>
          <w:sz w:val="28"/>
          <w:szCs w:val="28"/>
        </w:rPr>
        <w:t xml:space="preserve"> Research</w:t>
      </w:r>
      <w:r w:rsidR="00EE26F8" w:rsidRPr="003E13F6">
        <w:rPr>
          <w:rFonts w:ascii="Times New Roman" w:hAnsi="Times New Roman" w:cs="Times New Roman"/>
          <w:sz w:val="28"/>
          <w:szCs w:val="28"/>
        </w:rPr>
        <w:t xml:space="preserve">, </w:t>
      </w:r>
      <w:r w:rsidRPr="00011F2A">
        <w:rPr>
          <w:rFonts w:ascii="Times New Roman" w:hAnsi="Times New Roman" w:cs="Times New Roman"/>
          <w:bCs/>
          <w:i/>
          <w:sz w:val="28"/>
          <w:szCs w:val="28"/>
        </w:rPr>
        <w:t>19</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4</w:t>
      </w:r>
      <w:r w:rsidR="00EE26F8" w:rsidRPr="003E13F6">
        <w:rPr>
          <w:rFonts w:ascii="Times New Roman" w:hAnsi="Times New Roman" w:cs="Times New Roman"/>
          <w:sz w:val="28"/>
          <w:szCs w:val="28"/>
        </w:rPr>
        <w:t xml:space="preserve">), </w:t>
      </w:r>
      <w:r w:rsidRPr="003E13F6">
        <w:rPr>
          <w:rFonts w:ascii="Times New Roman" w:hAnsi="Times New Roman" w:cs="Times New Roman"/>
          <w:sz w:val="28"/>
          <w:szCs w:val="28"/>
        </w:rPr>
        <w:t>393-407.</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 xml:space="preserve">Schmidt, L., Christensen, U., </w:t>
      </w:r>
      <w:r w:rsidR="00EE26F8" w:rsidRPr="003E13F6">
        <w:rPr>
          <w:rFonts w:ascii="Times New Roman" w:hAnsi="Times New Roman" w:cs="Times New Roman"/>
          <w:sz w:val="28"/>
          <w:szCs w:val="28"/>
        </w:rPr>
        <w:t>&amp; Holstein, B. E. (2005).</w:t>
      </w:r>
      <w:r w:rsidRPr="003E13F6">
        <w:rPr>
          <w:rFonts w:ascii="Times New Roman" w:hAnsi="Times New Roman" w:cs="Times New Roman"/>
          <w:sz w:val="28"/>
          <w:szCs w:val="28"/>
        </w:rPr>
        <w:t>The social epidemio</w:t>
      </w:r>
      <w:r w:rsidR="000A0E59" w:rsidRPr="003E13F6">
        <w:rPr>
          <w:rFonts w:ascii="Times New Roman" w:hAnsi="Times New Roman" w:cs="Times New Roman"/>
          <w:sz w:val="28"/>
          <w:szCs w:val="28"/>
        </w:rPr>
        <w:t>lo</w:t>
      </w:r>
      <w:r w:rsidR="00EE26F8" w:rsidRPr="003E13F6">
        <w:rPr>
          <w:rFonts w:ascii="Times New Roman" w:hAnsi="Times New Roman" w:cs="Times New Roman"/>
          <w:sz w:val="28"/>
          <w:szCs w:val="28"/>
        </w:rPr>
        <w:t xml:space="preserve">gy of coping with </w:t>
      </w:r>
      <w:proofErr w:type="spellStart"/>
      <w:r w:rsidR="00EE26F8" w:rsidRPr="003E13F6">
        <w:rPr>
          <w:rFonts w:ascii="Times New Roman" w:hAnsi="Times New Roman" w:cs="Times New Roman"/>
          <w:sz w:val="28"/>
          <w:szCs w:val="28"/>
        </w:rPr>
        <w:t>infertility</w:t>
      </w:r>
      <w:proofErr w:type="spellEnd"/>
      <w:r w:rsidR="00EE26F8" w:rsidRPr="003E13F6">
        <w:rPr>
          <w:rFonts w:ascii="Times New Roman" w:hAnsi="Times New Roman" w:cs="Times New Roman"/>
          <w:sz w:val="28"/>
          <w:szCs w:val="28"/>
        </w:rPr>
        <w:t>.</w:t>
      </w:r>
      <w:r w:rsidR="00011F2A">
        <w:rPr>
          <w:rFonts w:ascii="Times New Roman" w:hAnsi="Times New Roman" w:cs="Times New Roman"/>
          <w:sz w:val="28"/>
          <w:szCs w:val="28"/>
        </w:rPr>
        <w:t xml:space="preserve"> </w:t>
      </w:r>
      <w:r w:rsidRPr="003E13F6">
        <w:rPr>
          <w:rFonts w:ascii="Times New Roman" w:hAnsi="Times New Roman" w:cs="Times New Roman"/>
          <w:i/>
          <w:iCs/>
          <w:sz w:val="28"/>
          <w:szCs w:val="28"/>
        </w:rPr>
        <w:t>Human Reproduction,</w:t>
      </w:r>
      <w:r w:rsidR="00011F2A">
        <w:rPr>
          <w:rFonts w:ascii="Times New Roman" w:hAnsi="Times New Roman" w:cs="Times New Roman"/>
          <w:i/>
          <w:iCs/>
          <w:sz w:val="28"/>
          <w:szCs w:val="28"/>
        </w:rPr>
        <w:t xml:space="preserve"> </w:t>
      </w:r>
      <w:r w:rsidRPr="00011F2A">
        <w:rPr>
          <w:rFonts w:ascii="Times New Roman" w:hAnsi="Times New Roman" w:cs="Times New Roman"/>
          <w:bCs/>
          <w:i/>
          <w:sz w:val="28"/>
          <w:szCs w:val="28"/>
        </w:rPr>
        <w:t>20</w:t>
      </w:r>
      <w:r w:rsidR="00EE26F8" w:rsidRPr="00011F2A">
        <w:rPr>
          <w:rFonts w:ascii="Times New Roman" w:hAnsi="Times New Roman" w:cs="Times New Roman"/>
          <w:i/>
          <w:sz w:val="28"/>
          <w:szCs w:val="28"/>
        </w:rPr>
        <w:t>(</w:t>
      </w:r>
      <w:r w:rsidR="000A0E59" w:rsidRPr="003E13F6">
        <w:rPr>
          <w:rFonts w:ascii="Times New Roman" w:hAnsi="Times New Roman" w:cs="Times New Roman"/>
          <w:sz w:val="28"/>
          <w:szCs w:val="28"/>
        </w:rPr>
        <w:t>4</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1044–1052.</w:t>
      </w:r>
    </w:p>
    <w:p w:rsidR="004A5F52" w:rsidRPr="003E13F6" w:rsidRDefault="000A0E59"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Se</w:t>
      </w:r>
      <w:r w:rsidR="00EE26F8" w:rsidRPr="003E13F6">
        <w:rPr>
          <w:rFonts w:ascii="Times New Roman" w:hAnsi="Times New Roman" w:cs="Times New Roman"/>
          <w:sz w:val="28"/>
          <w:szCs w:val="28"/>
        </w:rPr>
        <w:t>rfaty</w:t>
      </w:r>
      <w:proofErr w:type="spellEnd"/>
      <w:r w:rsidR="00EE26F8" w:rsidRPr="003E13F6">
        <w:rPr>
          <w:rFonts w:ascii="Times New Roman" w:hAnsi="Times New Roman" w:cs="Times New Roman"/>
          <w:sz w:val="28"/>
          <w:szCs w:val="28"/>
        </w:rPr>
        <w:t>, V. (2004).</w:t>
      </w:r>
      <w:r w:rsidR="00011F2A">
        <w:rPr>
          <w:rFonts w:ascii="Times New Roman" w:hAnsi="Times New Roman" w:cs="Times New Roman"/>
          <w:sz w:val="28"/>
          <w:szCs w:val="28"/>
        </w:rPr>
        <w:t xml:space="preserve"> </w:t>
      </w:r>
      <w:r w:rsidR="004A5F52" w:rsidRPr="003E13F6">
        <w:rPr>
          <w:rFonts w:ascii="Times New Roman" w:hAnsi="Times New Roman" w:cs="Times New Roman"/>
          <w:sz w:val="28"/>
          <w:szCs w:val="28"/>
        </w:rPr>
        <w:t>Online diaries</w:t>
      </w:r>
      <w:r w:rsidRPr="003E13F6">
        <w:rPr>
          <w:rFonts w:ascii="Times New Roman" w:hAnsi="Times New Roman" w:cs="Times New Roman"/>
          <w:sz w:val="28"/>
          <w:szCs w:val="28"/>
        </w:rPr>
        <w:t>:</w:t>
      </w:r>
      <w:r w:rsidR="00011F2A">
        <w:rPr>
          <w:rFonts w:ascii="Times New Roman" w:hAnsi="Times New Roman" w:cs="Times New Roman"/>
          <w:sz w:val="28"/>
          <w:szCs w:val="28"/>
        </w:rPr>
        <w:t xml:space="preserve"> t</w:t>
      </w:r>
      <w:r w:rsidR="00EE26F8" w:rsidRPr="003E13F6">
        <w:rPr>
          <w:rFonts w:ascii="Times New Roman" w:hAnsi="Times New Roman" w:cs="Times New Roman"/>
          <w:sz w:val="28"/>
          <w:szCs w:val="28"/>
        </w:rPr>
        <w:t xml:space="preserve">owards a structural approach. </w:t>
      </w:r>
      <w:r w:rsidR="004A5F52" w:rsidRPr="003E13F6">
        <w:rPr>
          <w:rFonts w:ascii="Times New Roman" w:hAnsi="Times New Roman" w:cs="Times New Roman"/>
          <w:sz w:val="28"/>
          <w:szCs w:val="28"/>
        </w:rPr>
        <w:t> </w:t>
      </w:r>
      <w:r w:rsidR="004A5F52" w:rsidRPr="003E13F6">
        <w:rPr>
          <w:rFonts w:ascii="Times New Roman" w:hAnsi="Times New Roman" w:cs="Times New Roman"/>
          <w:i/>
          <w:iCs/>
          <w:sz w:val="28"/>
          <w:szCs w:val="28"/>
        </w:rPr>
        <w:t>Journal of American Studies</w:t>
      </w:r>
      <w:r w:rsidR="004A5F52" w:rsidRPr="003E13F6">
        <w:rPr>
          <w:rFonts w:ascii="Times New Roman" w:hAnsi="Times New Roman" w:cs="Times New Roman"/>
          <w:sz w:val="28"/>
          <w:szCs w:val="28"/>
        </w:rPr>
        <w:t>, </w:t>
      </w:r>
      <w:r w:rsidR="004A5F52" w:rsidRPr="00011F2A">
        <w:rPr>
          <w:rFonts w:ascii="Times New Roman" w:hAnsi="Times New Roman" w:cs="Times New Roman"/>
          <w:bCs/>
          <w:i/>
          <w:sz w:val="28"/>
          <w:szCs w:val="28"/>
        </w:rPr>
        <w:t>38</w:t>
      </w:r>
      <w:r w:rsidR="00EE26F8" w:rsidRPr="00011F2A">
        <w:rPr>
          <w:rFonts w:ascii="Times New Roman" w:hAnsi="Times New Roman" w:cs="Times New Roman"/>
          <w:i/>
          <w:sz w:val="28"/>
          <w:szCs w:val="28"/>
        </w:rPr>
        <w:t>(</w:t>
      </w:r>
      <w:r w:rsidRPr="003E13F6">
        <w:rPr>
          <w:rFonts w:ascii="Times New Roman" w:hAnsi="Times New Roman" w:cs="Times New Roman"/>
          <w:sz w:val="28"/>
          <w:szCs w:val="28"/>
        </w:rPr>
        <w:t>3</w:t>
      </w:r>
      <w:r w:rsidR="00EE26F8" w:rsidRPr="003E13F6">
        <w:rPr>
          <w:rFonts w:ascii="Times New Roman" w:hAnsi="Times New Roman" w:cs="Times New Roman"/>
          <w:sz w:val="28"/>
          <w:szCs w:val="28"/>
        </w:rPr>
        <w:t>)</w:t>
      </w:r>
      <w:r w:rsidR="004A5F52" w:rsidRPr="003E13F6">
        <w:rPr>
          <w:rFonts w:ascii="Times New Roman" w:hAnsi="Times New Roman" w:cs="Times New Roman"/>
          <w:sz w:val="28"/>
          <w:szCs w:val="28"/>
        </w:rPr>
        <w:t>, 457-471.</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Smith, S., An</w:t>
      </w:r>
      <w:r w:rsidR="00EE26F8" w:rsidRPr="003E13F6">
        <w:rPr>
          <w:rFonts w:ascii="Times New Roman" w:hAnsi="Times New Roman" w:cs="Times New Roman"/>
          <w:sz w:val="28"/>
          <w:szCs w:val="28"/>
        </w:rPr>
        <w:t xml:space="preserve">derson-Hanley, C., </w:t>
      </w:r>
      <w:proofErr w:type="spellStart"/>
      <w:r w:rsidR="00EE26F8" w:rsidRPr="003E13F6">
        <w:rPr>
          <w:rFonts w:ascii="Times New Roman" w:hAnsi="Times New Roman" w:cs="Times New Roman"/>
          <w:sz w:val="28"/>
          <w:szCs w:val="28"/>
        </w:rPr>
        <w:t>Langrock</w:t>
      </w:r>
      <w:proofErr w:type="spellEnd"/>
      <w:r w:rsidR="00EE26F8" w:rsidRPr="003E13F6">
        <w:rPr>
          <w:rFonts w:ascii="Times New Roman" w:hAnsi="Times New Roman" w:cs="Times New Roman"/>
          <w:sz w:val="28"/>
          <w:szCs w:val="28"/>
        </w:rPr>
        <w:t xml:space="preserve">, </w:t>
      </w:r>
      <w:proofErr w:type="spellStart"/>
      <w:r w:rsidR="00EE26F8" w:rsidRPr="003E13F6">
        <w:rPr>
          <w:rFonts w:ascii="Times New Roman" w:hAnsi="Times New Roman" w:cs="Times New Roman"/>
          <w:sz w:val="28"/>
          <w:szCs w:val="28"/>
        </w:rPr>
        <w:t>A</w:t>
      </w:r>
      <w:proofErr w:type="spellEnd"/>
      <w:r w:rsidR="00EE26F8" w:rsidRPr="003E13F6">
        <w:rPr>
          <w:rFonts w:ascii="Times New Roman" w:hAnsi="Times New Roman" w:cs="Times New Roman"/>
          <w:sz w:val="28"/>
          <w:szCs w:val="28"/>
        </w:rPr>
        <w:t>.</w:t>
      </w:r>
      <w:r w:rsidR="00011F2A">
        <w:rPr>
          <w:rFonts w:ascii="Times New Roman" w:hAnsi="Times New Roman" w:cs="Times New Roman"/>
          <w:sz w:val="28"/>
          <w:szCs w:val="28"/>
        </w:rPr>
        <w:t xml:space="preserve"> </w:t>
      </w:r>
      <w:r w:rsidR="00EE26F8" w:rsidRPr="003E13F6">
        <w:rPr>
          <w:rFonts w:ascii="Times New Roman" w:hAnsi="Times New Roman" w:cs="Times New Roman"/>
          <w:sz w:val="28"/>
          <w:szCs w:val="28"/>
        </w:rPr>
        <w:t>&amp;</w:t>
      </w:r>
      <w:r w:rsidR="00011F2A">
        <w:rPr>
          <w:rFonts w:ascii="Times New Roman" w:hAnsi="Times New Roman" w:cs="Times New Roman"/>
          <w:sz w:val="28"/>
          <w:szCs w:val="28"/>
        </w:rPr>
        <w:t xml:space="preserve"> </w:t>
      </w:r>
      <w:proofErr w:type="spellStart"/>
      <w:r w:rsidR="00EE26F8" w:rsidRPr="003E13F6">
        <w:rPr>
          <w:rFonts w:ascii="Times New Roman" w:hAnsi="Times New Roman" w:cs="Times New Roman"/>
          <w:sz w:val="28"/>
          <w:szCs w:val="28"/>
        </w:rPr>
        <w:t>Compas</w:t>
      </w:r>
      <w:proofErr w:type="spellEnd"/>
      <w:r w:rsidR="00EE26F8" w:rsidRPr="003E13F6">
        <w:rPr>
          <w:rFonts w:ascii="Times New Roman" w:hAnsi="Times New Roman" w:cs="Times New Roman"/>
          <w:sz w:val="28"/>
          <w:szCs w:val="28"/>
        </w:rPr>
        <w:t>, B. (2005).</w:t>
      </w:r>
      <w:r w:rsidRPr="003E13F6">
        <w:rPr>
          <w:rFonts w:ascii="Times New Roman" w:hAnsi="Times New Roman" w:cs="Times New Roman"/>
          <w:sz w:val="28"/>
          <w:szCs w:val="28"/>
        </w:rPr>
        <w:t>The effects of journaling for women with newly diagnose</w:t>
      </w:r>
      <w:r w:rsidR="000A0E59" w:rsidRPr="003E13F6">
        <w:rPr>
          <w:rFonts w:ascii="Times New Roman" w:hAnsi="Times New Roman" w:cs="Times New Roman"/>
          <w:sz w:val="28"/>
          <w:szCs w:val="28"/>
        </w:rPr>
        <w:t>d breas</w:t>
      </w:r>
      <w:r w:rsidR="00EE26F8" w:rsidRPr="003E13F6">
        <w:rPr>
          <w:rFonts w:ascii="Times New Roman" w:hAnsi="Times New Roman" w:cs="Times New Roman"/>
          <w:sz w:val="28"/>
          <w:szCs w:val="28"/>
        </w:rPr>
        <w:t xml:space="preserve">t </w:t>
      </w:r>
      <w:proofErr w:type="spellStart"/>
      <w:r w:rsidR="00EE26F8" w:rsidRPr="003E13F6">
        <w:rPr>
          <w:rFonts w:ascii="Times New Roman" w:hAnsi="Times New Roman" w:cs="Times New Roman"/>
          <w:sz w:val="28"/>
          <w:szCs w:val="28"/>
        </w:rPr>
        <w:t>cancer</w:t>
      </w:r>
      <w:proofErr w:type="spellEnd"/>
      <w:r w:rsidR="00EE26F8" w:rsidRPr="003E13F6">
        <w:rPr>
          <w:rFonts w:ascii="Times New Roman" w:hAnsi="Times New Roman" w:cs="Times New Roman"/>
          <w:sz w:val="28"/>
          <w:szCs w:val="28"/>
        </w:rPr>
        <w:t>.</w:t>
      </w:r>
      <w:r w:rsidR="00011F2A">
        <w:rPr>
          <w:rFonts w:ascii="Times New Roman" w:hAnsi="Times New Roman" w:cs="Times New Roman"/>
          <w:sz w:val="28"/>
          <w:szCs w:val="28"/>
        </w:rPr>
        <w:t xml:space="preserve"> </w:t>
      </w:r>
      <w:r w:rsidRPr="003E13F6">
        <w:rPr>
          <w:rFonts w:ascii="Times New Roman" w:hAnsi="Times New Roman" w:cs="Times New Roman"/>
          <w:i/>
          <w:iCs/>
          <w:sz w:val="28"/>
          <w:szCs w:val="28"/>
        </w:rPr>
        <w:t>Psycho-Oncology,</w:t>
      </w:r>
      <w:r w:rsidRPr="00011F2A">
        <w:rPr>
          <w:rFonts w:ascii="Times New Roman" w:hAnsi="Times New Roman" w:cs="Times New Roman"/>
          <w:i/>
          <w:iCs/>
          <w:sz w:val="28"/>
          <w:szCs w:val="28"/>
        </w:rPr>
        <w:t xml:space="preserve"> </w:t>
      </w:r>
      <w:r w:rsidRPr="00011F2A">
        <w:rPr>
          <w:rFonts w:ascii="Times New Roman" w:hAnsi="Times New Roman" w:cs="Times New Roman"/>
          <w:bCs/>
          <w:i/>
          <w:sz w:val="28"/>
          <w:szCs w:val="28"/>
        </w:rPr>
        <w:t>4</w:t>
      </w:r>
      <w:r w:rsidR="00EE26F8" w:rsidRPr="003E13F6">
        <w:rPr>
          <w:rFonts w:ascii="Times New Roman" w:hAnsi="Times New Roman" w:cs="Times New Roman"/>
          <w:sz w:val="28"/>
          <w:szCs w:val="28"/>
        </w:rPr>
        <w:t>(</w:t>
      </w:r>
      <w:r w:rsidR="000A0E59" w:rsidRPr="003E13F6">
        <w:rPr>
          <w:rFonts w:ascii="Times New Roman" w:hAnsi="Times New Roman" w:cs="Times New Roman"/>
          <w:sz w:val="28"/>
          <w:szCs w:val="28"/>
        </w:rPr>
        <w:t>12</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1075–1082.</w:t>
      </w:r>
    </w:p>
    <w:p w:rsidR="004A5F52" w:rsidRPr="00011F2A" w:rsidRDefault="004A5F52"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Strauss, A., </w:t>
      </w:r>
      <w:r w:rsidR="00EE26F8" w:rsidRPr="003E13F6">
        <w:rPr>
          <w:rFonts w:ascii="Times New Roman" w:hAnsi="Times New Roman" w:cs="Times New Roman"/>
          <w:sz w:val="28"/>
          <w:szCs w:val="28"/>
        </w:rPr>
        <w:t>&amp;</w:t>
      </w:r>
      <w:r w:rsidRPr="003E13F6">
        <w:rPr>
          <w:rFonts w:ascii="Times New Roman" w:hAnsi="Times New Roman" w:cs="Times New Roman"/>
          <w:sz w:val="28"/>
          <w:szCs w:val="28"/>
        </w:rPr>
        <w:t xml:space="preserve"> Corbin, J. (1998).</w:t>
      </w:r>
      <w:r w:rsidR="00A46E63" w:rsidRPr="003E13F6">
        <w:rPr>
          <w:rFonts w:ascii="Times New Roman" w:hAnsi="Times New Roman" w:cs="Times New Roman"/>
          <w:i/>
          <w:iCs/>
          <w:sz w:val="28"/>
          <w:szCs w:val="28"/>
        </w:rPr>
        <w:t>Basics of qualitative r</w:t>
      </w:r>
      <w:r w:rsidRPr="003E13F6">
        <w:rPr>
          <w:rFonts w:ascii="Times New Roman" w:hAnsi="Times New Roman" w:cs="Times New Roman"/>
          <w:i/>
          <w:iCs/>
          <w:sz w:val="28"/>
          <w:szCs w:val="28"/>
        </w:rPr>
        <w:t>esearch</w:t>
      </w:r>
      <w:r w:rsidRPr="003E13F6">
        <w:rPr>
          <w:rFonts w:ascii="Times New Roman" w:hAnsi="Times New Roman" w:cs="Times New Roman"/>
          <w:sz w:val="28"/>
          <w:szCs w:val="28"/>
        </w:rPr>
        <w:t>. Thousand Oaks.</w:t>
      </w:r>
      <w:r w:rsidR="00011F2A">
        <w:rPr>
          <w:rFonts w:ascii="Times New Roman" w:hAnsi="Times New Roman" w:cs="Times New Roman"/>
          <w:sz w:val="28"/>
          <w:szCs w:val="28"/>
        </w:rPr>
        <w:t xml:space="preserve"> [</w:t>
      </w:r>
      <w:r w:rsidR="00011F2A">
        <w:rPr>
          <w:rFonts w:ascii="Times New Roman" w:hAnsi="Times New Roman" w:cs="Times New Roman"/>
          <w:color w:val="FF0000"/>
          <w:sz w:val="28"/>
          <w:szCs w:val="28"/>
        </w:rPr>
        <w:t>Needs publisher’s name – and state abbreviation for the place]</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Strif</w:t>
      </w:r>
      <w:proofErr w:type="spellEnd"/>
      <w:r w:rsidRPr="003E13F6">
        <w:rPr>
          <w:rFonts w:ascii="Times New Roman" w:hAnsi="Times New Roman" w:cs="Times New Roman"/>
          <w:sz w:val="28"/>
          <w:szCs w:val="28"/>
        </w:rPr>
        <w:t>, E. (2005). “Infertile me</w:t>
      </w:r>
      <w:r w:rsidR="00011F2A">
        <w:rPr>
          <w:rFonts w:ascii="Times New Roman" w:hAnsi="Times New Roman" w:cs="Times New Roman"/>
          <w:sz w:val="28"/>
          <w:szCs w:val="28"/>
        </w:rPr>
        <w:t>.</w:t>
      </w:r>
      <w:r w:rsidRPr="003E13F6">
        <w:rPr>
          <w:rFonts w:ascii="Times New Roman" w:hAnsi="Times New Roman" w:cs="Times New Roman"/>
          <w:sz w:val="28"/>
          <w:szCs w:val="28"/>
        </w:rPr>
        <w:t xml:space="preserve">” The public performance of fertility treatments in </w:t>
      </w:r>
      <w:r w:rsidR="00920319" w:rsidRPr="003E13F6">
        <w:rPr>
          <w:rFonts w:ascii="Times New Roman" w:hAnsi="Times New Roman" w:cs="Times New Roman"/>
          <w:sz w:val="28"/>
          <w:szCs w:val="28"/>
        </w:rPr>
        <w:t>Internet</w:t>
      </w:r>
      <w:r w:rsidRPr="003E13F6">
        <w:rPr>
          <w:rFonts w:ascii="Times New Roman" w:hAnsi="Times New Roman" w:cs="Times New Roman"/>
          <w:sz w:val="28"/>
          <w:szCs w:val="28"/>
        </w:rPr>
        <w:t xml:space="preserve"> weblogs. </w:t>
      </w:r>
      <w:r w:rsidRPr="00011F2A">
        <w:rPr>
          <w:rFonts w:ascii="Times New Roman" w:hAnsi="Times New Roman" w:cs="Times New Roman"/>
          <w:i/>
          <w:sz w:val="28"/>
          <w:szCs w:val="28"/>
        </w:rPr>
        <w:t xml:space="preserve">Women </w:t>
      </w:r>
      <w:r w:rsidR="00D83557" w:rsidRPr="00011F2A">
        <w:rPr>
          <w:rFonts w:ascii="Times New Roman" w:hAnsi="Times New Roman" w:cs="Times New Roman"/>
          <w:i/>
          <w:sz w:val="28"/>
          <w:szCs w:val="28"/>
        </w:rPr>
        <w:t>and</w:t>
      </w:r>
      <w:r w:rsidRPr="00011F2A">
        <w:rPr>
          <w:rFonts w:ascii="Times New Roman" w:hAnsi="Times New Roman" w:cs="Times New Roman"/>
          <w:i/>
          <w:sz w:val="28"/>
          <w:szCs w:val="28"/>
        </w:rPr>
        <w:t xml:space="preserve"> Performance</w:t>
      </w:r>
      <w:r w:rsidR="00EE26F8" w:rsidRPr="003E13F6">
        <w:rPr>
          <w:rFonts w:ascii="Times New Roman" w:hAnsi="Times New Roman" w:cs="Times New Roman"/>
          <w:sz w:val="28"/>
          <w:szCs w:val="28"/>
        </w:rPr>
        <w:t>.</w:t>
      </w:r>
      <w:r w:rsidRPr="003E13F6">
        <w:rPr>
          <w:rFonts w:ascii="Times New Roman" w:hAnsi="Times New Roman" w:cs="Times New Roman"/>
          <w:i/>
          <w:iCs/>
          <w:sz w:val="28"/>
          <w:szCs w:val="28"/>
        </w:rPr>
        <w:t xml:space="preserve"> A Journal of Feminist Theory, </w:t>
      </w:r>
      <w:r w:rsidRPr="00011F2A">
        <w:rPr>
          <w:rFonts w:ascii="Times New Roman" w:hAnsi="Times New Roman" w:cs="Times New Roman"/>
          <w:bCs/>
          <w:i/>
          <w:sz w:val="28"/>
          <w:szCs w:val="28"/>
        </w:rPr>
        <w:t>15</w:t>
      </w:r>
      <w:r w:rsidR="00EE26F8" w:rsidRPr="003E13F6">
        <w:rPr>
          <w:rFonts w:ascii="Times New Roman" w:hAnsi="Times New Roman" w:cs="Times New Roman"/>
          <w:sz w:val="28"/>
          <w:szCs w:val="28"/>
        </w:rPr>
        <w:t>(</w:t>
      </w:r>
      <w:r w:rsidR="000A0E59" w:rsidRPr="003E13F6">
        <w:rPr>
          <w:rFonts w:ascii="Times New Roman" w:hAnsi="Times New Roman" w:cs="Times New Roman"/>
          <w:sz w:val="28"/>
          <w:szCs w:val="28"/>
        </w:rPr>
        <w:t>2</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189–206.</w:t>
      </w:r>
    </w:p>
    <w:p w:rsidR="004A5F52" w:rsidRPr="00011F2A" w:rsidRDefault="004A5F52"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Trammell</w:t>
      </w:r>
      <w:r w:rsidR="000A0E59" w:rsidRPr="003E13F6">
        <w:rPr>
          <w:rFonts w:ascii="Times New Roman" w:hAnsi="Times New Roman" w:cs="Times New Roman"/>
          <w:sz w:val="28"/>
          <w:szCs w:val="28"/>
        </w:rPr>
        <w:t>,</w:t>
      </w:r>
      <w:r w:rsidRPr="003E13F6">
        <w:rPr>
          <w:rFonts w:ascii="Times New Roman" w:hAnsi="Times New Roman" w:cs="Times New Roman"/>
          <w:sz w:val="28"/>
          <w:szCs w:val="28"/>
        </w:rPr>
        <w:t xml:space="preserve"> </w:t>
      </w:r>
      <w:proofErr w:type="spellStart"/>
      <w:r w:rsidRPr="003E13F6">
        <w:rPr>
          <w:rFonts w:ascii="Times New Roman" w:hAnsi="Times New Roman" w:cs="Times New Roman"/>
          <w:sz w:val="28"/>
          <w:szCs w:val="28"/>
        </w:rPr>
        <w:t>K</w:t>
      </w:r>
      <w:r w:rsidR="000A0E59" w:rsidRPr="003E13F6">
        <w:rPr>
          <w:rFonts w:ascii="Times New Roman" w:hAnsi="Times New Roman" w:cs="Times New Roman"/>
          <w:sz w:val="28"/>
          <w:szCs w:val="28"/>
        </w:rPr>
        <w:t>.</w:t>
      </w:r>
      <w:r w:rsidRPr="003E13F6">
        <w:rPr>
          <w:rFonts w:ascii="Times New Roman" w:hAnsi="Times New Roman" w:cs="Times New Roman"/>
          <w:sz w:val="28"/>
          <w:szCs w:val="28"/>
        </w:rPr>
        <w:t>Tarkowski</w:t>
      </w:r>
      <w:r w:rsidR="000A0E59" w:rsidRPr="003E13F6">
        <w:rPr>
          <w:rFonts w:ascii="Times New Roman" w:hAnsi="Times New Roman" w:cs="Times New Roman"/>
          <w:sz w:val="28"/>
          <w:szCs w:val="28"/>
        </w:rPr>
        <w:t>,A</w:t>
      </w:r>
      <w:proofErr w:type="spellEnd"/>
      <w:r w:rsidR="000A0E59" w:rsidRPr="003E13F6">
        <w:rPr>
          <w:rFonts w:ascii="Times New Roman" w:hAnsi="Times New Roman" w:cs="Times New Roman"/>
          <w:sz w:val="28"/>
          <w:szCs w:val="28"/>
        </w:rPr>
        <w:t xml:space="preserve">. </w:t>
      </w:r>
      <w:proofErr w:type="spellStart"/>
      <w:r w:rsidR="00011F2A">
        <w:rPr>
          <w:rFonts w:ascii="Times New Roman" w:hAnsi="Times New Roman" w:cs="Times New Roman"/>
          <w:sz w:val="28"/>
          <w:szCs w:val="28"/>
        </w:rPr>
        <w:t>Hofmokl</w:t>
      </w:r>
      <w:proofErr w:type="spellEnd"/>
      <w:r w:rsidR="00011F2A">
        <w:rPr>
          <w:rFonts w:ascii="Times New Roman" w:hAnsi="Times New Roman" w:cs="Times New Roman"/>
          <w:sz w:val="28"/>
          <w:szCs w:val="28"/>
        </w:rPr>
        <w:t xml:space="preserve"> J. and Sapp A. (2006). </w:t>
      </w:r>
      <w:r w:rsidR="000A0E59" w:rsidRPr="003E13F6">
        <w:rPr>
          <w:rFonts w:ascii="Times New Roman" w:hAnsi="Times New Roman" w:cs="Times New Roman"/>
          <w:sz w:val="28"/>
          <w:szCs w:val="28"/>
        </w:rPr>
        <w:t>"</w:t>
      </w:r>
      <w:proofErr w:type="spellStart"/>
      <w:r w:rsidRPr="003E13F6">
        <w:rPr>
          <w:rFonts w:ascii="Times New Roman" w:hAnsi="Times New Roman" w:cs="Times New Roman"/>
          <w:sz w:val="28"/>
          <w:szCs w:val="28"/>
        </w:rPr>
        <w:t>Rzeczpospolitablogów</w:t>
      </w:r>
      <w:proofErr w:type="spellEnd"/>
      <w:r w:rsidRPr="003E13F6">
        <w:rPr>
          <w:rFonts w:ascii="Times New Roman" w:hAnsi="Times New Roman" w:cs="Times New Roman"/>
          <w:sz w:val="28"/>
          <w:szCs w:val="28"/>
        </w:rPr>
        <w:t xml:space="preserve"> [Republic of Blog]: Examining </w:t>
      </w:r>
      <w:r w:rsidR="00011F2A">
        <w:rPr>
          <w:rFonts w:ascii="Times New Roman" w:hAnsi="Times New Roman" w:cs="Times New Roman"/>
          <w:sz w:val="28"/>
          <w:szCs w:val="28"/>
        </w:rPr>
        <w:t>P</w:t>
      </w:r>
      <w:r w:rsidRPr="003E13F6">
        <w:rPr>
          <w:rFonts w:ascii="Times New Roman" w:hAnsi="Times New Roman" w:cs="Times New Roman"/>
          <w:sz w:val="28"/>
          <w:szCs w:val="28"/>
        </w:rPr>
        <w:t>olish bl</w:t>
      </w:r>
      <w:r w:rsidR="000A0E59" w:rsidRPr="003E13F6">
        <w:rPr>
          <w:rFonts w:ascii="Times New Roman" w:hAnsi="Times New Roman" w:cs="Times New Roman"/>
          <w:sz w:val="28"/>
          <w:szCs w:val="28"/>
        </w:rPr>
        <w:t>oggers through content</w:t>
      </w:r>
      <w:r w:rsidR="00A46E63" w:rsidRPr="003E13F6">
        <w:rPr>
          <w:rFonts w:ascii="Times New Roman" w:hAnsi="Times New Roman" w:cs="Times New Roman"/>
          <w:sz w:val="28"/>
          <w:szCs w:val="28"/>
        </w:rPr>
        <w:t xml:space="preserve"> analysis. </w:t>
      </w:r>
      <w:r w:rsidRPr="003E13F6">
        <w:rPr>
          <w:rFonts w:ascii="Times New Roman" w:hAnsi="Times New Roman" w:cs="Times New Roman"/>
          <w:i/>
          <w:iCs/>
          <w:sz w:val="28"/>
          <w:szCs w:val="28"/>
        </w:rPr>
        <w:t>Journal of Computer-Mediated Communication</w:t>
      </w:r>
      <w:r w:rsidRPr="003E13F6">
        <w:rPr>
          <w:rFonts w:ascii="Times New Roman" w:hAnsi="Times New Roman" w:cs="Times New Roman"/>
          <w:sz w:val="28"/>
          <w:szCs w:val="28"/>
        </w:rPr>
        <w:t>,</w:t>
      </w:r>
      <w:r w:rsidR="00011F2A">
        <w:rPr>
          <w:rFonts w:ascii="Times New Roman" w:hAnsi="Times New Roman" w:cs="Times New Roman"/>
          <w:sz w:val="28"/>
          <w:szCs w:val="28"/>
        </w:rPr>
        <w:t xml:space="preserve"> </w:t>
      </w:r>
      <w:r w:rsidRPr="00011F2A">
        <w:rPr>
          <w:rFonts w:ascii="Times New Roman" w:hAnsi="Times New Roman" w:cs="Times New Roman"/>
          <w:bCs/>
          <w:i/>
          <w:sz w:val="28"/>
          <w:szCs w:val="28"/>
        </w:rPr>
        <w:t>11</w:t>
      </w:r>
      <w:r w:rsidR="000A0E59" w:rsidRPr="00011F2A">
        <w:rPr>
          <w:rFonts w:ascii="Times New Roman" w:hAnsi="Times New Roman" w:cs="Times New Roman"/>
          <w:i/>
          <w:sz w:val="28"/>
          <w:szCs w:val="28"/>
        </w:rPr>
        <w:t>,</w:t>
      </w:r>
      <w:r w:rsidRPr="003E13F6">
        <w:rPr>
          <w:rFonts w:ascii="Times New Roman" w:hAnsi="Times New Roman" w:cs="Times New Roman"/>
          <w:sz w:val="28"/>
          <w:szCs w:val="28"/>
        </w:rPr>
        <w:t xml:space="preserve"> 702-722.</w:t>
      </w:r>
      <w:r w:rsidR="00011F2A">
        <w:rPr>
          <w:rFonts w:ascii="Times New Roman" w:hAnsi="Times New Roman" w:cs="Times New Roman"/>
          <w:sz w:val="28"/>
          <w:szCs w:val="28"/>
        </w:rPr>
        <w:t xml:space="preserve"> </w:t>
      </w:r>
      <w:r w:rsidR="00011F2A">
        <w:rPr>
          <w:rFonts w:ascii="Times New Roman" w:hAnsi="Times New Roman" w:cs="Times New Roman"/>
          <w:color w:val="FF0000"/>
          <w:sz w:val="28"/>
          <w:szCs w:val="28"/>
        </w:rPr>
        <w:t>[Needs issue number]</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Verhaak</w:t>
      </w:r>
      <w:proofErr w:type="spellEnd"/>
      <w:r w:rsidRPr="003E13F6">
        <w:rPr>
          <w:rFonts w:ascii="Times New Roman" w:hAnsi="Times New Roman" w:cs="Times New Roman"/>
          <w:sz w:val="28"/>
          <w:szCs w:val="28"/>
        </w:rPr>
        <w:t xml:space="preserve">, C. M., </w:t>
      </w:r>
      <w:proofErr w:type="spellStart"/>
      <w:r w:rsidRPr="003E13F6">
        <w:rPr>
          <w:rFonts w:ascii="Times New Roman" w:hAnsi="Times New Roman" w:cs="Times New Roman"/>
          <w:sz w:val="28"/>
          <w:szCs w:val="28"/>
        </w:rPr>
        <w:t>Smeenk</w:t>
      </w:r>
      <w:proofErr w:type="spellEnd"/>
      <w:r w:rsidRPr="003E13F6">
        <w:rPr>
          <w:rFonts w:ascii="Times New Roman" w:hAnsi="Times New Roman" w:cs="Times New Roman"/>
          <w:sz w:val="28"/>
          <w:szCs w:val="28"/>
        </w:rPr>
        <w:t xml:space="preserve">, J. M. J., </w:t>
      </w:r>
      <w:proofErr w:type="spellStart"/>
      <w:r w:rsidR="00011F2A">
        <w:rPr>
          <w:rFonts w:ascii="Times New Roman" w:hAnsi="Times New Roman" w:cs="Times New Roman"/>
          <w:sz w:val="28"/>
          <w:szCs w:val="28"/>
        </w:rPr>
        <w:t>Nahuis</w:t>
      </w:r>
      <w:proofErr w:type="spellEnd"/>
      <w:r w:rsidR="00011F2A">
        <w:rPr>
          <w:rFonts w:ascii="Times New Roman" w:hAnsi="Times New Roman" w:cs="Times New Roman"/>
          <w:sz w:val="28"/>
          <w:szCs w:val="28"/>
        </w:rPr>
        <w:t>, M. J., Kremer, J. A. M.</w:t>
      </w:r>
      <w:r w:rsidRPr="003E13F6">
        <w:rPr>
          <w:rFonts w:ascii="Times New Roman" w:hAnsi="Times New Roman" w:cs="Times New Roman"/>
          <w:sz w:val="28"/>
          <w:szCs w:val="28"/>
        </w:rPr>
        <w:t xml:space="preserve"> </w:t>
      </w:r>
      <w:r w:rsidR="00EE26F8" w:rsidRPr="003E13F6">
        <w:rPr>
          <w:rFonts w:ascii="Times New Roman" w:hAnsi="Times New Roman" w:cs="Times New Roman"/>
          <w:sz w:val="28"/>
          <w:szCs w:val="28"/>
        </w:rPr>
        <w:t>&amp;</w:t>
      </w:r>
      <w:r w:rsidR="00011F2A">
        <w:rPr>
          <w:rFonts w:ascii="Times New Roman" w:hAnsi="Times New Roman" w:cs="Times New Roman"/>
          <w:sz w:val="28"/>
          <w:szCs w:val="28"/>
        </w:rPr>
        <w:t xml:space="preserve"> </w:t>
      </w:r>
      <w:proofErr w:type="spellStart"/>
      <w:r w:rsidR="00EE26F8" w:rsidRPr="003E13F6">
        <w:rPr>
          <w:rFonts w:ascii="Times New Roman" w:hAnsi="Times New Roman" w:cs="Times New Roman"/>
          <w:sz w:val="28"/>
          <w:szCs w:val="28"/>
        </w:rPr>
        <w:t>Braat</w:t>
      </w:r>
      <w:proofErr w:type="spellEnd"/>
      <w:r w:rsidR="00EE26F8" w:rsidRPr="003E13F6">
        <w:rPr>
          <w:rFonts w:ascii="Times New Roman" w:hAnsi="Times New Roman" w:cs="Times New Roman"/>
          <w:sz w:val="28"/>
          <w:szCs w:val="28"/>
        </w:rPr>
        <w:t>, D. D. M. (2007).</w:t>
      </w:r>
      <w:r w:rsidR="00011F2A">
        <w:rPr>
          <w:rFonts w:ascii="Times New Roman" w:hAnsi="Times New Roman" w:cs="Times New Roman"/>
          <w:sz w:val="28"/>
          <w:szCs w:val="28"/>
        </w:rPr>
        <w:t xml:space="preserve"> </w:t>
      </w:r>
      <w:r w:rsidRPr="003E13F6">
        <w:rPr>
          <w:rFonts w:ascii="Times New Roman" w:hAnsi="Times New Roman" w:cs="Times New Roman"/>
          <w:sz w:val="28"/>
          <w:szCs w:val="28"/>
        </w:rPr>
        <w:t>Long-term psychological adjustment</w:t>
      </w:r>
      <w:r w:rsidR="00011F2A">
        <w:rPr>
          <w:rFonts w:ascii="Times New Roman" w:hAnsi="Times New Roman" w:cs="Times New Roman"/>
          <w:sz w:val="28"/>
          <w:szCs w:val="28"/>
        </w:rPr>
        <w:t xml:space="preserve"> </w:t>
      </w:r>
      <w:r w:rsidR="00EE26F8" w:rsidRPr="003E13F6">
        <w:rPr>
          <w:rFonts w:ascii="Times New Roman" w:hAnsi="Times New Roman" w:cs="Times New Roman"/>
          <w:sz w:val="28"/>
          <w:szCs w:val="28"/>
        </w:rPr>
        <w:t xml:space="preserve">to IVF/ICSI treatment in </w:t>
      </w:r>
      <w:proofErr w:type="spellStart"/>
      <w:r w:rsidR="00EE26F8" w:rsidRPr="003E13F6">
        <w:rPr>
          <w:rFonts w:ascii="Times New Roman" w:hAnsi="Times New Roman" w:cs="Times New Roman"/>
          <w:sz w:val="28"/>
          <w:szCs w:val="28"/>
        </w:rPr>
        <w:t>women</w:t>
      </w:r>
      <w:proofErr w:type="spellEnd"/>
      <w:r w:rsidR="00EE26F8" w:rsidRPr="003E13F6">
        <w:rPr>
          <w:rFonts w:ascii="Times New Roman" w:hAnsi="Times New Roman" w:cs="Times New Roman"/>
          <w:sz w:val="28"/>
          <w:szCs w:val="28"/>
        </w:rPr>
        <w:t>.</w:t>
      </w:r>
      <w:r w:rsidR="00011F2A">
        <w:rPr>
          <w:rFonts w:ascii="Times New Roman" w:hAnsi="Times New Roman" w:cs="Times New Roman"/>
          <w:sz w:val="28"/>
          <w:szCs w:val="28"/>
        </w:rPr>
        <w:t xml:space="preserve"> </w:t>
      </w:r>
      <w:r w:rsidRPr="003E13F6">
        <w:rPr>
          <w:rFonts w:ascii="Times New Roman" w:hAnsi="Times New Roman" w:cs="Times New Roman"/>
          <w:i/>
          <w:iCs/>
          <w:sz w:val="28"/>
          <w:szCs w:val="28"/>
        </w:rPr>
        <w:t>Human Reproduction</w:t>
      </w:r>
      <w:r w:rsidRPr="003E13F6">
        <w:rPr>
          <w:rFonts w:ascii="Times New Roman" w:hAnsi="Times New Roman" w:cs="Times New Roman"/>
          <w:sz w:val="28"/>
          <w:szCs w:val="28"/>
        </w:rPr>
        <w:t xml:space="preserve">, </w:t>
      </w:r>
      <w:r w:rsidRPr="00011F2A">
        <w:rPr>
          <w:rFonts w:ascii="Times New Roman" w:hAnsi="Times New Roman" w:cs="Times New Roman"/>
          <w:bCs/>
          <w:i/>
          <w:sz w:val="28"/>
          <w:szCs w:val="28"/>
        </w:rPr>
        <w:t>22</w:t>
      </w:r>
      <w:r w:rsidR="00EE26F8" w:rsidRPr="00011F2A">
        <w:rPr>
          <w:rFonts w:ascii="Times New Roman" w:hAnsi="Times New Roman" w:cs="Times New Roman"/>
          <w:bCs/>
          <w:i/>
          <w:sz w:val="28"/>
          <w:szCs w:val="28"/>
        </w:rPr>
        <w:t>(</w:t>
      </w:r>
      <w:r w:rsidR="000A0E59" w:rsidRPr="003E13F6">
        <w:rPr>
          <w:rFonts w:ascii="Times New Roman" w:hAnsi="Times New Roman" w:cs="Times New Roman"/>
          <w:sz w:val="28"/>
          <w:szCs w:val="28"/>
        </w:rPr>
        <w:t>1</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305–308.</w:t>
      </w:r>
    </w:p>
    <w:p w:rsidR="005E554D" w:rsidRPr="003E13F6" w:rsidRDefault="005E554D"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Viegas</w:t>
      </w:r>
      <w:proofErr w:type="spellEnd"/>
      <w:r w:rsidRPr="003E13F6">
        <w:rPr>
          <w:rFonts w:ascii="Times New Roman" w:hAnsi="Times New Roman" w:cs="Times New Roman"/>
          <w:sz w:val="28"/>
          <w:szCs w:val="28"/>
        </w:rPr>
        <w:t>, F.B. (2005). </w:t>
      </w:r>
      <w:hyperlink r:id="rId17" w:history="1">
        <w:r w:rsidRPr="003E13F6">
          <w:rPr>
            <w:rFonts w:ascii="Times New Roman" w:hAnsi="Times New Roman" w:cs="Times New Roman"/>
            <w:sz w:val="28"/>
            <w:szCs w:val="28"/>
          </w:rPr>
          <w:t>Bloggers' expectations of privacy and accountability: an initial survey.</w:t>
        </w:r>
      </w:hyperlink>
      <w:r w:rsidRPr="003E13F6">
        <w:rPr>
          <w:rFonts w:ascii="Times New Roman" w:hAnsi="Times New Roman" w:cs="Times New Roman"/>
          <w:sz w:val="28"/>
          <w:szCs w:val="28"/>
        </w:rPr>
        <w:t> </w:t>
      </w:r>
      <w:r w:rsidRPr="00011F2A">
        <w:rPr>
          <w:rFonts w:ascii="Times New Roman" w:hAnsi="Times New Roman" w:cs="Times New Roman"/>
          <w:i/>
          <w:sz w:val="28"/>
          <w:szCs w:val="28"/>
        </w:rPr>
        <w:t>Journal of Computer-Mediated Communication, 10</w:t>
      </w:r>
      <w:r w:rsidRPr="003E13F6">
        <w:rPr>
          <w:rFonts w:ascii="Times New Roman" w:hAnsi="Times New Roman" w:cs="Times New Roman"/>
          <w:sz w:val="28"/>
          <w:szCs w:val="28"/>
        </w:rPr>
        <w:t xml:space="preserve">(3), article 12. Retrieved from http://jcmc.indiana.edu/vol10/issue3/viegas.html (Archived by </w:t>
      </w:r>
      <w:proofErr w:type="spellStart"/>
      <w:r w:rsidRPr="003E13F6">
        <w:rPr>
          <w:rFonts w:ascii="Times New Roman" w:hAnsi="Times New Roman" w:cs="Times New Roman"/>
          <w:sz w:val="28"/>
          <w:szCs w:val="28"/>
        </w:rPr>
        <w:t>WebCite</w:t>
      </w:r>
      <w:proofErr w:type="spellEnd"/>
      <w:r w:rsidRPr="003E13F6">
        <w:rPr>
          <w:rFonts w:ascii="Times New Roman" w:hAnsi="Times New Roman" w:cs="Times New Roman"/>
          <w:sz w:val="28"/>
          <w:szCs w:val="28"/>
        </w:rPr>
        <w:t>® http://www.webcitation.org/6KPTxv7ux)</w:t>
      </w:r>
    </w:p>
    <w:p w:rsidR="004A5F52" w:rsidRPr="003E13F6" w:rsidRDefault="004A5F52"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Walker, K. (2000). "It's difficult to hide it": The presentation</w:t>
      </w:r>
      <w:r w:rsidR="00011F2A">
        <w:rPr>
          <w:rFonts w:ascii="Times New Roman" w:hAnsi="Times New Roman" w:cs="Times New Roman"/>
          <w:sz w:val="28"/>
          <w:szCs w:val="28"/>
        </w:rPr>
        <w:t xml:space="preserve"> </w:t>
      </w:r>
      <w:r w:rsidR="00EE26F8" w:rsidRPr="003E13F6">
        <w:rPr>
          <w:rFonts w:ascii="Times New Roman" w:hAnsi="Times New Roman" w:cs="Times New Roman"/>
          <w:sz w:val="28"/>
          <w:szCs w:val="28"/>
        </w:rPr>
        <w:t xml:space="preserve">of self on </w:t>
      </w:r>
      <w:r w:rsidR="00920319" w:rsidRPr="003E13F6">
        <w:rPr>
          <w:rFonts w:ascii="Times New Roman" w:hAnsi="Times New Roman" w:cs="Times New Roman"/>
          <w:sz w:val="28"/>
          <w:szCs w:val="28"/>
        </w:rPr>
        <w:t>Internet</w:t>
      </w:r>
      <w:r w:rsidR="00EE26F8" w:rsidRPr="003E13F6">
        <w:rPr>
          <w:rFonts w:ascii="Times New Roman" w:hAnsi="Times New Roman" w:cs="Times New Roman"/>
          <w:sz w:val="28"/>
          <w:szCs w:val="28"/>
        </w:rPr>
        <w:t xml:space="preserve"> home pages. </w:t>
      </w:r>
      <w:r w:rsidRPr="003E13F6">
        <w:rPr>
          <w:rFonts w:ascii="Times New Roman" w:hAnsi="Times New Roman" w:cs="Times New Roman"/>
          <w:i/>
          <w:iCs/>
          <w:sz w:val="28"/>
          <w:szCs w:val="28"/>
        </w:rPr>
        <w:t xml:space="preserve">Qualitative Sociology, </w:t>
      </w:r>
      <w:r w:rsidRPr="00011F2A">
        <w:rPr>
          <w:rFonts w:ascii="Times New Roman" w:hAnsi="Times New Roman" w:cs="Times New Roman"/>
          <w:bCs/>
          <w:i/>
          <w:sz w:val="28"/>
          <w:szCs w:val="28"/>
        </w:rPr>
        <w:t>23</w:t>
      </w:r>
      <w:r w:rsidR="00EE26F8" w:rsidRPr="00011F2A">
        <w:rPr>
          <w:rFonts w:ascii="Times New Roman" w:hAnsi="Times New Roman" w:cs="Times New Roman"/>
          <w:i/>
          <w:sz w:val="28"/>
          <w:szCs w:val="28"/>
        </w:rPr>
        <w:t>(</w:t>
      </w:r>
      <w:r w:rsidR="000673F9" w:rsidRPr="003E13F6">
        <w:rPr>
          <w:rFonts w:ascii="Times New Roman" w:hAnsi="Times New Roman" w:cs="Times New Roman"/>
          <w:sz w:val="28"/>
          <w:szCs w:val="28"/>
        </w:rPr>
        <w:t>1</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99-120.</w:t>
      </w:r>
    </w:p>
    <w:p w:rsidR="00D877D2" w:rsidRPr="008B527E" w:rsidRDefault="004A5F52"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Wei, C. (2004</w:t>
      </w:r>
      <w:r w:rsidR="00EE26F8" w:rsidRPr="003E13F6">
        <w:rPr>
          <w:rFonts w:ascii="Times New Roman" w:hAnsi="Times New Roman" w:cs="Times New Roman"/>
          <w:sz w:val="28"/>
          <w:szCs w:val="28"/>
        </w:rPr>
        <w:t xml:space="preserve">). </w:t>
      </w:r>
      <w:r w:rsidRPr="003E13F6">
        <w:rPr>
          <w:rFonts w:ascii="Times New Roman" w:hAnsi="Times New Roman" w:cs="Times New Roman"/>
          <w:sz w:val="28"/>
          <w:szCs w:val="28"/>
        </w:rPr>
        <w:t>Formatio</w:t>
      </w:r>
      <w:r w:rsidR="00D877D2" w:rsidRPr="003E13F6">
        <w:rPr>
          <w:rFonts w:ascii="Times New Roman" w:hAnsi="Times New Roman" w:cs="Times New Roman"/>
          <w:sz w:val="28"/>
          <w:szCs w:val="28"/>
        </w:rPr>
        <w:t>n</w:t>
      </w:r>
      <w:r w:rsidR="00EE26F8" w:rsidRPr="003E13F6">
        <w:rPr>
          <w:rFonts w:ascii="Times New Roman" w:hAnsi="Times New Roman" w:cs="Times New Roman"/>
          <w:sz w:val="28"/>
          <w:szCs w:val="28"/>
        </w:rPr>
        <w:t xml:space="preserve"> of norms in a blog community.  I</w:t>
      </w:r>
      <w:r w:rsidR="00D877D2" w:rsidRPr="003E13F6">
        <w:rPr>
          <w:rFonts w:ascii="Times New Roman" w:hAnsi="Times New Roman" w:cs="Times New Roman"/>
          <w:sz w:val="28"/>
          <w:szCs w:val="28"/>
        </w:rPr>
        <w:t xml:space="preserve">n Into the blogosphere: Rhetoric, community, and culture of weblogs, </w:t>
      </w:r>
      <w:r w:rsidR="00EE26F8" w:rsidRPr="003E13F6">
        <w:rPr>
          <w:rFonts w:ascii="Times New Roman" w:hAnsi="Times New Roman" w:cs="Times New Roman"/>
          <w:sz w:val="28"/>
          <w:szCs w:val="28"/>
        </w:rPr>
        <w:t>Retrieved</w:t>
      </w:r>
      <w:r w:rsidR="00011F2A">
        <w:rPr>
          <w:rFonts w:ascii="Times New Roman" w:hAnsi="Times New Roman" w:cs="Times New Roman"/>
          <w:sz w:val="28"/>
          <w:szCs w:val="28"/>
        </w:rPr>
        <w:t xml:space="preserve"> </w:t>
      </w:r>
      <w:r w:rsidR="00D877D2" w:rsidRPr="003E13F6">
        <w:rPr>
          <w:rFonts w:ascii="Times New Roman" w:hAnsi="Times New Roman" w:cs="Times New Roman"/>
          <w:sz w:val="28"/>
          <w:szCs w:val="28"/>
        </w:rPr>
        <w:t xml:space="preserve">from </w:t>
      </w:r>
      <w:hyperlink r:id="rId18" w:history="1">
        <w:r w:rsidR="00D877D2" w:rsidRPr="003E13F6">
          <w:rPr>
            <w:rFonts w:ascii="Times New Roman" w:hAnsi="Times New Roman" w:cs="Times New Roman"/>
            <w:sz w:val="28"/>
            <w:szCs w:val="28"/>
          </w:rPr>
          <w:t>http://blog.lib.umn.edu/blogosphere/formation_of_norms.html</w:t>
        </w:r>
      </w:hyperlink>
      <w:r w:rsidR="008B527E">
        <w:t xml:space="preserve"> </w:t>
      </w:r>
      <w:r w:rsidR="008B527E">
        <w:rPr>
          <w:color w:val="FF0000"/>
        </w:rPr>
        <w:t xml:space="preserve">[Needs the same information on editors, etc., as in the previous example, plus archiving to </w:t>
      </w:r>
      <w:proofErr w:type="spellStart"/>
      <w:r w:rsidR="008B527E">
        <w:rPr>
          <w:color w:val="FF0000"/>
        </w:rPr>
        <w:t>WebCite</w:t>
      </w:r>
      <w:proofErr w:type="spellEnd"/>
      <w:r w:rsidR="008B527E">
        <w:rPr>
          <w:color w:val="FF0000"/>
        </w:rPr>
        <w:t>]</w:t>
      </w:r>
    </w:p>
    <w:p w:rsidR="004A5F52" w:rsidRPr="008B527E" w:rsidRDefault="004A5F52"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Wells, C. (2011). The </w:t>
      </w:r>
      <w:r w:rsidR="008B527E">
        <w:rPr>
          <w:rFonts w:ascii="Times New Roman" w:hAnsi="Times New Roman" w:cs="Times New Roman"/>
          <w:sz w:val="28"/>
          <w:szCs w:val="28"/>
        </w:rPr>
        <w:t>v</w:t>
      </w:r>
      <w:r w:rsidRPr="003E13F6">
        <w:rPr>
          <w:rFonts w:ascii="Times New Roman" w:hAnsi="Times New Roman" w:cs="Times New Roman"/>
          <w:sz w:val="28"/>
          <w:szCs w:val="28"/>
        </w:rPr>
        <w:t xml:space="preserve">agina </w:t>
      </w:r>
      <w:r w:rsidR="008B527E">
        <w:rPr>
          <w:rFonts w:ascii="Times New Roman" w:hAnsi="Times New Roman" w:cs="Times New Roman"/>
          <w:sz w:val="28"/>
          <w:szCs w:val="28"/>
        </w:rPr>
        <w:t>p</w:t>
      </w:r>
      <w:r w:rsidRPr="003E13F6">
        <w:rPr>
          <w:rFonts w:ascii="Times New Roman" w:hAnsi="Times New Roman" w:cs="Times New Roman"/>
          <w:sz w:val="28"/>
          <w:szCs w:val="28"/>
        </w:rPr>
        <w:t xml:space="preserve">osse: </w:t>
      </w:r>
      <w:r w:rsidR="008B527E">
        <w:rPr>
          <w:rFonts w:ascii="Times New Roman" w:hAnsi="Times New Roman" w:cs="Times New Roman"/>
          <w:sz w:val="28"/>
          <w:szCs w:val="28"/>
        </w:rPr>
        <w:t>c</w:t>
      </w:r>
      <w:r w:rsidRPr="003E13F6">
        <w:rPr>
          <w:rFonts w:ascii="Times New Roman" w:hAnsi="Times New Roman" w:cs="Times New Roman"/>
          <w:sz w:val="28"/>
          <w:szCs w:val="28"/>
        </w:rPr>
        <w:t xml:space="preserve">onfessional </w:t>
      </w:r>
      <w:r w:rsidR="008B527E">
        <w:rPr>
          <w:rFonts w:ascii="Times New Roman" w:hAnsi="Times New Roman" w:cs="Times New Roman"/>
          <w:sz w:val="28"/>
          <w:szCs w:val="28"/>
        </w:rPr>
        <w:t>c</w:t>
      </w:r>
      <w:r w:rsidRPr="003E13F6">
        <w:rPr>
          <w:rFonts w:ascii="Times New Roman" w:hAnsi="Times New Roman" w:cs="Times New Roman"/>
          <w:sz w:val="28"/>
          <w:szCs w:val="28"/>
        </w:rPr>
        <w:t xml:space="preserve">ommunity in </w:t>
      </w:r>
      <w:r w:rsidR="008B527E">
        <w:rPr>
          <w:rFonts w:ascii="Times New Roman" w:hAnsi="Times New Roman" w:cs="Times New Roman"/>
          <w:sz w:val="28"/>
          <w:szCs w:val="28"/>
        </w:rPr>
        <w:t>o</w:t>
      </w:r>
      <w:r w:rsidRPr="003E13F6">
        <w:rPr>
          <w:rFonts w:ascii="Times New Roman" w:hAnsi="Times New Roman" w:cs="Times New Roman"/>
          <w:sz w:val="28"/>
          <w:szCs w:val="28"/>
        </w:rPr>
        <w:t xml:space="preserve">nline </w:t>
      </w:r>
      <w:r w:rsidR="008B527E">
        <w:rPr>
          <w:rFonts w:ascii="Times New Roman" w:hAnsi="Times New Roman" w:cs="Times New Roman"/>
          <w:sz w:val="28"/>
          <w:szCs w:val="28"/>
        </w:rPr>
        <w:t>infertility j</w:t>
      </w:r>
      <w:r w:rsidRPr="003E13F6">
        <w:rPr>
          <w:rFonts w:ascii="Times New Roman" w:hAnsi="Times New Roman" w:cs="Times New Roman"/>
          <w:sz w:val="28"/>
          <w:szCs w:val="28"/>
        </w:rPr>
        <w:t>ournals. Compelling confessions: the politics of personal disclosure, 202.</w:t>
      </w:r>
      <w:r w:rsidR="008B527E">
        <w:rPr>
          <w:rFonts w:ascii="Times New Roman" w:hAnsi="Times New Roman" w:cs="Times New Roman"/>
          <w:sz w:val="28"/>
          <w:szCs w:val="28"/>
        </w:rPr>
        <w:t xml:space="preserve"> </w:t>
      </w:r>
      <w:r w:rsidR="008B527E">
        <w:rPr>
          <w:rFonts w:ascii="Times New Roman" w:hAnsi="Times New Roman" w:cs="Times New Roman"/>
          <w:color w:val="FF0000"/>
          <w:sz w:val="28"/>
          <w:szCs w:val="28"/>
        </w:rPr>
        <w:t xml:space="preserve">[Incomplete?  It’s not clear what this is – journal, chapter in a book??] </w:t>
      </w:r>
    </w:p>
    <w:p w:rsidR="004A5F52" w:rsidRPr="003E13F6" w:rsidRDefault="00EE26F8" w:rsidP="003E13F6">
      <w:pPr>
        <w:autoSpaceDE w:val="0"/>
        <w:spacing w:after="0" w:line="480" w:lineRule="auto"/>
        <w:ind w:left="720" w:hanging="720"/>
        <w:rPr>
          <w:rFonts w:ascii="Times New Roman" w:hAnsi="Times New Roman" w:cs="Times New Roman"/>
          <w:sz w:val="28"/>
          <w:szCs w:val="28"/>
        </w:rPr>
      </w:pPr>
      <w:r w:rsidRPr="003E13F6">
        <w:rPr>
          <w:rFonts w:ascii="Times New Roman" w:hAnsi="Times New Roman" w:cs="Times New Roman"/>
          <w:sz w:val="28"/>
          <w:szCs w:val="28"/>
        </w:rPr>
        <w:t>Wilson, T. (2005).</w:t>
      </w:r>
      <w:r w:rsidR="008B527E">
        <w:rPr>
          <w:rFonts w:ascii="Times New Roman" w:hAnsi="Times New Roman" w:cs="Times New Roman"/>
          <w:sz w:val="28"/>
          <w:szCs w:val="28"/>
        </w:rPr>
        <w:t>Women in the b</w:t>
      </w:r>
      <w:r w:rsidR="004A5F52" w:rsidRPr="003E13F6">
        <w:rPr>
          <w:rFonts w:ascii="Times New Roman" w:hAnsi="Times New Roman" w:cs="Times New Roman"/>
          <w:sz w:val="28"/>
          <w:szCs w:val="28"/>
        </w:rPr>
        <w:t>logosp</w:t>
      </w:r>
      <w:r w:rsidRPr="003E13F6">
        <w:rPr>
          <w:rFonts w:ascii="Times New Roman" w:hAnsi="Times New Roman" w:cs="Times New Roman"/>
          <w:sz w:val="28"/>
          <w:szCs w:val="28"/>
        </w:rPr>
        <w:t>here.</w:t>
      </w:r>
      <w:r w:rsidR="008B527E">
        <w:rPr>
          <w:rFonts w:ascii="Times New Roman" w:hAnsi="Times New Roman" w:cs="Times New Roman"/>
          <w:sz w:val="28"/>
          <w:szCs w:val="28"/>
        </w:rPr>
        <w:t xml:space="preserve"> </w:t>
      </w:r>
      <w:r w:rsidR="004A5F52" w:rsidRPr="003E13F6">
        <w:rPr>
          <w:rFonts w:ascii="Times New Roman" w:hAnsi="Times New Roman" w:cs="Times New Roman"/>
          <w:i/>
          <w:iCs/>
          <w:sz w:val="28"/>
          <w:szCs w:val="28"/>
        </w:rPr>
        <w:t>Off Our Backs</w:t>
      </w:r>
      <w:r w:rsidR="004A5F52" w:rsidRPr="003E13F6">
        <w:rPr>
          <w:rFonts w:ascii="Times New Roman" w:hAnsi="Times New Roman" w:cs="Times New Roman"/>
          <w:sz w:val="28"/>
          <w:szCs w:val="28"/>
        </w:rPr>
        <w:t xml:space="preserve">, </w:t>
      </w:r>
      <w:r w:rsidR="004A5F52" w:rsidRPr="008B527E">
        <w:rPr>
          <w:rFonts w:ascii="Times New Roman" w:hAnsi="Times New Roman" w:cs="Times New Roman"/>
          <w:bCs/>
          <w:i/>
          <w:sz w:val="28"/>
          <w:szCs w:val="28"/>
        </w:rPr>
        <w:t>35</w:t>
      </w:r>
      <w:r w:rsidRPr="008B527E">
        <w:rPr>
          <w:rFonts w:ascii="Times New Roman" w:hAnsi="Times New Roman" w:cs="Times New Roman"/>
          <w:i/>
          <w:sz w:val="28"/>
          <w:szCs w:val="28"/>
        </w:rPr>
        <w:t>(</w:t>
      </w:r>
      <w:r w:rsidR="00BC71B7" w:rsidRPr="003E13F6">
        <w:rPr>
          <w:rFonts w:ascii="Times New Roman" w:hAnsi="Times New Roman" w:cs="Times New Roman"/>
          <w:sz w:val="28"/>
          <w:szCs w:val="28"/>
        </w:rPr>
        <w:t>5/6</w:t>
      </w:r>
      <w:r w:rsidRPr="003E13F6">
        <w:rPr>
          <w:rFonts w:ascii="Times New Roman" w:hAnsi="Times New Roman" w:cs="Times New Roman"/>
          <w:sz w:val="28"/>
          <w:szCs w:val="28"/>
        </w:rPr>
        <w:t>)</w:t>
      </w:r>
      <w:r w:rsidR="004A5F52" w:rsidRPr="003E13F6">
        <w:rPr>
          <w:rFonts w:ascii="Times New Roman" w:hAnsi="Times New Roman" w:cs="Times New Roman"/>
          <w:sz w:val="28"/>
          <w:szCs w:val="28"/>
        </w:rPr>
        <w:t>, 51–55.</w:t>
      </w:r>
    </w:p>
    <w:p w:rsidR="00192789" w:rsidRPr="008B527E" w:rsidRDefault="00192789" w:rsidP="003E13F6">
      <w:pPr>
        <w:autoSpaceDE w:val="0"/>
        <w:spacing w:after="0" w:line="480" w:lineRule="auto"/>
        <w:ind w:left="720" w:hanging="720"/>
        <w:rPr>
          <w:rFonts w:ascii="Times New Roman" w:hAnsi="Times New Roman" w:cs="Times New Roman"/>
          <w:color w:val="FF0000"/>
          <w:sz w:val="28"/>
          <w:szCs w:val="28"/>
        </w:rPr>
      </w:pPr>
      <w:proofErr w:type="spellStart"/>
      <w:r w:rsidRPr="003E13F6">
        <w:rPr>
          <w:rFonts w:ascii="Times New Roman" w:hAnsi="Times New Roman" w:cs="Times New Roman"/>
          <w:sz w:val="28"/>
          <w:szCs w:val="28"/>
        </w:rPr>
        <w:t>Xiaohui</w:t>
      </w:r>
      <w:proofErr w:type="spellEnd"/>
      <w:r w:rsidRPr="003E13F6">
        <w:rPr>
          <w:rFonts w:ascii="Times New Roman" w:hAnsi="Times New Roman" w:cs="Times New Roman"/>
          <w:sz w:val="28"/>
          <w:szCs w:val="28"/>
        </w:rPr>
        <w:t xml:space="preserve">, M., </w:t>
      </w:r>
      <w:r w:rsidR="00EE26F8" w:rsidRPr="003E13F6">
        <w:rPr>
          <w:rFonts w:ascii="Times New Roman" w:hAnsi="Times New Roman" w:cs="Times New Roman"/>
          <w:sz w:val="28"/>
          <w:szCs w:val="28"/>
        </w:rPr>
        <w:t>&amp; Lei L. (2010).</w:t>
      </w:r>
      <w:r w:rsidRPr="003E13F6">
        <w:rPr>
          <w:rFonts w:ascii="Times New Roman" w:hAnsi="Times New Roman" w:cs="Times New Roman"/>
          <w:sz w:val="28"/>
          <w:szCs w:val="28"/>
        </w:rPr>
        <w:t xml:space="preserve">Why do people blog? </w:t>
      </w:r>
      <w:r w:rsidR="008B527E">
        <w:rPr>
          <w:rFonts w:ascii="Times New Roman" w:hAnsi="Times New Roman" w:cs="Times New Roman"/>
          <w:sz w:val="28"/>
          <w:szCs w:val="28"/>
        </w:rPr>
        <w:t>E</w:t>
      </w:r>
      <w:r w:rsidRPr="003E13F6">
        <w:rPr>
          <w:rFonts w:ascii="Times New Roman" w:hAnsi="Times New Roman" w:cs="Times New Roman"/>
          <w:sz w:val="28"/>
          <w:szCs w:val="28"/>
        </w:rPr>
        <w:t>xploration o</w:t>
      </w:r>
      <w:r w:rsidR="00EE26F8" w:rsidRPr="003E13F6">
        <w:rPr>
          <w:rFonts w:ascii="Times New Roman" w:hAnsi="Times New Roman" w:cs="Times New Roman"/>
          <w:sz w:val="28"/>
          <w:szCs w:val="28"/>
        </w:rPr>
        <w:t>f motivations for blogging.</w:t>
      </w:r>
      <w:r w:rsidRPr="003E13F6">
        <w:rPr>
          <w:rFonts w:ascii="Times New Roman" w:hAnsi="Times New Roman" w:cs="Times New Roman"/>
          <w:sz w:val="28"/>
          <w:szCs w:val="28"/>
        </w:rPr>
        <w:t xml:space="preserve"> In </w:t>
      </w:r>
      <w:r w:rsidRPr="003E13F6">
        <w:rPr>
          <w:rFonts w:ascii="Times New Roman" w:hAnsi="Times New Roman" w:cs="Times New Roman"/>
          <w:i/>
          <w:iCs/>
          <w:sz w:val="28"/>
          <w:szCs w:val="28"/>
        </w:rPr>
        <w:t>Web Society (SWS), 2010 IEEE 2nd Symposium</w:t>
      </w:r>
      <w:r w:rsidR="00EE26F8" w:rsidRPr="003E13F6">
        <w:rPr>
          <w:rFonts w:ascii="Times New Roman" w:hAnsi="Times New Roman" w:cs="Times New Roman"/>
          <w:sz w:val="28"/>
          <w:szCs w:val="28"/>
        </w:rPr>
        <w:t>,</w:t>
      </w:r>
      <w:r w:rsidRPr="003E13F6">
        <w:rPr>
          <w:rFonts w:ascii="Times New Roman" w:hAnsi="Times New Roman" w:cs="Times New Roman"/>
          <w:sz w:val="28"/>
          <w:szCs w:val="28"/>
        </w:rPr>
        <w:t xml:space="preserve"> 119-122. </w:t>
      </w:r>
      <w:r w:rsidR="008B527E">
        <w:rPr>
          <w:rFonts w:ascii="Times New Roman" w:hAnsi="Times New Roman" w:cs="Times New Roman"/>
          <w:color w:val="FF0000"/>
          <w:sz w:val="28"/>
          <w:szCs w:val="28"/>
        </w:rPr>
        <w:t>[Incomplete – needs editors, if any, publisher, place of publication]</w:t>
      </w:r>
    </w:p>
    <w:p w:rsidR="004A5F52" w:rsidRPr="008B527E" w:rsidRDefault="00EE26F8" w:rsidP="003E13F6">
      <w:pPr>
        <w:autoSpaceDE w:val="0"/>
        <w:spacing w:after="0" w:line="480" w:lineRule="auto"/>
        <w:ind w:left="720" w:hanging="720"/>
        <w:rPr>
          <w:rFonts w:ascii="Times New Roman" w:hAnsi="Times New Roman" w:cs="Times New Roman"/>
          <w:color w:val="FF0000"/>
          <w:sz w:val="28"/>
          <w:szCs w:val="28"/>
        </w:rPr>
      </w:pPr>
      <w:r w:rsidRPr="003E13F6">
        <w:rPr>
          <w:rFonts w:ascii="Times New Roman" w:hAnsi="Times New Roman" w:cs="Times New Roman"/>
          <w:sz w:val="28"/>
          <w:szCs w:val="28"/>
        </w:rPr>
        <w:t xml:space="preserve">Yao, A. (2009). </w:t>
      </w:r>
      <w:r w:rsidR="004A5F52" w:rsidRPr="003E13F6">
        <w:rPr>
          <w:rFonts w:ascii="Times New Roman" w:hAnsi="Times New Roman" w:cs="Times New Roman"/>
          <w:sz w:val="28"/>
          <w:szCs w:val="28"/>
        </w:rPr>
        <w:t>Enriching the migrant experience: Blogging motivations, privacy and offline lives of Filipino women in Britain</w:t>
      </w:r>
      <w:r w:rsidRPr="003E13F6">
        <w:rPr>
          <w:rFonts w:ascii="Times New Roman" w:hAnsi="Times New Roman" w:cs="Times New Roman"/>
          <w:sz w:val="28"/>
          <w:szCs w:val="28"/>
        </w:rPr>
        <w:t>.</w:t>
      </w:r>
      <w:r w:rsidR="004A5F52" w:rsidRPr="003E13F6">
        <w:rPr>
          <w:rFonts w:ascii="Times New Roman" w:hAnsi="Times New Roman" w:cs="Times New Roman"/>
          <w:sz w:val="28"/>
          <w:szCs w:val="28"/>
        </w:rPr>
        <w:t> </w:t>
      </w:r>
      <w:r w:rsidR="004A5F52" w:rsidRPr="003E13F6">
        <w:rPr>
          <w:rFonts w:ascii="Times New Roman" w:hAnsi="Times New Roman" w:cs="Times New Roman"/>
          <w:i/>
          <w:iCs/>
          <w:sz w:val="28"/>
          <w:szCs w:val="28"/>
        </w:rPr>
        <w:t>First Monday</w:t>
      </w:r>
      <w:r w:rsidR="004A5F52" w:rsidRPr="003E13F6">
        <w:rPr>
          <w:rFonts w:ascii="Times New Roman" w:hAnsi="Times New Roman" w:cs="Times New Roman"/>
          <w:sz w:val="28"/>
          <w:szCs w:val="28"/>
        </w:rPr>
        <w:t>, </w:t>
      </w:r>
      <w:r w:rsidR="004A5F52" w:rsidRPr="008B527E">
        <w:rPr>
          <w:rFonts w:ascii="Times New Roman" w:hAnsi="Times New Roman" w:cs="Times New Roman"/>
          <w:bCs/>
          <w:i/>
          <w:sz w:val="28"/>
          <w:szCs w:val="28"/>
        </w:rPr>
        <w:t>14</w:t>
      </w:r>
      <w:r w:rsidRPr="003E13F6">
        <w:rPr>
          <w:rFonts w:ascii="Times New Roman" w:hAnsi="Times New Roman" w:cs="Times New Roman"/>
          <w:sz w:val="28"/>
          <w:szCs w:val="28"/>
        </w:rPr>
        <w:t>(</w:t>
      </w:r>
      <w:r w:rsidR="00BC71B7" w:rsidRPr="003E13F6">
        <w:rPr>
          <w:rFonts w:ascii="Times New Roman" w:hAnsi="Times New Roman" w:cs="Times New Roman"/>
          <w:sz w:val="28"/>
          <w:szCs w:val="28"/>
        </w:rPr>
        <w:t>3-2</w:t>
      </w:r>
      <w:r w:rsidRPr="003E13F6">
        <w:rPr>
          <w:rFonts w:ascii="Times New Roman" w:hAnsi="Times New Roman" w:cs="Times New Roman"/>
          <w:sz w:val="28"/>
          <w:szCs w:val="28"/>
        </w:rPr>
        <w:t>)</w:t>
      </w:r>
      <w:r w:rsidR="004A5F52" w:rsidRPr="003E13F6">
        <w:rPr>
          <w:rFonts w:ascii="Times New Roman" w:hAnsi="Times New Roman" w:cs="Times New Roman"/>
          <w:sz w:val="28"/>
          <w:szCs w:val="28"/>
        </w:rPr>
        <w:t>.</w:t>
      </w:r>
      <w:r w:rsidR="008B527E">
        <w:rPr>
          <w:rFonts w:ascii="Times New Roman" w:hAnsi="Times New Roman" w:cs="Times New Roman"/>
          <w:sz w:val="28"/>
          <w:szCs w:val="28"/>
        </w:rPr>
        <w:t xml:space="preserve"> </w:t>
      </w:r>
      <w:r w:rsidR="008B527E">
        <w:rPr>
          <w:rFonts w:ascii="Times New Roman" w:hAnsi="Times New Roman" w:cs="Times New Roman"/>
          <w:color w:val="FF0000"/>
          <w:sz w:val="28"/>
          <w:szCs w:val="28"/>
        </w:rPr>
        <w:t xml:space="preserve">[Online – needs </w:t>
      </w:r>
      <w:proofErr w:type="spellStart"/>
      <w:r w:rsidR="008B527E">
        <w:rPr>
          <w:rFonts w:ascii="Times New Roman" w:hAnsi="Times New Roman" w:cs="Times New Roman"/>
          <w:color w:val="FF0000"/>
          <w:sz w:val="28"/>
          <w:szCs w:val="28"/>
        </w:rPr>
        <w:t>url</w:t>
      </w:r>
      <w:proofErr w:type="spellEnd"/>
      <w:r w:rsidR="008B527E">
        <w:rPr>
          <w:rFonts w:ascii="Times New Roman" w:hAnsi="Times New Roman" w:cs="Times New Roman"/>
          <w:color w:val="FF0000"/>
          <w:sz w:val="28"/>
          <w:szCs w:val="28"/>
        </w:rPr>
        <w:t xml:space="preserve"> and archiving to </w:t>
      </w:r>
      <w:proofErr w:type="spellStart"/>
      <w:r w:rsidR="008B527E">
        <w:rPr>
          <w:rFonts w:ascii="Times New Roman" w:hAnsi="Times New Roman" w:cs="Times New Roman"/>
          <w:color w:val="FF0000"/>
          <w:sz w:val="28"/>
          <w:szCs w:val="28"/>
        </w:rPr>
        <w:t>WebCite</w:t>
      </w:r>
      <w:proofErr w:type="spellEnd"/>
      <w:r w:rsidR="008B527E">
        <w:rPr>
          <w:rFonts w:ascii="Times New Roman" w:hAnsi="Times New Roman" w:cs="Times New Roman"/>
          <w:color w:val="FF0000"/>
          <w:sz w:val="28"/>
          <w:szCs w:val="28"/>
        </w:rPr>
        <w:t>]</w:t>
      </w:r>
    </w:p>
    <w:p w:rsidR="004A5F52" w:rsidRPr="003E13F6" w:rsidRDefault="00EE26F8" w:rsidP="003E13F6">
      <w:pPr>
        <w:autoSpaceDE w:val="0"/>
        <w:spacing w:after="0" w:line="480" w:lineRule="auto"/>
        <w:ind w:left="720" w:hanging="720"/>
        <w:rPr>
          <w:rFonts w:ascii="Times New Roman" w:hAnsi="Times New Roman" w:cs="Times New Roman"/>
          <w:sz w:val="28"/>
          <w:szCs w:val="28"/>
        </w:rPr>
      </w:pPr>
      <w:proofErr w:type="spellStart"/>
      <w:r w:rsidRPr="003E13F6">
        <w:rPr>
          <w:rFonts w:ascii="Times New Roman" w:hAnsi="Times New Roman" w:cs="Times New Roman"/>
          <w:sz w:val="28"/>
          <w:szCs w:val="28"/>
        </w:rPr>
        <w:t>Youngs</w:t>
      </w:r>
      <w:proofErr w:type="spellEnd"/>
      <w:r w:rsidRPr="003E13F6">
        <w:rPr>
          <w:rFonts w:ascii="Times New Roman" w:hAnsi="Times New Roman" w:cs="Times New Roman"/>
          <w:sz w:val="28"/>
          <w:szCs w:val="28"/>
        </w:rPr>
        <w:t xml:space="preserve">, G. (2007). </w:t>
      </w:r>
      <w:r w:rsidR="004A5F52" w:rsidRPr="003E13F6">
        <w:rPr>
          <w:rFonts w:ascii="Times New Roman" w:hAnsi="Times New Roman" w:cs="Times New Roman"/>
          <w:sz w:val="28"/>
          <w:szCs w:val="28"/>
        </w:rPr>
        <w:t xml:space="preserve">Making the </w:t>
      </w:r>
      <w:r w:rsidR="008B527E">
        <w:rPr>
          <w:rFonts w:ascii="Times New Roman" w:hAnsi="Times New Roman" w:cs="Times New Roman"/>
          <w:sz w:val="28"/>
          <w:szCs w:val="28"/>
        </w:rPr>
        <w:t>v</w:t>
      </w:r>
      <w:r w:rsidR="004A5F52" w:rsidRPr="003E13F6">
        <w:rPr>
          <w:rFonts w:ascii="Times New Roman" w:hAnsi="Times New Roman" w:cs="Times New Roman"/>
          <w:sz w:val="28"/>
          <w:szCs w:val="28"/>
        </w:rPr>
        <w:t xml:space="preserve">irtual </w:t>
      </w:r>
      <w:r w:rsidR="008B527E">
        <w:rPr>
          <w:rFonts w:ascii="Times New Roman" w:hAnsi="Times New Roman" w:cs="Times New Roman"/>
          <w:sz w:val="28"/>
          <w:szCs w:val="28"/>
        </w:rPr>
        <w:t>r</w:t>
      </w:r>
      <w:r w:rsidR="004A5F52" w:rsidRPr="003E13F6">
        <w:rPr>
          <w:rFonts w:ascii="Times New Roman" w:hAnsi="Times New Roman" w:cs="Times New Roman"/>
          <w:sz w:val="28"/>
          <w:szCs w:val="28"/>
        </w:rPr>
        <w:t xml:space="preserve">eal: </w:t>
      </w:r>
      <w:r w:rsidR="008B527E">
        <w:rPr>
          <w:rFonts w:ascii="Times New Roman" w:hAnsi="Times New Roman" w:cs="Times New Roman"/>
          <w:sz w:val="28"/>
          <w:szCs w:val="28"/>
        </w:rPr>
        <w:t>f</w:t>
      </w:r>
      <w:r w:rsidR="004A5F52" w:rsidRPr="003E13F6">
        <w:rPr>
          <w:rFonts w:ascii="Times New Roman" w:hAnsi="Times New Roman" w:cs="Times New Roman"/>
          <w:sz w:val="28"/>
          <w:szCs w:val="28"/>
        </w:rPr>
        <w:t xml:space="preserve">eminist </w:t>
      </w:r>
      <w:r w:rsidR="008B527E">
        <w:rPr>
          <w:rFonts w:ascii="Times New Roman" w:hAnsi="Times New Roman" w:cs="Times New Roman"/>
          <w:sz w:val="28"/>
          <w:szCs w:val="28"/>
        </w:rPr>
        <w:t>c</w:t>
      </w:r>
      <w:r w:rsidR="004A5F52" w:rsidRPr="003E13F6">
        <w:rPr>
          <w:rFonts w:ascii="Times New Roman" w:hAnsi="Times New Roman" w:cs="Times New Roman"/>
          <w:sz w:val="28"/>
          <w:szCs w:val="28"/>
        </w:rPr>
        <w:t xml:space="preserve">hallenges in the </w:t>
      </w:r>
      <w:r w:rsidR="008B527E">
        <w:rPr>
          <w:rFonts w:ascii="Times New Roman" w:hAnsi="Times New Roman" w:cs="Times New Roman"/>
          <w:sz w:val="28"/>
          <w:szCs w:val="28"/>
        </w:rPr>
        <w:t>t</w:t>
      </w:r>
      <w:r w:rsidR="004A5F52" w:rsidRPr="003E13F6">
        <w:rPr>
          <w:rFonts w:ascii="Times New Roman" w:hAnsi="Times New Roman" w:cs="Times New Roman"/>
          <w:sz w:val="28"/>
          <w:szCs w:val="28"/>
        </w:rPr>
        <w:t>wenty-</w:t>
      </w:r>
      <w:r w:rsidR="008B527E">
        <w:rPr>
          <w:rFonts w:ascii="Times New Roman" w:hAnsi="Times New Roman" w:cs="Times New Roman"/>
          <w:sz w:val="28"/>
          <w:szCs w:val="28"/>
        </w:rPr>
        <w:t>f</w:t>
      </w:r>
      <w:r w:rsidR="004A5F52" w:rsidRPr="003E13F6">
        <w:rPr>
          <w:rFonts w:ascii="Times New Roman" w:hAnsi="Times New Roman" w:cs="Times New Roman"/>
          <w:sz w:val="28"/>
          <w:szCs w:val="28"/>
        </w:rPr>
        <w:t xml:space="preserve">irst </w:t>
      </w:r>
      <w:proofErr w:type="spellStart"/>
      <w:r w:rsidR="008B527E">
        <w:rPr>
          <w:rFonts w:ascii="Times New Roman" w:hAnsi="Times New Roman" w:cs="Times New Roman"/>
          <w:sz w:val="28"/>
          <w:szCs w:val="28"/>
        </w:rPr>
        <w:t>c</w:t>
      </w:r>
      <w:r w:rsidR="004A5F52" w:rsidRPr="003E13F6">
        <w:rPr>
          <w:rFonts w:ascii="Times New Roman" w:hAnsi="Times New Roman" w:cs="Times New Roman"/>
          <w:sz w:val="28"/>
          <w:szCs w:val="28"/>
        </w:rPr>
        <w:t>entury</w:t>
      </w:r>
      <w:proofErr w:type="spellEnd"/>
      <w:r w:rsidR="00A46E63" w:rsidRPr="003E13F6">
        <w:rPr>
          <w:rFonts w:ascii="Times New Roman" w:hAnsi="Times New Roman" w:cs="Times New Roman"/>
          <w:sz w:val="28"/>
          <w:szCs w:val="28"/>
        </w:rPr>
        <w:t>.</w:t>
      </w:r>
      <w:r w:rsidR="008B527E">
        <w:rPr>
          <w:rFonts w:ascii="Times New Roman" w:hAnsi="Times New Roman" w:cs="Times New Roman"/>
          <w:sz w:val="28"/>
          <w:szCs w:val="28"/>
        </w:rPr>
        <w:t xml:space="preserve"> </w:t>
      </w:r>
      <w:commentRangeStart w:id="9"/>
      <w:del w:id="10" w:author="Copy  Editor" w:date="2015-05-10T20:29:00Z">
        <w:r w:rsidR="004A5F52" w:rsidRPr="003E13F6" w:rsidDel="00D601D6">
          <w:rPr>
            <w:rFonts w:ascii="Times New Roman" w:hAnsi="Times New Roman" w:cs="Times New Roman"/>
            <w:i/>
            <w:iCs/>
            <w:sz w:val="28"/>
            <w:szCs w:val="28"/>
          </w:rPr>
          <w:delText>Bloggingfeminism</w:delText>
        </w:r>
        <w:r w:rsidR="004A5F52" w:rsidRPr="003E13F6" w:rsidDel="00D601D6">
          <w:rPr>
            <w:rFonts w:ascii="Times New Roman" w:hAnsi="Times New Roman" w:cs="Times New Roman"/>
            <w:sz w:val="28"/>
            <w:szCs w:val="28"/>
          </w:rPr>
          <w:delText>:</w:delText>
        </w:r>
        <w:r w:rsidR="008B527E" w:rsidDel="00D601D6">
          <w:rPr>
            <w:rFonts w:ascii="Times New Roman" w:hAnsi="Times New Roman" w:cs="Times New Roman"/>
            <w:sz w:val="28"/>
            <w:szCs w:val="28"/>
          </w:rPr>
          <w:delText xml:space="preserve"> </w:delText>
        </w:r>
        <w:r w:rsidR="004A5F52" w:rsidRPr="003E13F6" w:rsidDel="00D601D6">
          <w:rPr>
            <w:rFonts w:ascii="Times New Roman" w:hAnsi="Times New Roman" w:cs="Times New Roman"/>
            <w:sz w:val="28"/>
            <w:szCs w:val="28"/>
          </w:rPr>
          <w:delText>(web) sites of resistance [Special]</w:delText>
        </w:r>
        <w:commentRangeEnd w:id="9"/>
        <w:r w:rsidR="00D601D6" w:rsidDel="00D601D6">
          <w:rPr>
            <w:rStyle w:val="CommentReference"/>
            <w:vanish/>
          </w:rPr>
          <w:commentReference w:id="9"/>
        </w:r>
        <w:r w:rsidR="004A5F52" w:rsidRPr="003E13F6" w:rsidDel="00D601D6">
          <w:rPr>
            <w:rFonts w:ascii="Times New Roman" w:hAnsi="Times New Roman" w:cs="Times New Roman"/>
            <w:sz w:val="28"/>
            <w:szCs w:val="28"/>
          </w:rPr>
          <w:delText xml:space="preserve">, </w:delText>
        </w:r>
      </w:del>
      <w:del w:id="11" w:author="Copy  Editor" w:date="2015-05-10T20:28:00Z">
        <w:r w:rsidR="004A5F52" w:rsidRPr="00D601D6" w:rsidDel="008B527E">
          <w:rPr>
            <w:rFonts w:ascii="Times New Roman" w:hAnsi="Times New Roman" w:cs="Times New Roman"/>
            <w:i/>
            <w:sz w:val="28"/>
            <w:szCs w:val="28"/>
            <w:rPrChange w:id="12" w:author="Copy  Editor" w:date="2015-05-10T20:28:00Z">
              <w:rPr>
                <w:rFonts w:ascii="Times New Roman" w:hAnsi="Times New Roman" w:cs="Times New Roman"/>
                <w:sz w:val="28"/>
                <w:szCs w:val="28"/>
              </w:rPr>
            </w:rPrChange>
          </w:rPr>
          <w:delText xml:space="preserve">Scholar </w:delText>
        </w:r>
        <w:r w:rsidR="00D83557" w:rsidRPr="00D601D6" w:rsidDel="008B527E">
          <w:rPr>
            <w:rFonts w:ascii="Times New Roman" w:hAnsi="Times New Roman" w:cs="Times New Roman"/>
            <w:i/>
            <w:sz w:val="28"/>
            <w:szCs w:val="28"/>
            <w:rPrChange w:id="13" w:author="Copy  Editor" w:date="2015-05-10T20:28:00Z">
              <w:rPr>
                <w:rFonts w:ascii="Times New Roman" w:hAnsi="Times New Roman" w:cs="Times New Roman"/>
                <w:sz w:val="28"/>
                <w:szCs w:val="28"/>
              </w:rPr>
            </w:rPrChange>
          </w:rPr>
          <w:delText>and</w:delText>
        </w:r>
        <w:r w:rsidR="004A5F52" w:rsidRPr="00D601D6" w:rsidDel="008B527E">
          <w:rPr>
            <w:rFonts w:ascii="Times New Roman" w:hAnsi="Times New Roman" w:cs="Times New Roman"/>
            <w:i/>
            <w:sz w:val="28"/>
            <w:szCs w:val="28"/>
            <w:rPrChange w:id="14" w:author="Copy  Editor" w:date="2015-05-10T20:28:00Z">
              <w:rPr>
                <w:rFonts w:ascii="Times New Roman" w:hAnsi="Times New Roman" w:cs="Times New Roman"/>
                <w:sz w:val="28"/>
                <w:szCs w:val="28"/>
              </w:rPr>
            </w:rPrChange>
          </w:rPr>
          <w:delText xml:space="preserve"> Feminist</w:delText>
        </w:r>
      </w:del>
      <w:ins w:id="15" w:author="Copy  Editor" w:date="2015-05-10T20:28:00Z">
        <w:r w:rsidR="008B527E" w:rsidRPr="00D601D6">
          <w:rPr>
            <w:rFonts w:ascii="Times New Roman" w:hAnsi="Times New Roman" w:cs="Times New Roman"/>
            <w:i/>
            <w:sz w:val="28"/>
            <w:szCs w:val="28"/>
            <w:rPrChange w:id="16" w:author="Copy  Editor" w:date="2015-05-10T20:28:00Z">
              <w:rPr>
                <w:rFonts w:ascii="Times New Roman" w:hAnsi="Times New Roman" w:cs="Times New Roman"/>
                <w:sz w:val="28"/>
                <w:szCs w:val="28"/>
              </w:rPr>
            </w:rPrChange>
          </w:rPr>
          <w:t>S&amp;F</w:t>
        </w:r>
      </w:ins>
      <w:r w:rsidR="004A5F52" w:rsidRPr="00D601D6">
        <w:rPr>
          <w:rFonts w:ascii="Times New Roman" w:hAnsi="Times New Roman" w:cs="Times New Roman"/>
          <w:i/>
          <w:sz w:val="28"/>
          <w:szCs w:val="28"/>
          <w:rPrChange w:id="17" w:author="Copy  Editor" w:date="2015-05-10T20:28:00Z">
            <w:rPr>
              <w:rFonts w:ascii="Times New Roman" w:hAnsi="Times New Roman" w:cs="Times New Roman"/>
              <w:sz w:val="28"/>
              <w:szCs w:val="28"/>
            </w:rPr>
          </w:rPrChange>
        </w:rPr>
        <w:t xml:space="preserve"> Online, </w:t>
      </w:r>
      <w:del w:id="18" w:author="Copy  Editor" w:date="2015-05-10T20:28:00Z">
        <w:r w:rsidR="00BC71B7" w:rsidRPr="00D601D6" w:rsidDel="008B527E">
          <w:rPr>
            <w:rFonts w:ascii="Times New Roman" w:hAnsi="Times New Roman" w:cs="Times New Roman"/>
            <w:i/>
            <w:sz w:val="28"/>
            <w:szCs w:val="28"/>
            <w:rPrChange w:id="19" w:author="Copy  Editor" w:date="2015-05-10T20:28:00Z">
              <w:rPr>
                <w:rFonts w:ascii="Times New Roman" w:hAnsi="Times New Roman" w:cs="Times New Roman"/>
                <w:sz w:val="28"/>
                <w:szCs w:val="28"/>
              </w:rPr>
            </w:rPrChange>
          </w:rPr>
          <w:delText xml:space="preserve">Vol. </w:delText>
        </w:r>
      </w:del>
      <w:r w:rsidR="004A5F52" w:rsidRPr="00D601D6">
        <w:rPr>
          <w:rFonts w:ascii="Times New Roman" w:hAnsi="Times New Roman" w:cs="Times New Roman"/>
          <w:i/>
          <w:sz w:val="28"/>
          <w:szCs w:val="28"/>
          <w:rPrChange w:id="20" w:author="Copy  Editor" w:date="2015-05-10T20:28:00Z">
            <w:rPr>
              <w:rFonts w:ascii="Times New Roman" w:hAnsi="Times New Roman" w:cs="Times New Roman"/>
              <w:sz w:val="28"/>
              <w:szCs w:val="28"/>
            </w:rPr>
          </w:rPrChange>
        </w:rPr>
        <w:t>5</w:t>
      </w:r>
      <w:del w:id="21" w:author="Copy  Editor" w:date="2015-05-10T20:28:00Z">
        <w:r w:rsidR="00BC71B7" w:rsidRPr="003E13F6" w:rsidDel="00D601D6">
          <w:rPr>
            <w:rFonts w:ascii="Times New Roman" w:hAnsi="Times New Roman" w:cs="Times New Roman"/>
            <w:sz w:val="28"/>
            <w:szCs w:val="28"/>
          </w:rPr>
          <w:delText xml:space="preserve"> No. </w:delText>
        </w:r>
      </w:del>
      <w:ins w:id="22" w:author="Copy  Editor" w:date="2015-05-10T20:28:00Z">
        <w:r w:rsidR="00D601D6">
          <w:rPr>
            <w:rFonts w:ascii="Times New Roman" w:hAnsi="Times New Roman" w:cs="Times New Roman"/>
            <w:sz w:val="28"/>
            <w:szCs w:val="28"/>
          </w:rPr>
          <w:t>(</w:t>
        </w:r>
      </w:ins>
      <w:r w:rsidR="00BC71B7" w:rsidRPr="003E13F6">
        <w:rPr>
          <w:rFonts w:ascii="Times New Roman" w:hAnsi="Times New Roman" w:cs="Times New Roman"/>
          <w:sz w:val="28"/>
          <w:szCs w:val="28"/>
        </w:rPr>
        <w:t>2</w:t>
      </w:r>
      <w:ins w:id="23" w:author="Copy  Editor" w:date="2015-05-10T20:28:00Z">
        <w:r w:rsidR="00D601D6">
          <w:rPr>
            <w:rFonts w:ascii="Times New Roman" w:hAnsi="Times New Roman" w:cs="Times New Roman"/>
            <w:sz w:val="28"/>
            <w:szCs w:val="28"/>
          </w:rPr>
          <w:t>)</w:t>
        </w:r>
      </w:ins>
      <w:r w:rsidR="003D42B9" w:rsidRPr="003E13F6">
        <w:rPr>
          <w:rFonts w:ascii="Times New Roman" w:hAnsi="Times New Roman" w:cs="Times New Roman"/>
          <w:sz w:val="28"/>
          <w:szCs w:val="28"/>
        </w:rPr>
        <w:t xml:space="preserve">. Retrieved from </w:t>
      </w:r>
      <w:commentRangeStart w:id="24"/>
      <w:r w:rsidR="00D93848">
        <w:fldChar w:fldCharType="begin"/>
      </w:r>
      <w:r w:rsidR="00D93848">
        <w:instrText>HYPERLINK "http://sfonline.barnard.edu/blogs/youngs_02.htm"</w:instrText>
      </w:r>
      <w:r w:rsidR="00D93848">
        <w:fldChar w:fldCharType="separate"/>
      </w:r>
      <w:r w:rsidR="006627C8" w:rsidRPr="003E13F6">
        <w:rPr>
          <w:rStyle w:val="Hyperlink"/>
          <w:rFonts w:ascii="Times New Roman" w:hAnsi="Times New Roman" w:cs="Times New Roman"/>
          <w:sz w:val="28"/>
          <w:szCs w:val="28"/>
        </w:rPr>
        <w:t>http://sfonline.barnard.edu/blogs/youngs_02.htm</w:t>
      </w:r>
      <w:r w:rsidR="00D93848">
        <w:fldChar w:fldCharType="end"/>
      </w:r>
      <w:commentRangeEnd w:id="24"/>
      <w:ins w:id="25" w:author="Copy  Editor" w:date="2015-05-10T20:29:00Z">
        <w:r w:rsidR="00D601D6">
          <w:rPr>
            <w:rStyle w:val="CommentReference"/>
            <w:vanish/>
          </w:rPr>
          <w:commentReference w:id="24"/>
        </w:r>
        <w:r w:rsidR="00D601D6">
          <w:t xml:space="preserve"> </w:t>
        </w:r>
      </w:ins>
    </w:p>
    <w:p w:rsidR="00BB1468" w:rsidRPr="003E13F6" w:rsidRDefault="00BB1468" w:rsidP="003E13F6">
      <w:pPr>
        <w:spacing w:after="0" w:line="480" w:lineRule="auto"/>
        <w:jc w:val="both"/>
        <w:rPr>
          <w:rFonts w:ascii="Times New Roman" w:eastAsia="Times New Roman" w:hAnsi="Times New Roman" w:cs="Times New Roman"/>
          <w:sz w:val="28"/>
          <w:szCs w:val="28"/>
        </w:rPr>
      </w:pPr>
    </w:p>
    <w:p w:rsidR="004B726C" w:rsidRPr="003E13F6" w:rsidRDefault="004B726C" w:rsidP="003E13F6">
      <w:pPr>
        <w:spacing w:after="0" w:line="480" w:lineRule="auto"/>
        <w:rPr>
          <w:rFonts w:ascii="Times New Roman" w:hAnsi="Times New Roman" w:cs="Times New Roman"/>
          <w:sz w:val="28"/>
          <w:szCs w:val="28"/>
        </w:rPr>
      </w:pPr>
    </w:p>
    <w:sectPr w:rsidR="004B726C" w:rsidRPr="003E13F6" w:rsidSect="00721797">
      <w:footerReference w:type="default" r:id="rId20"/>
      <w:pgSz w:w="11906" w:h="16838"/>
      <w:pgMar w:top="1440" w:right="1800" w:bottom="1440" w:left="1800" w:header="708" w:footer="708" w:gutter="0"/>
      <w:cols w:space="708"/>
      <w:bidi/>
      <w:rtlGutter/>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Copy  Editor" w:date="2015-05-10T20:30:00Z" w:initials="ce">
    <w:p w:rsidR="00D601D6" w:rsidRDefault="00D601D6">
      <w:pPr>
        <w:pStyle w:val="CommentText"/>
      </w:pPr>
      <w:r>
        <w:rPr>
          <w:rStyle w:val="CommentReference"/>
        </w:rPr>
        <w:annotationRef/>
      </w:r>
      <w:r>
        <w:t>This issue title isn’t needed in the reference</w:t>
      </w:r>
    </w:p>
  </w:comment>
  <w:comment w:id="24" w:author="Copy  Editor" w:date="2015-05-10T20:30:00Z" w:initials="ce">
    <w:p w:rsidR="00D601D6" w:rsidRDefault="00D601D6">
      <w:pPr>
        <w:pStyle w:val="CommentText"/>
      </w:pPr>
      <w:r>
        <w:rPr>
          <w:rStyle w:val="CommentReference"/>
        </w:rPr>
        <w:annotationRef/>
      </w:r>
      <w:r>
        <w:t xml:space="preserve">This </w:t>
      </w:r>
      <w:proofErr w:type="spellStart"/>
      <w:r>
        <w:t>url</w:t>
      </w:r>
      <w:proofErr w:type="spellEnd"/>
      <w:r>
        <w:t xml:space="preserve"> leads to page 2 of the paper – needs the </w:t>
      </w:r>
      <w:proofErr w:type="spellStart"/>
      <w:r>
        <w:t>url</w:t>
      </w:r>
      <w:proofErr w:type="spellEnd"/>
      <w:r>
        <w:t xml:space="preserve"> for page 1 and archiving to </w:t>
      </w:r>
      <w:proofErr w:type="spellStart"/>
      <w:r>
        <w:t>WebCite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F22D9"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27E" w:rsidRDefault="008B527E" w:rsidP="003B3E04">
      <w:pPr>
        <w:spacing w:after="0" w:line="240" w:lineRule="auto"/>
      </w:pPr>
      <w:r>
        <w:separator/>
      </w:r>
    </w:p>
  </w:endnote>
  <w:endnote w:type="continuationSeparator" w:id="0">
    <w:p w:rsidR="008B527E" w:rsidRDefault="008B527E" w:rsidP="003B3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964424"/>
      <w:docPartObj>
        <w:docPartGallery w:val="Page Numbers (Bottom of Page)"/>
        <w:docPartUnique/>
      </w:docPartObj>
    </w:sdtPr>
    <w:sdtEndPr>
      <w:rPr>
        <w:noProof/>
      </w:rPr>
    </w:sdtEndPr>
    <w:sdtContent>
      <w:p w:rsidR="008B527E" w:rsidRDefault="008B527E">
        <w:pPr>
          <w:pStyle w:val="Footer"/>
          <w:jc w:val="center"/>
        </w:pPr>
        <w:fldSimple w:instr=" PAGE   \* MERGEFORMAT ">
          <w:r w:rsidR="00D601D6">
            <w:rPr>
              <w:noProof/>
            </w:rPr>
            <w:t>43</w:t>
          </w:r>
        </w:fldSimple>
      </w:p>
    </w:sdtContent>
  </w:sdt>
  <w:p w:rsidR="008B527E" w:rsidRDefault="008B527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27E" w:rsidRDefault="008B527E" w:rsidP="003B3E04">
      <w:pPr>
        <w:spacing w:after="0" w:line="240" w:lineRule="auto"/>
      </w:pPr>
      <w:r>
        <w:separator/>
      </w:r>
    </w:p>
  </w:footnote>
  <w:footnote w:type="continuationSeparator" w:id="0">
    <w:p w:rsidR="008B527E" w:rsidRDefault="008B527E" w:rsidP="003B3E04">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D699B"/>
    <w:multiLevelType w:val="hybridMultilevel"/>
    <w:tmpl w:val="03A082AC"/>
    <w:lvl w:ilvl="0" w:tplc="F4146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B0A4D"/>
    <w:multiLevelType w:val="multilevel"/>
    <w:tmpl w:val="B74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51169"/>
    <w:multiLevelType w:val="multilevel"/>
    <w:tmpl w:val="270EC4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9F17400"/>
    <w:multiLevelType w:val="hybridMultilevel"/>
    <w:tmpl w:val="E042D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56110D"/>
    <w:multiLevelType w:val="multilevel"/>
    <w:tmpl w:val="851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31CB1"/>
    <w:multiLevelType w:val="hybridMultilevel"/>
    <w:tmpl w:val="19ECD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221092"/>
    <w:multiLevelType w:val="hybridMultilevel"/>
    <w:tmpl w:val="3CC47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A10380"/>
    <w:multiLevelType w:val="hybridMultilevel"/>
    <w:tmpl w:val="3A7E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F403EA"/>
    <w:multiLevelType w:val="hybridMultilevel"/>
    <w:tmpl w:val="D6762F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A2AF8"/>
    <w:multiLevelType w:val="hybridMultilevel"/>
    <w:tmpl w:val="ABF68C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AD4714"/>
    <w:multiLevelType w:val="multilevel"/>
    <w:tmpl w:val="063C686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7B1E7F16"/>
    <w:multiLevelType w:val="hybridMultilevel"/>
    <w:tmpl w:val="34F2909A"/>
    <w:lvl w:ilvl="0" w:tplc="40686806">
      <w:start w:val="1"/>
      <w:numFmt w:val="decimal"/>
      <w:lvlText w:val="%1."/>
      <w:lvlJc w:val="left"/>
      <w:pPr>
        <w:ind w:left="420" w:hanging="360"/>
      </w:pPr>
      <w:rPr>
        <w:rFonts w:hint="default"/>
        <w:b w:val="0"/>
      </w:rPr>
    </w:lvl>
    <w:lvl w:ilvl="1" w:tplc="04090019">
      <w:start w:val="1"/>
      <w:numFmt w:val="lowerLetter"/>
      <w:lvlText w:val="%2."/>
      <w:lvlJc w:val="left"/>
      <w:pPr>
        <w:ind w:left="126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0"/>
  </w:num>
  <w:num w:numId="2">
    <w:abstractNumId w:val="11"/>
  </w:num>
  <w:num w:numId="3">
    <w:abstractNumId w:val="2"/>
  </w:num>
  <w:num w:numId="4">
    <w:abstractNumId w:val="3"/>
  </w:num>
  <w:num w:numId="5">
    <w:abstractNumId w:val="8"/>
  </w:num>
  <w:num w:numId="6">
    <w:abstractNumId w:val="5"/>
  </w:num>
  <w:num w:numId="7">
    <w:abstractNumId w:val="9"/>
  </w:num>
  <w:num w:numId="8">
    <w:abstractNumId w:val="6"/>
  </w:num>
  <w:num w:numId="9">
    <w:abstractNumId w:val="7"/>
  </w:num>
  <w:num w:numId="10">
    <w:abstractNumId w:val="0"/>
  </w:num>
  <w:num w:numId="11">
    <w:abstractNumId w:val="4"/>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quiries2 NAL">
    <w15:presenceInfo w15:providerId="AD" w15:userId="S-1-5-21-746137067-484061587-839522115-19991"/>
  </w15:person>
  <w15:person w15:author="Counter">
    <w15:presenceInfo w15:providerId="AD" w15:userId="S-1-5-21-746137067-484061587-839522115-288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0"/>
  <w:proofState w:spelling="clean"/>
  <w:trackRevisions/>
  <w:doNotTrackMoves/>
  <w:defaultTabStop w:val="720"/>
  <w:characterSpacingControl w:val="doNotCompress"/>
  <w:footnotePr>
    <w:footnote w:id="-1"/>
    <w:footnote w:id="0"/>
  </w:footnotePr>
  <w:endnotePr>
    <w:endnote w:id="-1"/>
    <w:endnote w:id="0"/>
  </w:endnotePr>
  <w:compat/>
  <w:rsids>
    <w:rsidRoot w:val="00FB1AEA"/>
    <w:rsid w:val="00003AC7"/>
    <w:rsid w:val="000053E8"/>
    <w:rsid w:val="00011F2A"/>
    <w:rsid w:val="00021F3C"/>
    <w:rsid w:val="00035382"/>
    <w:rsid w:val="00035A59"/>
    <w:rsid w:val="00052D85"/>
    <w:rsid w:val="00053F10"/>
    <w:rsid w:val="00062243"/>
    <w:rsid w:val="0006248B"/>
    <w:rsid w:val="000673F9"/>
    <w:rsid w:val="00071746"/>
    <w:rsid w:val="000740F5"/>
    <w:rsid w:val="00074875"/>
    <w:rsid w:val="00087B3C"/>
    <w:rsid w:val="00096EB6"/>
    <w:rsid w:val="000A0E59"/>
    <w:rsid w:val="000B6A38"/>
    <w:rsid w:val="000C3986"/>
    <w:rsid w:val="000C51DA"/>
    <w:rsid w:val="000D6C33"/>
    <w:rsid w:val="000E03E8"/>
    <w:rsid w:val="000F64DC"/>
    <w:rsid w:val="00117597"/>
    <w:rsid w:val="0012200E"/>
    <w:rsid w:val="0013030A"/>
    <w:rsid w:val="00143EED"/>
    <w:rsid w:val="00151224"/>
    <w:rsid w:val="001525E9"/>
    <w:rsid w:val="0015482B"/>
    <w:rsid w:val="00167FD5"/>
    <w:rsid w:val="0017342A"/>
    <w:rsid w:val="001915F7"/>
    <w:rsid w:val="00192789"/>
    <w:rsid w:val="00193ED4"/>
    <w:rsid w:val="001951F5"/>
    <w:rsid w:val="00196B3C"/>
    <w:rsid w:val="001B554F"/>
    <w:rsid w:val="001B7D8D"/>
    <w:rsid w:val="001E040A"/>
    <w:rsid w:val="001E187F"/>
    <w:rsid w:val="001F7412"/>
    <w:rsid w:val="001F7835"/>
    <w:rsid w:val="002012FB"/>
    <w:rsid w:val="00205566"/>
    <w:rsid w:val="00205ECA"/>
    <w:rsid w:val="002161A4"/>
    <w:rsid w:val="00225F29"/>
    <w:rsid w:val="00226472"/>
    <w:rsid w:val="002317F1"/>
    <w:rsid w:val="00240DF9"/>
    <w:rsid w:val="00251779"/>
    <w:rsid w:val="00255E06"/>
    <w:rsid w:val="00257794"/>
    <w:rsid w:val="00266DFF"/>
    <w:rsid w:val="00272137"/>
    <w:rsid w:val="002731CE"/>
    <w:rsid w:val="002871DE"/>
    <w:rsid w:val="00297B41"/>
    <w:rsid w:val="002B04E2"/>
    <w:rsid w:val="002D14D9"/>
    <w:rsid w:val="002D2DF1"/>
    <w:rsid w:val="00315522"/>
    <w:rsid w:val="00343D62"/>
    <w:rsid w:val="00343EBC"/>
    <w:rsid w:val="00344038"/>
    <w:rsid w:val="00357F7E"/>
    <w:rsid w:val="00360415"/>
    <w:rsid w:val="00366EB9"/>
    <w:rsid w:val="00370BD6"/>
    <w:rsid w:val="00371F5D"/>
    <w:rsid w:val="003859A3"/>
    <w:rsid w:val="00386C9C"/>
    <w:rsid w:val="00394685"/>
    <w:rsid w:val="003A02F9"/>
    <w:rsid w:val="003A7082"/>
    <w:rsid w:val="003B2D4E"/>
    <w:rsid w:val="003B3E04"/>
    <w:rsid w:val="003B7EA0"/>
    <w:rsid w:val="003C25AA"/>
    <w:rsid w:val="003C6B0D"/>
    <w:rsid w:val="003D42B9"/>
    <w:rsid w:val="003D7A01"/>
    <w:rsid w:val="003E0F95"/>
    <w:rsid w:val="003E13F6"/>
    <w:rsid w:val="003F61C6"/>
    <w:rsid w:val="00411BE3"/>
    <w:rsid w:val="00412909"/>
    <w:rsid w:val="004213B2"/>
    <w:rsid w:val="004323FC"/>
    <w:rsid w:val="00433AA1"/>
    <w:rsid w:val="00433EE3"/>
    <w:rsid w:val="00453E7C"/>
    <w:rsid w:val="00463150"/>
    <w:rsid w:val="00477C01"/>
    <w:rsid w:val="00484580"/>
    <w:rsid w:val="004A5F52"/>
    <w:rsid w:val="004B4AB9"/>
    <w:rsid w:val="004B5AE8"/>
    <w:rsid w:val="004B726C"/>
    <w:rsid w:val="004C2136"/>
    <w:rsid w:val="004C41F6"/>
    <w:rsid w:val="004D260A"/>
    <w:rsid w:val="004D6E7E"/>
    <w:rsid w:val="004E3B75"/>
    <w:rsid w:val="004F4FB9"/>
    <w:rsid w:val="004F7722"/>
    <w:rsid w:val="005012F8"/>
    <w:rsid w:val="005041F8"/>
    <w:rsid w:val="00504573"/>
    <w:rsid w:val="00511FFA"/>
    <w:rsid w:val="00514719"/>
    <w:rsid w:val="00523F71"/>
    <w:rsid w:val="005565C2"/>
    <w:rsid w:val="005609AE"/>
    <w:rsid w:val="00560C72"/>
    <w:rsid w:val="00567B62"/>
    <w:rsid w:val="00582AD7"/>
    <w:rsid w:val="00583974"/>
    <w:rsid w:val="00587114"/>
    <w:rsid w:val="00587794"/>
    <w:rsid w:val="005A2E6F"/>
    <w:rsid w:val="005A77E1"/>
    <w:rsid w:val="005B3D86"/>
    <w:rsid w:val="005B658B"/>
    <w:rsid w:val="005C3466"/>
    <w:rsid w:val="005D1D75"/>
    <w:rsid w:val="005D4B37"/>
    <w:rsid w:val="005E0158"/>
    <w:rsid w:val="005E42E4"/>
    <w:rsid w:val="005E554D"/>
    <w:rsid w:val="005F119D"/>
    <w:rsid w:val="00600E32"/>
    <w:rsid w:val="006100FE"/>
    <w:rsid w:val="00613C90"/>
    <w:rsid w:val="006168D7"/>
    <w:rsid w:val="00617B57"/>
    <w:rsid w:val="00617C80"/>
    <w:rsid w:val="00620C74"/>
    <w:rsid w:val="00622001"/>
    <w:rsid w:val="00625313"/>
    <w:rsid w:val="006332B8"/>
    <w:rsid w:val="00633E0E"/>
    <w:rsid w:val="00635964"/>
    <w:rsid w:val="00644AAD"/>
    <w:rsid w:val="00646C35"/>
    <w:rsid w:val="006627C8"/>
    <w:rsid w:val="00663565"/>
    <w:rsid w:val="00664338"/>
    <w:rsid w:val="00664EA1"/>
    <w:rsid w:val="00672131"/>
    <w:rsid w:val="006852BB"/>
    <w:rsid w:val="00690006"/>
    <w:rsid w:val="0069628C"/>
    <w:rsid w:val="006A3D34"/>
    <w:rsid w:val="006A555B"/>
    <w:rsid w:val="006A58D0"/>
    <w:rsid w:val="006B17D2"/>
    <w:rsid w:val="006B1B33"/>
    <w:rsid w:val="006C0D7F"/>
    <w:rsid w:val="006D15E7"/>
    <w:rsid w:val="006F2B09"/>
    <w:rsid w:val="006F6C7A"/>
    <w:rsid w:val="00711503"/>
    <w:rsid w:val="007159A7"/>
    <w:rsid w:val="007176A3"/>
    <w:rsid w:val="00717A6E"/>
    <w:rsid w:val="00721797"/>
    <w:rsid w:val="00722031"/>
    <w:rsid w:val="00723D17"/>
    <w:rsid w:val="00724E51"/>
    <w:rsid w:val="00734011"/>
    <w:rsid w:val="007435C9"/>
    <w:rsid w:val="00744B34"/>
    <w:rsid w:val="0074528B"/>
    <w:rsid w:val="00751362"/>
    <w:rsid w:val="0075613F"/>
    <w:rsid w:val="00756332"/>
    <w:rsid w:val="00757FE3"/>
    <w:rsid w:val="0076235E"/>
    <w:rsid w:val="00763213"/>
    <w:rsid w:val="0078414E"/>
    <w:rsid w:val="00786B68"/>
    <w:rsid w:val="00787264"/>
    <w:rsid w:val="007943AD"/>
    <w:rsid w:val="007A09A4"/>
    <w:rsid w:val="007A1C50"/>
    <w:rsid w:val="007A7E7F"/>
    <w:rsid w:val="007B0C9C"/>
    <w:rsid w:val="007C0A41"/>
    <w:rsid w:val="007C106C"/>
    <w:rsid w:val="007E2034"/>
    <w:rsid w:val="007E55D2"/>
    <w:rsid w:val="007E7501"/>
    <w:rsid w:val="007F6D3C"/>
    <w:rsid w:val="00805498"/>
    <w:rsid w:val="00805B32"/>
    <w:rsid w:val="008122BD"/>
    <w:rsid w:val="008237F0"/>
    <w:rsid w:val="00835FEC"/>
    <w:rsid w:val="00850D48"/>
    <w:rsid w:val="00871D3C"/>
    <w:rsid w:val="008728CB"/>
    <w:rsid w:val="00876828"/>
    <w:rsid w:val="008815EB"/>
    <w:rsid w:val="00886E70"/>
    <w:rsid w:val="00890E25"/>
    <w:rsid w:val="00892F95"/>
    <w:rsid w:val="00897FE6"/>
    <w:rsid w:val="008A7B89"/>
    <w:rsid w:val="008B44B4"/>
    <w:rsid w:val="008B4C19"/>
    <w:rsid w:val="008B527E"/>
    <w:rsid w:val="008B7F8D"/>
    <w:rsid w:val="008C6664"/>
    <w:rsid w:val="008D69DD"/>
    <w:rsid w:val="008D7070"/>
    <w:rsid w:val="008E3AB2"/>
    <w:rsid w:val="0090698B"/>
    <w:rsid w:val="009130AC"/>
    <w:rsid w:val="00920319"/>
    <w:rsid w:val="00930067"/>
    <w:rsid w:val="00937B30"/>
    <w:rsid w:val="009421CC"/>
    <w:rsid w:val="00945C0B"/>
    <w:rsid w:val="0094791B"/>
    <w:rsid w:val="0098449E"/>
    <w:rsid w:val="00991636"/>
    <w:rsid w:val="00991ED0"/>
    <w:rsid w:val="00994AA2"/>
    <w:rsid w:val="00995B7E"/>
    <w:rsid w:val="009A32CA"/>
    <w:rsid w:val="009B4377"/>
    <w:rsid w:val="009B76B8"/>
    <w:rsid w:val="009D3C8A"/>
    <w:rsid w:val="009E0669"/>
    <w:rsid w:val="009E4959"/>
    <w:rsid w:val="009F0A8A"/>
    <w:rsid w:val="00A014B3"/>
    <w:rsid w:val="00A04DB1"/>
    <w:rsid w:val="00A077A9"/>
    <w:rsid w:val="00A07E13"/>
    <w:rsid w:val="00A1134D"/>
    <w:rsid w:val="00A17775"/>
    <w:rsid w:val="00A21511"/>
    <w:rsid w:val="00A22830"/>
    <w:rsid w:val="00A32B85"/>
    <w:rsid w:val="00A35319"/>
    <w:rsid w:val="00A3709E"/>
    <w:rsid w:val="00A46E63"/>
    <w:rsid w:val="00A52EE1"/>
    <w:rsid w:val="00A620DC"/>
    <w:rsid w:val="00A75164"/>
    <w:rsid w:val="00A91CDD"/>
    <w:rsid w:val="00A948CE"/>
    <w:rsid w:val="00A952B9"/>
    <w:rsid w:val="00AA09F5"/>
    <w:rsid w:val="00AA702E"/>
    <w:rsid w:val="00AB17CB"/>
    <w:rsid w:val="00AB38A2"/>
    <w:rsid w:val="00AC0390"/>
    <w:rsid w:val="00AD0597"/>
    <w:rsid w:val="00AD1A08"/>
    <w:rsid w:val="00AD2F36"/>
    <w:rsid w:val="00AD4C6A"/>
    <w:rsid w:val="00AF34E4"/>
    <w:rsid w:val="00AF4D58"/>
    <w:rsid w:val="00B0324F"/>
    <w:rsid w:val="00B0559F"/>
    <w:rsid w:val="00B12261"/>
    <w:rsid w:val="00B273E7"/>
    <w:rsid w:val="00B3007C"/>
    <w:rsid w:val="00B60411"/>
    <w:rsid w:val="00B66B7D"/>
    <w:rsid w:val="00B6700E"/>
    <w:rsid w:val="00B7420D"/>
    <w:rsid w:val="00B74C92"/>
    <w:rsid w:val="00B77E8F"/>
    <w:rsid w:val="00B8463F"/>
    <w:rsid w:val="00B8625F"/>
    <w:rsid w:val="00BA67D8"/>
    <w:rsid w:val="00BA7D64"/>
    <w:rsid w:val="00BB03A0"/>
    <w:rsid w:val="00BB1468"/>
    <w:rsid w:val="00BB4011"/>
    <w:rsid w:val="00BB46CA"/>
    <w:rsid w:val="00BB5445"/>
    <w:rsid w:val="00BC71B7"/>
    <w:rsid w:val="00BD2129"/>
    <w:rsid w:val="00BD5E44"/>
    <w:rsid w:val="00BE7B11"/>
    <w:rsid w:val="00BF2200"/>
    <w:rsid w:val="00C12D32"/>
    <w:rsid w:val="00C22B5C"/>
    <w:rsid w:val="00C26D04"/>
    <w:rsid w:val="00C40004"/>
    <w:rsid w:val="00C537D5"/>
    <w:rsid w:val="00C6165B"/>
    <w:rsid w:val="00C6234C"/>
    <w:rsid w:val="00C70B51"/>
    <w:rsid w:val="00C7399C"/>
    <w:rsid w:val="00C80411"/>
    <w:rsid w:val="00C90708"/>
    <w:rsid w:val="00CA6B66"/>
    <w:rsid w:val="00CB28BF"/>
    <w:rsid w:val="00CB52B5"/>
    <w:rsid w:val="00CB6B2B"/>
    <w:rsid w:val="00CC14FB"/>
    <w:rsid w:val="00CC15EA"/>
    <w:rsid w:val="00CC55BA"/>
    <w:rsid w:val="00CC57F4"/>
    <w:rsid w:val="00CC5989"/>
    <w:rsid w:val="00CD5EB4"/>
    <w:rsid w:val="00CD7511"/>
    <w:rsid w:val="00CE23A6"/>
    <w:rsid w:val="00CE6079"/>
    <w:rsid w:val="00D01E65"/>
    <w:rsid w:val="00D06869"/>
    <w:rsid w:val="00D11D6F"/>
    <w:rsid w:val="00D23077"/>
    <w:rsid w:val="00D31065"/>
    <w:rsid w:val="00D34F5A"/>
    <w:rsid w:val="00D601D6"/>
    <w:rsid w:val="00D64FC4"/>
    <w:rsid w:val="00D658DD"/>
    <w:rsid w:val="00D65EF8"/>
    <w:rsid w:val="00D71EA6"/>
    <w:rsid w:val="00D83557"/>
    <w:rsid w:val="00D842D1"/>
    <w:rsid w:val="00D85E95"/>
    <w:rsid w:val="00D877D2"/>
    <w:rsid w:val="00D912D0"/>
    <w:rsid w:val="00D914F3"/>
    <w:rsid w:val="00D93848"/>
    <w:rsid w:val="00DA1335"/>
    <w:rsid w:val="00DA2585"/>
    <w:rsid w:val="00DA3B5C"/>
    <w:rsid w:val="00DA7637"/>
    <w:rsid w:val="00DC66FB"/>
    <w:rsid w:val="00DD24C4"/>
    <w:rsid w:val="00DD30AB"/>
    <w:rsid w:val="00DE616E"/>
    <w:rsid w:val="00DE6D83"/>
    <w:rsid w:val="00DF035D"/>
    <w:rsid w:val="00DF58CC"/>
    <w:rsid w:val="00E07159"/>
    <w:rsid w:val="00E126EA"/>
    <w:rsid w:val="00E1505F"/>
    <w:rsid w:val="00E173E5"/>
    <w:rsid w:val="00E20A5A"/>
    <w:rsid w:val="00E22678"/>
    <w:rsid w:val="00E243E3"/>
    <w:rsid w:val="00E25179"/>
    <w:rsid w:val="00E3259A"/>
    <w:rsid w:val="00E37D1D"/>
    <w:rsid w:val="00E560F5"/>
    <w:rsid w:val="00E674FA"/>
    <w:rsid w:val="00E71236"/>
    <w:rsid w:val="00E83C2B"/>
    <w:rsid w:val="00E907B1"/>
    <w:rsid w:val="00E94E98"/>
    <w:rsid w:val="00EB352B"/>
    <w:rsid w:val="00ED1897"/>
    <w:rsid w:val="00ED1A94"/>
    <w:rsid w:val="00ED5879"/>
    <w:rsid w:val="00EE26F8"/>
    <w:rsid w:val="00EE5423"/>
    <w:rsid w:val="00F020AF"/>
    <w:rsid w:val="00F14D3B"/>
    <w:rsid w:val="00F27EA3"/>
    <w:rsid w:val="00F31E1C"/>
    <w:rsid w:val="00F4725E"/>
    <w:rsid w:val="00F47B6F"/>
    <w:rsid w:val="00F6210D"/>
    <w:rsid w:val="00F72B11"/>
    <w:rsid w:val="00F81ADE"/>
    <w:rsid w:val="00F8448C"/>
    <w:rsid w:val="00F936F3"/>
    <w:rsid w:val="00F9409F"/>
    <w:rsid w:val="00FA2CD2"/>
    <w:rsid w:val="00FA4261"/>
    <w:rsid w:val="00FB1AEA"/>
    <w:rsid w:val="00FC1669"/>
    <w:rsid w:val="00FD236C"/>
    <w:rsid w:val="00FE58D3"/>
    <w:rsid w:val="00FE730A"/>
    <w:rsid w:val="00FF46A4"/>
  </w:rsids>
  <m:mathPr>
    <m:mathFont m:val="@ＭＳ 明朝"/>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EA"/>
  </w:style>
  <w:style w:type="paragraph" w:styleId="Heading1">
    <w:name w:val="heading 1"/>
    <w:basedOn w:val="Normal"/>
    <w:next w:val="Normal"/>
    <w:link w:val="Heading1Char"/>
    <w:uiPriority w:val="9"/>
    <w:qFormat/>
    <w:rsid w:val="00CB6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B1AEA"/>
    <w:pPr>
      <w:ind w:left="720"/>
      <w:contextualSpacing/>
    </w:pPr>
  </w:style>
  <w:style w:type="character" w:customStyle="1" w:styleId="post-labels">
    <w:name w:val="post-labels"/>
    <w:basedOn w:val="DefaultParagraphFont"/>
    <w:rsid w:val="00FB1AEA"/>
  </w:style>
  <w:style w:type="paragraph" w:styleId="NormalWeb">
    <w:name w:val="Normal (Web)"/>
    <w:basedOn w:val="Normal"/>
    <w:uiPriority w:val="99"/>
    <w:unhideWhenUsed/>
    <w:rsid w:val="00FB1A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EA"/>
    <w:rPr>
      <w:rFonts w:ascii="Tahoma" w:hAnsi="Tahoma" w:cs="Tahoma"/>
      <w:sz w:val="16"/>
      <w:szCs w:val="16"/>
    </w:rPr>
  </w:style>
  <w:style w:type="paragraph" w:customStyle="1" w:styleId="WW-Default">
    <w:name w:val="WW-Default"/>
    <w:rsid w:val="00CC14FB"/>
    <w:pPr>
      <w:suppressAutoHyphens/>
      <w:autoSpaceDE w:val="0"/>
      <w:spacing w:after="0" w:line="240" w:lineRule="auto"/>
    </w:pPr>
    <w:rPr>
      <w:rFonts w:ascii="Times New Roman" w:eastAsia="Arial" w:hAnsi="Times New Roman" w:cs="Times New Roman"/>
      <w:color w:val="000000"/>
      <w:sz w:val="24"/>
      <w:szCs w:val="24"/>
      <w:lang w:eastAsia="he-IL"/>
    </w:rPr>
  </w:style>
  <w:style w:type="character" w:styleId="Hyperlink">
    <w:name w:val="Hyperlink"/>
    <w:basedOn w:val="DefaultParagraphFont"/>
    <w:uiPriority w:val="99"/>
    <w:unhideWhenUsed/>
    <w:rsid w:val="00BB1468"/>
    <w:rPr>
      <w:color w:val="0000FF"/>
      <w:u w:val="single"/>
    </w:rPr>
  </w:style>
  <w:style w:type="character" w:customStyle="1" w:styleId="Heading1Char">
    <w:name w:val="Heading 1 Char"/>
    <w:basedOn w:val="DefaultParagraphFont"/>
    <w:link w:val="Heading1"/>
    <w:uiPriority w:val="9"/>
    <w:rsid w:val="00CB6B2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A7082"/>
  </w:style>
  <w:style w:type="paragraph" w:styleId="Bibliography">
    <w:name w:val="Bibliography"/>
    <w:basedOn w:val="Normal"/>
    <w:next w:val="Normal"/>
    <w:uiPriority w:val="37"/>
    <w:semiHidden/>
    <w:unhideWhenUsed/>
    <w:rsid w:val="004A5F52"/>
    <w:pPr>
      <w:bidi/>
    </w:pPr>
  </w:style>
  <w:style w:type="paragraph" w:styleId="Header">
    <w:name w:val="header"/>
    <w:basedOn w:val="Normal"/>
    <w:link w:val="HeaderChar"/>
    <w:uiPriority w:val="99"/>
    <w:unhideWhenUsed/>
    <w:rsid w:val="003B3E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3E04"/>
  </w:style>
  <w:style w:type="paragraph" w:styleId="Footer">
    <w:name w:val="footer"/>
    <w:basedOn w:val="Normal"/>
    <w:link w:val="FooterChar"/>
    <w:uiPriority w:val="99"/>
    <w:unhideWhenUsed/>
    <w:rsid w:val="003B3E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3E04"/>
  </w:style>
  <w:style w:type="paragraph" w:customStyle="1" w:styleId="a">
    <w:name w:val="ג'ני"/>
    <w:basedOn w:val="Normal"/>
    <w:rsid w:val="00B60411"/>
    <w:pPr>
      <w:suppressAutoHyphens/>
      <w:spacing w:after="0" w:line="360" w:lineRule="auto"/>
      <w:ind w:firstLine="720"/>
    </w:pPr>
    <w:rPr>
      <w:rFonts w:ascii="Arial" w:eastAsia="Times New Roman" w:hAnsi="Arial" w:cs="Arial"/>
      <w:lang w:eastAsia="he-IL"/>
    </w:rPr>
  </w:style>
  <w:style w:type="character" w:styleId="Emphasis">
    <w:name w:val="Emphasis"/>
    <w:basedOn w:val="DefaultParagraphFont"/>
    <w:uiPriority w:val="20"/>
    <w:qFormat/>
    <w:rsid w:val="00343D62"/>
    <w:rPr>
      <w:i/>
      <w:iCs/>
    </w:rPr>
  </w:style>
  <w:style w:type="character" w:styleId="Strong">
    <w:name w:val="Strong"/>
    <w:basedOn w:val="DefaultParagraphFont"/>
    <w:uiPriority w:val="22"/>
    <w:qFormat/>
    <w:rsid w:val="005E554D"/>
    <w:rPr>
      <w:b/>
      <w:bCs/>
    </w:rPr>
  </w:style>
  <w:style w:type="paragraph" w:styleId="z-TopofForm">
    <w:name w:val="HTML Top of Form"/>
    <w:basedOn w:val="Normal"/>
    <w:next w:val="Normal"/>
    <w:link w:val="z-TopofFormChar"/>
    <w:hidden/>
    <w:uiPriority w:val="99"/>
    <w:semiHidden/>
    <w:unhideWhenUsed/>
    <w:rsid w:val="00AD1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1A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1A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1A08"/>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81ADE"/>
    <w:rPr>
      <w:sz w:val="16"/>
      <w:szCs w:val="16"/>
    </w:rPr>
  </w:style>
  <w:style w:type="paragraph" w:styleId="CommentText">
    <w:name w:val="annotation text"/>
    <w:basedOn w:val="Normal"/>
    <w:link w:val="CommentTextChar"/>
    <w:uiPriority w:val="99"/>
    <w:semiHidden/>
    <w:unhideWhenUsed/>
    <w:rsid w:val="00F81ADE"/>
    <w:pPr>
      <w:spacing w:line="240" w:lineRule="auto"/>
    </w:pPr>
    <w:rPr>
      <w:sz w:val="20"/>
      <w:szCs w:val="20"/>
    </w:rPr>
  </w:style>
  <w:style w:type="character" w:customStyle="1" w:styleId="CommentTextChar">
    <w:name w:val="Comment Text Char"/>
    <w:basedOn w:val="DefaultParagraphFont"/>
    <w:link w:val="CommentText"/>
    <w:uiPriority w:val="99"/>
    <w:semiHidden/>
    <w:rsid w:val="00F81ADE"/>
    <w:rPr>
      <w:sz w:val="20"/>
      <w:szCs w:val="20"/>
    </w:rPr>
  </w:style>
  <w:style w:type="paragraph" w:styleId="CommentSubject">
    <w:name w:val="annotation subject"/>
    <w:basedOn w:val="CommentText"/>
    <w:next w:val="CommentText"/>
    <w:link w:val="CommentSubjectChar"/>
    <w:uiPriority w:val="99"/>
    <w:semiHidden/>
    <w:unhideWhenUsed/>
    <w:rsid w:val="00F81ADE"/>
    <w:rPr>
      <w:b/>
      <w:bCs/>
    </w:rPr>
  </w:style>
  <w:style w:type="character" w:customStyle="1" w:styleId="CommentSubjectChar">
    <w:name w:val="Comment Subject Char"/>
    <w:basedOn w:val="CommentTextChar"/>
    <w:link w:val="CommentSubject"/>
    <w:uiPriority w:val="99"/>
    <w:semiHidden/>
    <w:rsid w:val="00F81ADE"/>
    <w:rPr>
      <w:b/>
      <w:bCs/>
      <w:sz w:val="20"/>
      <w:szCs w:val="20"/>
    </w:rPr>
  </w:style>
  <w:style w:type="character" w:styleId="FollowedHyperlink">
    <w:name w:val="FollowedHyperlink"/>
    <w:basedOn w:val="DefaultParagraphFont"/>
    <w:uiPriority w:val="99"/>
    <w:semiHidden/>
    <w:unhideWhenUsed/>
    <w:rsid w:val="00E126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AEA"/>
  </w:style>
  <w:style w:type="paragraph" w:styleId="Heading1">
    <w:name w:val="heading 1"/>
    <w:basedOn w:val="Normal"/>
    <w:next w:val="Normal"/>
    <w:link w:val="Heading1Char"/>
    <w:uiPriority w:val="9"/>
    <w:qFormat/>
    <w:rsid w:val="00CB6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EA"/>
    <w:pPr>
      <w:ind w:left="720"/>
      <w:contextualSpacing/>
    </w:pPr>
  </w:style>
  <w:style w:type="character" w:customStyle="1" w:styleId="post-labels">
    <w:name w:val="post-labels"/>
    <w:basedOn w:val="DefaultParagraphFont"/>
    <w:rsid w:val="00FB1AEA"/>
  </w:style>
  <w:style w:type="paragraph" w:styleId="NormalWeb">
    <w:name w:val="Normal (Web)"/>
    <w:basedOn w:val="Normal"/>
    <w:uiPriority w:val="99"/>
    <w:unhideWhenUsed/>
    <w:rsid w:val="00FB1A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EA"/>
    <w:rPr>
      <w:rFonts w:ascii="Tahoma" w:hAnsi="Tahoma" w:cs="Tahoma"/>
      <w:sz w:val="16"/>
      <w:szCs w:val="16"/>
    </w:rPr>
  </w:style>
  <w:style w:type="paragraph" w:customStyle="1" w:styleId="WW-Default">
    <w:name w:val="WW-Default"/>
    <w:rsid w:val="00CC14FB"/>
    <w:pPr>
      <w:suppressAutoHyphens/>
      <w:autoSpaceDE w:val="0"/>
      <w:spacing w:after="0" w:line="240" w:lineRule="auto"/>
    </w:pPr>
    <w:rPr>
      <w:rFonts w:ascii="Times New Roman" w:eastAsia="Arial" w:hAnsi="Times New Roman" w:cs="Times New Roman"/>
      <w:color w:val="000000"/>
      <w:sz w:val="24"/>
      <w:szCs w:val="24"/>
      <w:lang w:eastAsia="he-IL"/>
    </w:rPr>
  </w:style>
  <w:style w:type="character" w:styleId="Hyperlink">
    <w:name w:val="Hyperlink"/>
    <w:basedOn w:val="DefaultParagraphFont"/>
    <w:uiPriority w:val="99"/>
    <w:unhideWhenUsed/>
    <w:rsid w:val="00BB1468"/>
    <w:rPr>
      <w:color w:val="0000FF"/>
      <w:u w:val="single"/>
    </w:rPr>
  </w:style>
  <w:style w:type="character" w:customStyle="1" w:styleId="Heading1Char">
    <w:name w:val="Heading 1 Char"/>
    <w:basedOn w:val="DefaultParagraphFont"/>
    <w:link w:val="Heading1"/>
    <w:uiPriority w:val="9"/>
    <w:rsid w:val="00CB6B2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3A7082"/>
  </w:style>
  <w:style w:type="paragraph" w:styleId="Bibliography">
    <w:name w:val="Bibliography"/>
    <w:basedOn w:val="Normal"/>
    <w:next w:val="Normal"/>
    <w:uiPriority w:val="37"/>
    <w:semiHidden/>
    <w:unhideWhenUsed/>
    <w:rsid w:val="004A5F52"/>
    <w:pPr>
      <w:bidi/>
    </w:pPr>
  </w:style>
  <w:style w:type="paragraph" w:styleId="Header">
    <w:name w:val="header"/>
    <w:basedOn w:val="Normal"/>
    <w:link w:val="HeaderChar"/>
    <w:uiPriority w:val="99"/>
    <w:unhideWhenUsed/>
    <w:rsid w:val="003B3E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3B3E04"/>
  </w:style>
  <w:style w:type="paragraph" w:styleId="Footer">
    <w:name w:val="footer"/>
    <w:basedOn w:val="Normal"/>
    <w:link w:val="FooterChar"/>
    <w:uiPriority w:val="99"/>
    <w:unhideWhenUsed/>
    <w:rsid w:val="003B3E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3B3E04"/>
  </w:style>
  <w:style w:type="paragraph" w:customStyle="1" w:styleId="a">
    <w:name w:val="ג'ני"/>
    <w:basedOn w:val="Normal"/>
    <w:rsid w:val="00B60411"/>
    <w:pPr>
      <w:suppressAutoHyphens/>
      <w:spacing w:after="0" w:line="360" w:lineRule="auto"/>
      <w:ind w:firstLine="720"/>
    </w:pPr>
    <w:rPr>
      <w:rFonts w:ascii="Arial" w:eastAsia="Times New Roman" w:hAnsi="Arial" w:cs="Arial"/>
      <w:lang w:eastAsia="he-IL"/>
    </w:rPr>
  </w:style>
  <w:style w:type="character" w:styleId="Emphasis">
    <w:name w:val="Emphasis"/>
    <w:basedOn w:val="DefaultParagraphFont"/>
    <w:uiPriority w:val="20"/>
    <w:qFormat/>
    <w:rsid w:val="00343D62"/>
    <w:rPr>
      <w:i/>
      <w:iCs/>
    </w:rPr>
  </w:style>
  <w:style w:type="character" w:styleId="Strong">
    <w:name w:val="Strong"/>
    <w:basedOn w:val="DefaultParagraphFont"/>
    <w:uiPriority w:val="22"/>
    <w:qFormat/>
    <w:rsid w:val="005E554D"/>
    <w:rPr>
      <w:b/>
      <w:bCs/>
    </w:rPr>
  </w:style>
  <w:style w:type="paragraph" w:styleId="z-TopofForm">
    <w:name w:val="HTML Top of Form"/>
    <w:basedOn w:val="Normal"/>
    <w:next w:val="Normal"/>
    <w:link w:val="z-TopofFormChar"/>
    <w:hidden/>
    <w:uiPriority w:val="99"/>
    <w:semiHidden/>
    <w:unhideWhenUsed/>
    <w:rsid w:val="00AD1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1A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1A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D1A08"/>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F81ADE"/>
    <w:rPr>
      <w:sz w:val="16"/>
      <w:szCs w:val="16"/>
    </w:rPr>
  </w:style>
  <w:style w:type="paragraph" w:styleId="CommentText">
    <w:name w:val="annotation text"/>
    <w:basedOn w:val="Normal"/>
    <w:link w:val="CommentTextChar"/>
    <w:uiPriority w:val="99"/>
    <w:semiHidden/>
    <w:unhideWhenUsed/>
    <w:rsid w:val="00F81ADE"/>
    <w:pPr>
      <w:spacing w:line="240" w:lineRule="auto"/>
    </w:pPr>
    <w:rPr>
      <w:sz w:val="20"/>
      <w:szCs w:val="20"/>
    </w:rPr>
  </w:style>
  <w:style w:type="character" w:customStyle="1" w:styleId="CommentTextChar">
    <w:name w:val="Comment Text Char"/>
    <w:basedOn w:val="DefaultParagraphFont"/>
    <w:link w:val="CommentText"/>
    <w:uiPriority w:val="99"/>
    <w:semiHidden/>
    <w:rsid w:val="00F81ADE"/>
    <w:rPr>
      <w:sz w:val="20"/>
      <w:szCs w:val="20"/>
    </w:rPr>
  </w:style>
  <w:style w:type="paragraph" w:styleId="CommentSubject">
    <w:name w:val="annotation subject"/>
    <w:basedOn w:val="CommentText"/>
    <w:next w:val="CommentText"/>
    <w:link w:val="CommentSubjectChar"/>
    <w:uiPriority w:val="99"/>
    <w:semiHidden/>
    <w:unhideWhenUsed/>
    <w:rsid w:val="00F81ADE"/>
    <w:rPr>
      <w:b/>
      <w:bCs/>
    </w:rPr>
  </w:style>
  <w:style w:type="character" w:customStyle="1" w:styleId="CommentSubjectChar">
    <w:name w:val="Comment Subject Char"/>
    <w:basedOn w:val="CommentTextChar"/>
    <w:link w:val="CommentSubject"/>
    <w:uiPriority w:val="99"/>
    <w:semiHidden/>
    <w:rsid w:val="00F81ADE"/>
    <w:rPr>
      <w:b/>
      <w:bCs/>
      <w:sz w:val="20"/>
      <w:szCs w:val="20"/>
    </w:rPr>
  </w:style>
</w:styles>
</file>

<file path=word/webSettings.xml><?xml version="1.0" encoding="utf-8"?>
<w:webSettings xmlns:r="http://schemas.openxmlformats.org/officeDocument/2006/relationships" xmlns:w="http://schemas.openxmlformats.org/wordprocessingml/2006/main">
  <w:divs>
    <w:div w:id="26755943">
      <w:bodyDiv w:val="1"/>
      <w:marLeft w:val="0"/>
      <w:marRight w:val="0"/>
      <w:marTop w:val="0"/>
      <w:marBottom w:val="0"/>
      <w:divBdr>
        <w:top w:val="none" w:sz="0" w:space="0" w:color="auto"/>
        <w:left w:val="none" w:sz="0" w:space="0" w:color="auto"/>
        <w:bottom w:val="none" w:sz="0" w:space="0" w:color="auto"/>
        <w:right w:val="none" w:sz="0" w:space="0" w:color="auto"/>
      </w:divBdr>
      <w:divsChild>
        <w:div w:id="125053885">
          <w:marLeft w:val="0"/>
          <w:marRight w:val="0"/>
          <w:marTop w:val="0"/>
          <w:marBottom w:val="0"/>
          <w:divBdr>
            <w:top w:val="none" w:sz="0" w:space="0" w:color="auto"/>
            <w:left w:val="none" w:sz="0" w:space="0" w:color="auto"/>
            <w:bottom w:val="none" w:sz="0" w:space="0" w:color="auto"/>
            <w:right w:val="none" w:sz="0" w:space="0" w:color="auto"/>
          </w:divBdr>
        </w:div>
      </w:divsChild>
    </w:div>
    <w:div w:id="162203677">
      <w:bodyDiv w:val="1"/>
      <w:marLeft w:val="0"/>
      <w:marRight w:val="0"/>
      <w:marTop w:val="0"/>
      <w:marBottom w:val="0"/>
      <w:divBdr>
        <w:top w:val="none" w:sz="0" w:space="0" w:color="auto"/>
        <w:left w:val="none" w:sz="0" w:space="0" w:color="auto"/>
        <w:bottom w:val="none" w:sz="0" w:space="0" w:color="auto"/>
        <w:right w:val="none" w:sz="0" w:space="0" w:color="auto"/>
      </w:divBdr>
      <w:divsChild>
        <w:div w:id="1800955418">
          <w:marLeft w:val="0"/>
          <w:marRight w:val="0"/>
          <w:marTop w:val="0"/>
          <w:marBottom w:val="0"/>
          <w:divBdr>
            <w:top w:val="none" w:sz="0" w:space="0" w:color="auto"/>
            <w:left w:val="none" w:sz="0" w:space="0" w:color="auto"/>
            <w:bottom w:val="none" w:sz="0" w:space="0" w:color="auto"/>
            <w:right w:val="none" w:sz="0" w:space="0" w:color="auto"/>
          </w:divBdr>
        </w:div>
      </w:divsChild>
    </w:div>
    <w:div w:id="378433150">
      <w:bodyDiv w:val="1"/>
      <w:marLeft w:val="0"/>
      <w:marRight w:val="0"/>
      <w:marTop w:val="0"/>
      <w:marBottom w:val="0"/>
      <w:divBdr>
        <w:top w:val="none" w:sz="0" w:space="0" w:color="auto"/>
        <w:left w:val="none" w:sz="0" w:space="0" w:color="auto"/>
        <w:bottom w:val="none" w:sz="0" w:space="0" w:color="auto"/>
        <w:right w:val="none" w:sz="0" w:space="0" w:color="auto"/>
      </w:divBdr>
      <w:divsChild>
        <w:div w:id="212010572">
          <w:marLeft w:val="0"/>
          <w:marRight w:val="0"/>
          <w:marTop w:val="0"/>
          <w:marBottom w:val="0"/>
          <w:divBdr>
            <w:top w:val="none" w:sz="0" w:space="0" w:color="auto"/>
            <w:left w:val="none" w:sz="0" w:space="0" w:color="auto"/>
            <w:bottom w:val="none" w:sz="0" w:space="0" w:color="auto"/>
            <w:right w:val="none" w:sz="0" w:space="0" w:color="auto"/>
          </w:divBdr>
          <w:divsChild>
            <w:div w:id="1966933526">
              <w:marLeft w:val="0"/>
              <w:marRight w:val="0"/>
              <w:marTop w:val="0"/>
              <w:marBottom w:val="0"/>
              <w:divBdr>
                <w:top w:val="none" w:sz="0" w:space="0" w:color="auto"/>
                <w:left w:val="none" w:sz="0" w:space="0" w:color="auto"/>
                <w:bottom w:val="none" w:sz="0" w:space="0" w:color="auto"/>
                <w:right w:val="none" w:sz="0" w:space="0" w:color="auto"/>
              </w:divBdr>
              <w:divsChild>
                <w:div w:id="343942463">
                  <w:marLeft w:val="0"/>
                  <w:marRight w:val="0"/>
                  <w:marTop w:val="0"/>
                  <w:marBottom w:val="0"/>
                  <w:divBdr>
                    <w:top w:val="none" w:sz="0" w:space="0" w:color="auto"/>
                    <w:left w:val="none" w:sz="0" w:space="0" w:color="auto"/>
                    <w:bottom w:val="none" w:sz="0" w:space="0" w:color="auto"/>
                    <w:right w:val="none" w:sz="0" w:space="0" w:color="auto"/>
                  </w:divBdr>
                  <w:divsChild>
                    <w:div w:id="773863672">
                      <w:marLeft w:val="0"/>
                      <w:marRight w:val="0"/>
                      <w:marTop w:val="0"/>
                      <w:marBottom w:val="0"/>
                      <w:divBdr>
                        <w:top w:val="none" w:sz="0" w:space="0" w:color="auto"/>
                        <w:left w:val="none" w:sz="0" w:space="0" w:color="auto"/>
                        <w:bottom w:val="none" w:sz="0" w:space="0" w:color="auto"/>
                        <w:right w:val="none" w:sz="0" w:space="0" w:color="auto"/>
                      </w:divBdr>
                      <w:divsChild>
                        <w:div w:id="1494756763">
                          <w:marLeft w:val="0"/>
                          <w:marRight w:val="0"/>
                          <w:marTop w:val="0"/>
                          <w:marBottom w:val="0"/>
                          <w:divBdr>
                            <w:top w:val="none" w:sz="0" w:space="0" w:color="auto"/>
                            <w:left w:val="none" w:sz="0" w:space="0" w:color="auto"/>
                            <w:bottom w:val="none" w:sz="0" w:space="0" w:color="auto"/>
                            <w:right w:val="none" w:sz="0" w:space="0" w:color="auto"/>
                          </w:divBdr>
                          <w:divsChild>
                            <w:div w:id="1729916137">
                              <w:marLeft w:val="0"/>
                              <w:marRight w:val="0"/>
                              <w:marTop w:val="0"/>
                              <w:marBottom w:val="0"/>
                              <w:divBdr>
                                <w:top w:val="none" w:sz="0" w:space="0" w:color="auto"/>
                                <w:left w:val="none" w:sz="0" w:space="0" w:color="auto"/>
                                <w:bottom w:val="none" w:sz="0" w:space="0" w:color="auto"/>
                                <w:right w:val="none" w:sz="0" w:space="0" w:color="auto"/>
                              </w:divBdr>
                              <w:divsChild>
                                <w:div w:id="939678052">
                                  <w:marLeft w:val="0"/>
                                  <w:marRight w:val="0"/>
                                  <w:marTop w:val="0"/>
                                  <w:marBottom w:val="0"/>
                                  <w:divBdr>
                                    <w:top w:val="none" w:sz="0" w:space="0" w:color="auto"/>
                                    <w:left w:val="none" w:sz="0" w:space="0" w:color="auto"/>
                                    <w:bottom w:val="none" w:sz="0" w:space="0" w:color="auto"/>
                                    <w:right w:val="none" w:sz="0" w:space="0" w:color="auto"/>
                                  </w:divBdr>
                                  <w:divsChild>
                                    <w:div w:id="9263168">
                                      <w:marLeft w:val="0"/>
                                      <w:marRight w:val="0"/>
                                      <w:marTop w:val="0"/>
                                      <w:marBottom w:val="0"/>
                                      <w:divBdr>
                                        <w:top w:val="none" w:sz="0" w:space="0" w:color="auto"/>
                                        <w:left w:val="none" w:sz="0" w:space="0" w:color="auto"/>
                                        <w:bottom w:val="none" w:sz="0" w:space="0" w:color="auto"/>
                                        <w:right w:val="none" w:sz="0" w:space="0" w:color="auto"/>
                                      </w:divBdr>
                                      <w:divsChild>
                                        <w:div w:id="1023823170">
                                          <w:marLeft w:val="0"/>
                                          <w:marRight w:val="0"/>
                                          <w:marTop w:val="0"/>
                                          <w:marBottom w:val="0"/>
                                          <w:divBdr>
                                            <w:top w:val="none" w:sz="0" w:space="0" w:color="auto"/>
                                            <w:left w:val="none" w:sz="0" w:space="0" w:color="auto"/>
                                            <w:bottom w:val="none" w:sz="0" w:space="0" w:color="auto"/>
                                            <w:right w:val="none" w:sz="0" w:space="0" w:color="auto"/>
                                          </w:divBdr>
                                          <w:divsChild>
                                            <w:div w:id="717780515">
                                              <w:marLeft w:val="0"/>
                                              <w:marRight w:val="0"/>
                                              <w:marTop w:val="0"/>
                                              <w:marBottom w:val="0"/>
                                              <w:divBdr>
                                                <w:top w:val="none" w:sz="0" w:space="0" w:color="auto"/>
                                                <w:left w:val="none" w:sz="0" w:space="0" w:color="auto"/>
                                                <w:bottom w:val="none" w:sz="0" w:space="0" w:color="auto"/>
                                                <w:right w:val="none" w:sz="0" w:space="0" w:color="auto"/>
                                              </w:divBdr>
                                              <w:divsChild>
                                                <w:div w:id="294682597">
                                                  <w:marLeft w:val="0"/>
                                                  <w:marRight w:val="0"/>
                                                  <w:marTop w:val="0"/>
                                                  <w:marBottom w:val="0"/>
                                                  <w:divBdr>
                                                    <w:top w:val="none" w:sz="0" w:space="0" w:color="auto"/>
                                                    <w:left w:val="none" w:sz="0" w:space="0" w:color="auto"/>
                                                    <w:bottom w:val="none" w:sz="0" w:space="0" w:color="auto"/>
                                                    <w:right w:val="none" w:sz="0" w:space="0" w:color="auto"/>
                                                  </w:divBdr>
                                                  <w:divsChild>
                                                    <w:div w:id="1855606396">
                                                      <w:marLeft w:val="0"/>
                                                      <w:marRight w:val="0"/>
                                                      <w:marTop w:val="0"/>
                                                      <w:marBottom w:val="0"/>
                                                      <w:divBdr>
                                                        <w:top w:val="none" w:sz="0" w:space="0" w:color="auto"/>
                                                        <w:left w:val="none" w:sz="0" w:space="0" w:color="auto"/>
                                                        <w:bottom w:val="none" w:sz="0" w:space="0" w:color="auto"/>
                                                        <w:right w:val="none" w:sz="0" w:space="0" w:color="auto"/>
                                                      </w:divBdr>
                                                      <w:divsChild>
                                                        <w:div w:id="1465196566">
                                                          <w:marLeft w:val="0"/>
                                                          <w:marRight w:val="0"/>
                                                          <w:marTop w:val="0"/>
                                                          <w:marBottom w:val="0"/>
                                                          <w:divBdr>
                                                            <w:top w:val="none" w:sz="0" w:space="0" w:color="auto"/>
                                                            <w:left w:val="none" w:sz="0" w:space="0" w:color="auto"/>
                                                            <w:bottom w:val="none" w:sz="0" w:space="0" w:color="auto"/>
                                                            <w:right w:val="none" w:sz="0" w:space="0" w:color="auto"/>
                                                          </w:divBdr>
                                                          <w:divsChild>
                                                            <w:div w:id="1884167656">
                                                              <w:marLeft w:val="0"/>
                                                              <w:marRight w:val="150"/>
                                                              <w:marTop w:val="0"/>
                                                              <w:marBottom w:val="150"/>
                                                              <w:divBdr>
                                                                <w:top w:val="none" w:sz="0" w:space="0" w:color="auto"/>
                                                                <w:left w:val="none" w:sz="0" w:space="0" w:color="auto"/>
                                                                <w:bottom w:val="none" w:sz="0" w:space="0" w:color="auto"/>
                                                                <w:right w:val="none" w:sz="0" w:space="0" w:color="auto"/>
                                                              </w:divBdr>
                                                              <w:divsChild>
                                                                <w:div w:id="955253016">
                                                                  <w:marLeft w:val="0"/>
                                                                  <w:marRight w:val="0"/>
                                                                  <w:marTop w:val="0"/>
                                                                  <w:marBottom w:val="0"/>
                                                                  <w:divBdr>
                                                                    <w:top w:val="none" w:sz="0" w:space="0" w:color="auto"/>
                                                                    <w:left w:val="none" w:sz="0" w:space="0" w:color="auto"/>
                                                                    <w:bottom w:val="none" w:sz="0" w:space="0" w:color="auto"/>
                                                                    <w:right w:val="none" w:sz="0" w:space="0" w:color="auto"/>
                                                                  </w:divBdr>
                                                                  <w:divsChild>
                                                                    <w:div w:id="1275088739">
                                                                      <w:marLeft w:val="0"/>
                                                                      <w:marRight w:val="0"/>
                                                                      <w:marTop w:val="0"/>
                                                                      <w:marBottom w:val="0"/>
                                                                      <w:divBdr>
                                                                        <w:top w:val="none" w:sz="0" w:space="0" w:color="auto"/>
                                                                        <w:left w:val="none" w:sz="0" w:space="0" w:color="auto"/>
                                                                        <w:bottom w:val="none" w:sz="0" w:space="0" w:color="auto"/>
                                                                        <w:right w:val="none" w:sz="0" w:space="0" w:color="auto"/>
                                                                      </w:divBdr>
                                                                      <w:divsChild>
                                                                        <w:div w:id="1983190039">
                                                                          <w:marLeft w:val="0"/>
                                                                          <w:marRight w:val="0"/>
                                                                          <w:marTop w:val="0"/>
                                                                          <w:marBottom w:val="0"/>
                                                                          <w:divBdr>
                                                                            <w:top w:val="none" w:sz="0" w:space="0" w:color="auto"/>
                                                                            <w:left w:val="none" w:sz="0" w:space="0" w:color="auto"/>
                                                                            <w:bottom w:val="none" w:sz="0" w:space="0" w:color="auto"/>
                                                                            <w:right w:val="none" w:sz="0" w:space="0" w:color="auto"/>
                                                                          </w:divBdr>
                                                                          <w:divsChild>
                                                                            <w:div w:id="1264613150">
                                                                              <w:marLeft w:val="0"/>
                                                                              <w:marRight w:val="0"/>
                                                                              <w:marTop w:val="0"/>
                                                                              <w:marBottom w:val="0"/>
                                                                              <w:divBdr>
                                                                                <w:top w:val="none" w:sz="0" w:space="0" w:color="auto"/>
                                                                                <w:left w:val="none" w:sz="0" w:space="0" w:color="auto"/>
                                                                                <w:bottom w:val="none" w:sz="0" w:space="0" w:color="auto"/>
                                                                                <w:right w:val="none" w:sz="0" w:space="0" w:color="auto"/>
                                                                              </w:divBdr>
                                                                              <w:divsChild>
                                                                                <w:div w:id="1855921876">
                                                                                  <w:marLeft w:val="0"/>
                                                                                  <w:marRight w:val="0"/>
                                                                                  <w:marTop w:val="0"/>
                                                                                  <w:marBottom w:val="0"/>
                                                                                  <w:divBdr>
                                                                                    <w:top w:val="none" w:sz="0" w:space="0" w:color="auto"/>
                                                                                    <w:left w:val="none" w:sz="0" w:space="0" w:color="auto"/>
                                                                                    <w:bottom w:val="none" w:sz="0" w:space="0" w:color="auto"/>
                                                                                    <w:right w:val="none" w:sz="0" w:space="0" w:color="auto"/>
                                                                                  </w:divBdr>
                                                                                  <w:divsChild>
                                                                                    <w:div w:id="2098748562">
                                                                                      <w:marLeft w:val="0"/>
                                                                                      <w:marRight w:val="0"/>
                                                                                      <w:marTop w:val="0"/>
                                                                                      <w:marBottom w:val="0"/>
                                                                                      <w:divBdr>
                                                                                        <w:top w:val="none" w:sz="0" w:space="0" w:color="auto"/>
                                                                                        <w:left w:val="none" w:sz="0" w:space="0" w:color="auto"/>
                                                                                        <w:bottom w:val="none" w:sz="0" w:space="0" w:color="auto"/>
                                                                                        <w:right w:val="none" w:sz="0" w:space="0" w:color="auto"/>
                                                                                      </w:divBdr>
                                                                                      <w:divsChild>
                                                                                        <w:div w:id="1005204927">
                                                                                          <w:marLeft w:val="0"/>
                                                                                          <w:marRight w:val="0"/>
                                                                                          <w:marTop w:val="0"/>
                                                                                          <w:marBottom w:val="0"/>
                                                                                          <w:divBdr>
                                                                                            <w:top w:val="none" w:sz="0" w:space="0" w:color="auto"/>
                                                                                            <w:left w:val="none" w:sz="0" w:space="0" w:color="auto"/>
                                                                                            <w:bottom w:val="none" w:sz="0" w:space="0" w:color="auto"/>
                                                                                            <w:right w:val="none" w:sz="0" w:space="0" w:color="auto"/>
                                                                                          </w:divBdr>
                                                                                          <w:divsChild>
                                                                                            <w:div w:id="203559889">
                                                                                              <w:marLeft w:val="0"/>
                                                                                              <w:marRight w:val="0"/>
                                                                                              <w:marTop w:val="0"/>
                                                                                              <w:marBottom w:val="0"/>
                                                                                              <w:divBdr>
                                                                                                <w:top w:val="none" w:sz="0" w:space="0" w:color="auto"/>
                                                                                                <w:left w:val="none" w:sz="0" w:space="0" w:color="auto"/>
                                                                                                <w:bottom w:val="none" w:sz="0" w:space="0" w:color="auto"/>
                                                                                                <w:right w:val="none" w:sz="0" w:space="0" w:color="auto"/>
                                                                                              </w:divBdr>
                                                                                              <w:divsChild>
                                                                                                <w:div w:id="138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873213">
      <w:bodyDiv w:val="1"/>
      <w:marLeft w:val="0"/>
      <w:marRight w:val="0"/>
      <w:marTop w:val="0"/>
      <w:marBottom w:val="0"/>
      <w:divBdr>
        <w:top w:val="none" w:sz="0" w:space="0" w:color="auto"/>
        <w:left w:val="none" w:sz="0" w:space="0" w:color="auto"/>
        <w:bottom w:val="none" w:sz="0" w:space="0" w:color="auto"/>
        <w:right w:val="none" w:sz="0" w:space="0" w:color="auto"/>
      </w:divBdr>
    </w:div>
    <w:div w:id="1000618341">
      <w:bodyDiv w:val="1"/>
      <w:marLeft w:val="0"/>
      <w:marRight w:val="0"/>
      <w:marTop w:val="0"/>
      <w:marBottom w:val="0"/>
      <w:divBdr>
        <w:top w:val="none" w:sz="0" w:space="0" w:color="auto"/>
        <w:left w:val="none" w:sz="0" w:space="0" w:color="auto"/>
        <w:bottom w:val="none" w:sz="0" w:space="0" w:color="auto"/>
        <w:right w:val="none" w:sz="0" w:space="0" w:color="auto"/>
      </w:divBdr>
      <w:divsChild>
        <w:div w:id="1607539625">
          <w:marLeft w:val="0"/>
          <w:marRight w:val="0"/>
          <w:marTop w:val="0"/>
          <w:marBottom w:val="0"/>
          <w:divBdr>
            <w:top w:val="none" w:sz="0" w:space="0" w:color="auto"/>
            <w:left w:val="none" w:sz="0" w:space="0" w:color="auto"/>
            <w:bottom w:val="none" w:sz="0" w:space="0" w:color="auto"/>
            <w:right w:val="none" w:sz="0" w:space="0" w:color="auto"/>
          </w:divBdr>
        </w:div>
      </w:divsChild>
    </w:div>
    <w:div w:id="1274481722">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6">
          <w:marLeft w:val="0"/>
          <w:marRight w:val="0"/>
          <w:marTop w:val="0"/>
          <w:marBottom w:val="0"/>
          <w:divBdr>
            <w:top w:val="none" w:sz="0" w:space="0" w:color="auto"/>
            <w:left w:val="none" w:sz="0" w:space="0" w:color="auto"/>
            <w:bottom w:val="none" w:sz="0" w:space="0" w:color="auto"/>
            <w:right w:val="none" w:sz="0" w:space="0" w:color="auto"/>
          </w:divBdr>
        </w:div>
      </w:divsChild>
    </w:div>
    <w:div w:id="1524899017">
      <w:bodyDiv w:val="1"/>
      <w:marLeft w:val="0"/>
      <w:marRight w:val="0"/>
      <w:marTop w:val="0"/>
      <w:marBottom w:val="0"/>
      <w:divBdr>
        <w:top w:val="none" w:sz="0" w:space="0" w:color="auto"/>
        <w:left w:val="none" w:sz="0" w:space="0" w:color="auto"/>
        <w:bottom w:val="none" w:sz="0" w:space="0" w:color="auto"/>
        <w:right w:val="none" w:sz="0" w:space="0" w:color="auto"/>
      </w:divBdr>
      <w:divsChild>
        <w:div w:id="1586183187">
          <w:marLeft w:val="0"/>
          <w:marRight w:val="0"/>
          <w:marTop w:val="0"/>
          <w:marBottom w:val="0"/>
          <w:divBdr>
            <w:top w:val="none" w:sz="0" w:space="0" w:color="auto"/>
            <w:left w:val="none" w:sz="0" w:space="0" w:color="auto"/>
            <w:bottom w:val="none" w:sz="0" w:space="0" w:color="auto"/>
            <w:right w:val="none" w:sz="0" w:space="0" w:color="auto"/>
          </w:divBdr>
        </w:div>
      </w:divsChild>
    </w:div>
    <w:div w:id="1690526644">
      <w:bodyDiv w:val="1"/>
      <w:marLeft w:val="0"/>
      <w:marRight w:val="0"/>
      <w:marTop w:val="0"/>
      <w:marBottom w:val="0"/>
      <w:divBdr>
        <w:top w:val="none" w:sz="0" w:space="0" w:color="auto"/>
        <w:left w:val="none" w:sz="0" w:space="0" w:color="auto"/>
        <w:bottom w:val="none" w:sz="0" w:space="0" w:color="auto"/>
        <w:right w:val="none" w:sz="0" w:space="0" w:color="auto"/>
      </w:divBdr>
      <w:divsChild>
        <w:div w:id="598758810">
          <w:marLeft w:val="0"/>
          <w:marRight w:val="0"/>
          <w:marTop w:val="0"/>
          <w:marBottom w:val="0"/>
          <w:divBdr>
            <w:top w:val="none" w:sz="0" w:space="0" w:color="auto"/>
            <w:left w:val="none" w:sz="0" w:space="0" w:color="auto"/>
            <w:bottom w:val="none" w:sz="0" w:space="0" w:color="auto"/>
            <w:right w:val="none" w:sz="0" w:space="0" w:color="auto"/>
          </w:divBdr>
        </w:div>
      </w:divsChild>
    </w:div>
    <w:div w:id="1795712013">
      <w:bodyDiv w:val="1"/>
      <w:marLeft w:val="0"/>
      <w:marRight w:val="0"/>
      <w:marTop w:val="0"/>
      <w:marBottom w:val="0"/>
      <w:divBdr>
        <w:top w:val="none" w:sz="0" w:space="0" w:color="auto"/>
        <w:left w:val="none" w:sz="0" w:space="0" w:color="auto"/>
        <w:bottom w:val="none" w:sz="0" w:space="0" w:color="auto"/>
        <w:right w:val="none" w:sz="0" w:space="0" w:color="auto"/>
      </w:divBdr>
    </w:div>
    <w:div w:id="200304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lib.umn.edu/blogosphere/weblogs_and_the_public_sphere.htm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07/relationships/stylesWithEffects" Target="stylesWithEffects.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yperlink" Target="http://www.google.com/books?hl=iwandlr=andid=_rfClWRhIKACandoi=fndandpg=PR6anddq=Transforming+Qualitative+Information:+Thematic+Analysis+and+Code+Developmentandots=EyrJBfhl5nandsig=o3fp2aC4wxP2XiZSAhChjFicOSQ" TargetMode="External"/><Relationship Id="rId11" Type="http://schemas.openxmlformats.org/officeDocument/2006/relationships/hyperlink" Target="http://www.essex.ac.uk/chimera/content/.../CWP-2006-17-blog-motivations.pdf" TargetMode="External"/><Relationship Id="rId12" Type="http://schemas.openxmlformats.org/officeDocument/2006/relationships/hyperlink" Target="http://www.webcitation.org/6KPQMK3GK" TargetMode="External"/><Relationship Id="rId13" Type="http://schemas.openxmlformats.org/officeDocument/2006/relationships/hyperlink" Target="http://en.cnki.com.cn/Article_en/CJFDTOTAL-YXZY201102012.htm" TargetMode="External"/><Relationship Id="rId14" Type="http://schemas.openxmlformats.org/officeDocument/2006/relationships/hyperlink" Target="http://www.pewinternet.org/~/media/Files/Reports/2009/PIP_Generations_2009.pdf" TargetMode="External"/><Relationship Id="rId15" Type="http://schemas.openxmlformats.org/officeDocument/2006/relationships/hyperlink" Target="http://www.allacademic.com/meta/p171490_index.html" TargetMode="External"/><Relationship Id="rId16" Type="http://schemas.openxmlformats.org/officeDocument/2006/relationships/hyperlink" Target="http://blog.lib.umn.edu/blogosphere/blogging_as_social_action_a_genre_analysis_of_the_weblog.html" TargetMode="External"/><Relationship Id="rId17" Type="http://schemas.openxmlformats.org/officeDocument/2006/relationships/hyperlink" Target="http://www.webcitation.org/6KPTxv7ux" TargetMode="External"/><Relationship Id="rId18" Type="http://schemas.openxmlformats.org/officeDocument/2006/relationships/hyperlink" Target="http://blog.lib.umn.edu/blogosphere/formation_of_norms.html" TargetMode="External"/><Relationship Id="rId19"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umrep.oxfordjournals.org/content/24/9/2173.full" TargetMode="External"/><Relationship Id="rId8" Type="http://schemas.openxmlformats.org/officeDocument/2006/relationships/hyperlink" Target="http://www.informationr.net/ir/18-4/paper6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10039</Words>
  <Characters>57223</Characters>
  <Application>Microsoft Macintosh Word</Application>
  <DocSecurity>0</DocSecurity>
  <Lines>476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Copy  Editor</cp:lastModifiedBy>
  <cp:revision>2</cp:revision>
  <dcterms:created xsi:type="dcterms:W3CDTF">2015-05-10T19:30:00Z</dcterms:created>
  <dcterms:modified xsi:type="dcterms:W3CDTF">2015-05-10T19:30:00Z</dcterms:modified>
</cp:coreProperties>
</file>